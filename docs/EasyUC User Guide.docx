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7D2F" w14:textId="77777777" w:rsidR="00F624AD" w:rsidRDefault="00F624AD" w:rsidP="00F624AD">
      <w:pPr>
        <w:ind w:left="1890"/>
      </w:pPr>
    </w:p>
    <w:p w14:paraId="39594DFD" w14:textId="77777777" w:rsidR="00F624AD" w:rsidRDefault="00F624AD" w:rsidP="00F624AD">
      <w:pPr>
        <w:ind w:left="1890"/>
      </w:pPr>
    </w:p>
    <w:p w14:paraId="3211BB8D" w14:textId="77777777" w:rsidR="00F624AD" w:rsidRDefault="00F624AD" w:rsidP="00F624AD">
      <w:pPr>
        <w:ind w:left="1890"/>
      </w:pPr>
    </w:p>
    <w:p w14:paraId="6D54E57D" w14:textId="77777777" w:rsidR="00F624AD" w:rsidRDefault="00F624AD" w:rsidP="00F624AD">
      <w:pPr>
        <w:ind w:left="1890"/>
      </w:pPr>
    </w:p>
    <w:p w14:paraId="6CF4E15F" w14:textId="77777777" w:rsidR="00F624AD" w:rsidRDefault="00F624AD" w:rsidP="00F624AD">
      <w:pPr>
        <w:ind w:left="1890"/>
      </w:pPr>
    </w:p>
    <w:p w14:paraId="0976E82F" w14:textId="77777777" w:rsidR="00F624AD" w:rsidRDefault="00F624AD" w:rsidP="00F624AD">
      <w:pPr>
        <w:ind w:left="1890"/>
      </w:pPr>
    </w:p>
    <w:p w14:paraId="31B6117E" w14:textId="77777777" w:rsidR="00F624AD" w:rsidRDefault="00F624AD" w:rsidP="00F624AD">
      <w:pPr>
        <w:ind w:left="1890"/>
      </w:pPr>
    </w:p>
    <w:p w14:paraId="30C9CE04" w14:textId="77777777" w:rsidR="00F624AD" w:rsidRDefault="00F624AD" w:rsidP="00F624AD">
      <w:pPr>
        <w:ind w:left="1890"/>
      </w:pPr>
    </w:p>
    <w:p w14:paraId="48F12E9E" w14:textId="77777777" w:rsidR="00F624AD" w:rsidRDefault="00F624AD" w:rsidP="00F624AD">
      <w:pPr>
        <w:ind w:left="1890"/>
      </w:pPr>
    </w:p>
    <w:p w14:paraId="1AD7B9E2" w14:textId="77777777" w:rsidR="00F624AD" w:rsidRDefault="00F624AD" w:rsidP="00F624AD">
      <w:pPr>
        <w:ind w:left="1890"/>
      </w:pPr>
    </w:p>
    <w:p w14:paraId="6102D290" w14:textId="77777777" w:rsidR="00F624AD" w:rsidRDefault="00F624AD" w:rsidP="00F624AD">
      <w:pPr>
        <w:ind w:left="1890"/>
      </w:pPr>
    </w:p>
    <w:p w14:paraId="4454D8BF" w14:textId="77777777" w:rsidR="00F624AD" w:rsidRDefault="00F624AD" w:rsidP="00AB6D55">
      <w:pPr>
        <w:ind w:left="1890"/>
      </w:pPr>
    </w:p>
    <w:p w14:paraId="060BE996" w14:textId="77777777" w:rsidR="00F624AD" w:rsidRDefault="00F624AD" w:rsidP="00F624AD">
      <w:pPr>
        <w:ind w:left="1890"/>
      </w:pPr>
    </w:p>
    <w:p w14:paraId="120CDCF0" w14:textId="6090325D" w:rsidR="00F624AD" w:rsidRDefault="00EB5E42" w:rsidP="00F624AD">
      <w:pPr>
        <w:ind w:left="1890"/>
        <w:rPr>
          <w:b/>
          <w:sz w:val="52"/>
        </w:rPr>
      </w:pPr>
      <w:bookmarkStart w:id="0" w:name="_Hlk117063120"/>
      <w:proofErr w:type="spellStart"/>
      <w:r>
        <w:rPr>
          <w:b/>
          <w:sz w:val="52"/>
          <w:szCs w:val="40"/>
        </w:rPr>
        <w:t>Easy</w:t>
      </w:r>
      <w:r w:rsidR="00F624AD">
        <w:rPr>
          <w:b/>
          <w:sz w:val="52"/>
          <w:szCs w:val="40"/>
        </w:rPr>
        <w:t>UC</w:t>
      </w:r>
      <w:proofErr w:type="spellEnd"/>
      <w:r>
        <w:rPr>
          <w:b/>
          <w:sz w:val="52"/>
          <w:szCs w:val="40"/>
        </w:rPr>
        <w:t xml:space="preserve"> User Guide</w:t>
      </w:r>
    </w:p>
    <w:bookmarkEnd w:id="0"/>
    <w:p w14:paraId="12849491" w14:textId="77777777" w:rsidR="00F624AD" w:rsidRDefault="00F624AD" w:rsidP="00F624AD">
      <w:pPr>
        <w:ind w:left="1890"/>
      </w:pPr>
    </w:p>
    <w:p w14:paraId="03444D0E" w14:textId="77777777" w:rsidR="00F624AD" w:rsidRDefault="00F624AD" w:rsidP="00F624AD">
      <w:pPr>
        <w:ind w:left="1890"/>
      </w:pPr>
    </w:p>
    <w:p w14:paraId="6E4CC569" w14:textId="77777777" w:rsidR="00F624AD" w:rsidRDefault="00F624AD" w:rsidP="00F624AD">
      <w:pPr>
        <w:ind w:left="1890"/>
      </w:pPr>
      <w:r>
        <w:t>Riverside Research</w:t>
      </w:r>
    </w:p>
    <w:p w14:paraId="03379032" w14:textId="67F36919" w:rsidR="000B1F9E" w:rsidRDefault="000B1F9E" w:rsidP="00F624AD">
      <w:pPr>
        <w:ind w:left="1890"/>
      </w:pPr>
      <w:r>
        <w:t xml:space="preserve">Version </w:t>
      </w:r>
      <w:r w:rsidR="00CF6AB6">
        <w:t>2</w:t>
      </w:r>
      <w:r>
        <w:t>.</w:t>
      </w:r>
      <w:r w:rsidR="00CF6AB6">
        <w:t>0</w:t>
      </w:r>
    </w:p>
    <w:p w14:paraId="029B4659" w14:textId="480D4A15" w:rsidR="00F624AD" w:rsidRDefault="00B53990" w:rsidP="00F624AD">
      <w:pPr>
        <w:ind w:left="1890"/>
      </w:pPr>
      <w:r>
        <w:t>July</w:t>
      </w:r>
      <w:r w:rsidR="00F624AD">
        <w:t xml:space="preserve"> 202</w:t>
      </w:r>
      <w:r w:rsidR="00CF6AB6">
        <w:t>4</w:t>
      </w:r>
    </w:p>
    <w:p w14:paraId="647E0BF1" w14:textId="76634709" w:rsidR="008879A6" w:rsidRDefault="008879A6" w:rsidP="00F624AD">
      <w:pPr>
        <w:ind w:left="1890"/>
      </w:pPr>
    </w:p>
    <w:p w14:paraId="59A92B24" w14:textId="49E8DC1E" w:rsidR="003B3B3E" w:rsidRDefault="003B3B3E" w:rsidP="00F624AD">
      <w:pPr>
        <w:ind w:left="1890"/>
      </w:pPr>
    </w:p>
    <w:p w14:paraId="05515527" w14:textId="77777777" w:rsidR="003B3B3E" w:rsidRDefault="003B3B3E" w:rsidP="00F624AD">
      <w:pPr>
        <w:ind w:left="1890"/>
      </w:pPr>
    </w:p>
    <w:p w14:paraId="529D0AFF" w14:textId="77777777" w:rsidR="008879A6" w:rsidRDefault="008879A6" w:rsidP="008879A6">
      <w:pPr>
        <w:ind w:left="1890"/>
      </w:pPr>
    </w:p>
    <w:p w14:paraId="6DBBA86F" w14:textId="145E7B7A" w:rsidR="008879A6" w:rsidRPr="000051EB" w:rsidRDefault="008879A6" w:rsidP="008879A6">
      <w:pPr>
        <w:ind w:left="720"/>
        <w:rPr>
          <w:sz w:val="16"/>
          <w:szCs w:val="16"/>
        </w:rPr>
      </w:pPr>
      <w:r w:rsidRPr="000051EB">
        <w:rPr>
          <w:sz w:val="16"/>
          <w:szCs w:val="16"/>
        </w:rPr>
        <w:t>This material is based upon work supported by the Defense Advanced Research Projects Agency (DARPA) and Naval Information Warfare Center Pacific (NIWC Pacific) under N66001-22-C-4020</w:t>
      </w:r>
      <w:r w:rsidR="00F9537D">
        <w:rPr>
          <w:sz w:val="16"/>
          <w:szCs w:val="16"/>
        </w:rPr>
        <w:t xml:space="preserve"> and </w:t>
      </w:r>
      <w:r w:rsidR="00F9537D" w:rsidRPr="00F9537D">
        <w:rPr>
          <w:sz w:val="16"/>
          <w:szCs w:val="16"/>
        </w:rPr>
        <w:t>HR001122C0185</w:t>
      </w:r>
      <w:r w:rsidRPr="000051EB">
        <w:rPr>
          <w:sz w:val="16"/>
          <w:szCs w:val="16"/>
        </w:rPr>
        <w:t>.</w:t>
      </w:r>
      <w:r w:rsidRPr="000051EB">
        <w:rPr>
          <w:sz w:val="16"/>
          <w:szCs w:val="16"/>
        </w:rPr>
        <w:br/>
      </w:r>
      <w:r w:rsidRPr="000051EB">
        <w:rPr>
          <w:sz w:val="16"/>
          <w:szCs w:val="16"/>
        </w:rPr>
        <w:br/>
        <w:t>Any opinions, findings and conclusions or recommendations expressed in this material are those of the author(s) and do not necessarily reflect the views of the DARPA and NIWC Pacific.</w:t>
      </w:r>
    </w:p>
    <w:p w14:paraId="77DA3E3B" w14:textId="3758CB5A" w:rsidR="008879A6" w:rsidRDefault="008879A6" w:rsidP="00F624AD">
      <w:pPr>
        <w:ind w:left="1890"/>
        <w:sectPr w:rsidR="008879A6" w:rsidSect="00D50B7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formProt w:val="0"/>
          <w:docGrid w:linePitch="299"/>
        </w:sectPr>
      </w:pPr>
    </w:p>
    <w:p w14:paraId="0A924F2E" w14:textId="77777777" w:rsidR="00F624AD" w:rsidRDefault="00F624AD" w:rsidP="00F624AD">
      <w:r>
        <w:rPr>
          <w:b/>
          <w:sz w:val="28"/>
        </w:rPr>
        <w:lastRenderedPageBreak/>
        <w:t>Revision Sheet</w:t>
      </w:r>
    </w:p>
    <w:p w14:paraId="29F44100" w14:textId="77777777" w:rsidR="00F624AD" w:rsidRDefault="00F624AD" w:rsidP="00F624AD"/>
    <w:tbl>
      <w:tblPr>
        <w:tblW w:w="9361" w:type="dxa"/>
        <w:tblInd w:w="115" w:type="dxa"/>
        <w:tblLook w:val="0000" w:firstRow="0" w:lastRow="0" w:firstColumn="0" w:lastColumn="0" w:noHBand="0" w:noVBand="0"/>
      </w:tblPr>
      <w:tblGrid>
        <w:gridCol w:w="1439"/>
        <w:gridCol w:w="1319"/>
        <w:gridCol w:w="6603"/>
      </w:tblGrid>
      <w:tr w:rsidR="00F624AD" w14:paraId="239396B4" w14:textId="77777777" w:rsidTr="009A0B6D"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</w:tcPr>
          <w:p w14:paraId="1A6E53B3" w14:textId="77777777" w:rsidR="00F624AD" w:rsidRDefault="00F624AD" w:rsidP="009A0B6D">
            <w:pPr>
              <w:rPr>
                <w:b/>
              </w:rPr>
            </w:pPr>
            <w:r>
              <w:rPr>
                <w:b/>
              </w:rPr>
              <w:t>Release No.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</w:tcPr>
          <w:p w14:paraId="158DC46F" w14:textId="77777777" w:rsidR="00F624AD" w:rsidRDefault="00F624AD" w:rsidP="009A0B6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</w:tcPr>
          <w:p w14:paraId="7AB597F5" w14:textId="77777777" w:rsidR="00F624AD" w:rsidRDefault="00F624AD" w:rsidP="009A0B6D">
            <w:pPr>
              <w:rPr>
                <w:b/>
              </w:rPr>
            </w:pPr>
            <w:r>
              <w:rPr>
                <w:b/>
              </w:rPr>
              <w:t>Revision Description</w:t>
            </w:r>
          </w:p>
        </w:tc>
      </w:tr>
      <w:tr w:rsidR="00F624AD" w14:paraId="75C6890C" w14:textId="77777777" w:rsidTr="009A0B6D"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09453D" w14:textId="77777777" w:rsidR="00F624AD" w:rsidRDefault="00F624AD" w:rsidP="00BA164E">
            <w:pPr>
              <w:pStyle w:val="NoSpacing"/>
            </w:pPr>
            <w:r>
              <w:t>1.0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B22ACD" w14:textId="0233DAAC" w:rsidR="00F624AD" w:rsidRDefault="00F624AD" w:rsidP="00BA164E">
            <w:pPr>
              <w:pStyle w:val="NoSpacing"/>
            </w:pPr>
            <w:r>
              <w:t>1</w:t>
            </w:r>
            <w:r w:rsidR="007C443F">
              <w:t>2</w:t>
            </w:r>
            <w:r>
              <w:t>/</w:t>
            </w:r>
            <w:r w:rsidR="007C443F">
              <w:t>16</w:t>
            </w:r>
            <w:r>
              <w:t>/2022</w:t>
            </w:r>
          </w:p>
        </w:tc>
        <w:tc>
          <w:tcPr>
            <w:tcW w:w="6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20B4D9" w14:textId="1A5899AE" w:rsidR="00F624AD" w:rsidRDefault="00F624AD" w:rsidP="00BA164E">
            <w:pPr>
              <w:pStyle w:val="NoSpacing"/>
            </w:pPr>
            <w:r>
              <w:t>Initial Release</w:t>
            </w:r>
          </w:p>
        </w:tc>
      </w:tr>
      <w:tr w:rsidR="00F624AD" w14:paraId="108BE842" w14:textId="77777777" w:rsidTr="009A0B6D"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4959B" w14:textId="344B3BA3" w:rsidR="00F624AD" w:rsidRDefault="00976E63" w:rsidP="00BA164E">
            <w:pPr>
              <w:pStyle w:val="NoSpacing"/>
            </w:pPr>
            <w:r>
              <w:t>1.1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6C4C13" w14:textId="5DBAA7C6" w:rsidR="00F624AD" w:rsidRDefault="00976E63" w:rsidP="00BA164E">
            <w:pPr>
              <w:pStyle w:val="NoSpacing"/>
            </w:pPr>
            <w:r>
              <w:t>1/6/2023</w:t>
            </w:r>
          </w:p>
        </w:tc>
        <w:tc>
          <w:tcPr>
            <w:tcW w:w="6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FF3D65" w14:textId="77777777" w:rsidR="00F624AD" w:rsidRDefault="00976E63" w:rsidP="00BA164E">
            <w:pPr>
              <w:pStyle w:val="NoSpacing"/>
            </w:pPr>
            <w:r>
              <w:t xml:space="preserve">Removed </w:t>
            </w:r>
            <w:proofErr w:type="spellStart"/>
            <w:r w:rsidR="000674E7">
              <w:t>EasyCrypt</w:t>
            </w:r>
            <w:proofErr w:type="spellEnd"/>
            <w:r w:rsidR="000674E7">
              <w:t xml:space="preserve"> implementation sections (The Rest of the Story)</w:t>
            </w:r>
          </w:p>
          <w:p w14:paraId="06AF5CE8" w14:textId="61ECF2E2" w:rsidR="00BA164E" w:rsidRDefault="00BA164E" w:rsidP="00BA164E">
            <w:pPr>
              <w:pStyle w:val="NoSpacing"/>
            </w:pPr>
            <w:r>
              <w:t>Added section on EPDPs</w:t>
            </w:r>
          </w:p>
        </w:tc>
      </w:tr>
      <w:tr w:rsidR="00F624AD" w14:paraId="021EC839" w14:textId="77777777" w:rsidTr="009A0B6D"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59D363" w14:textId="09DA6546" w:rsidR="00F624AD" w:rsidRDefault="00E56A5E" w:rsidP="00D028A3">
            <w:pPr>
              <w:pStyle w:val="NoSpacing"/>
            </w:pPr>
            <w:r>
              <w:t>1.2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F6BA3" w14:textId="14FD1480" w:rsidR="00F624AD" w:rsidRDefault="00F73B2D" w:rsidP="00D028A3">
            <w:pPr>
              <w:pStyle w:val="NoSpacing"/>
            </w:pPr>
            <w:r>
              <w:t>3/17/2023</w:t>
            </w:r>
          </w:p>
        </w:tc>
        <w:tc>
          <w:tcPr>
            <w:tcW w:w="6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C89DDD" w14:textId="7DA47BE7" w:rsidR="0003495C" w:rsidRDefault="0003495C" w:rsidP="00D028A3">
            <w:pPr>
              <w:pStyle w:val="NoSpacing"/>
            </w:pPr>
            <w:r>
              <w:t>Added distribution statement to footers</w:t>
            </w:r>
          </w:p>
          <w:p w14:paraId="7F41F0CE" w14:textId="2A32434E" w:rsidR="007E18D3" w:rsidRDefault="00D06E63" w:rsidP="00D028A3">
            <w:pPr>
              <w:pStyle w:val="NoSpacing"/>
            </w:pPr>
            <w:r>
              <w:t>Clarified wording in several places</w:t>
            </w:r>
          </w:p>
          <w:p w14:paraId="7303BFD0" w14:textId="1FC00141" w:rsidR="00281900" w:rsidRDefault="00D06E63" w:rsidP="00D028A3">
            <w:pPr>
              <w:pStyle w:val="NoSpacing"/>
            </w:pPr>
            <w:r>
              <w:t>Updated to reflect changes to the UC DSL</w:t>
            </w:r>
            <w:r w:rsidR="00281900">
              <w:t>:</w:t>
            </w:r>
          </w:p>
          <w:p w14:paraId="59D67806" w14:textId="77777777" w:rsidR="00281900" w:rsidRDefault="00281900" w:rsidP="00281900">
            <w:pPr>
              <w:pStyle w:val="NoSpacing"/>
              <w:numPr>
                <w:ilvl w:val="0"/>
                <w:numId w:val="18"/>
              </w:numPr>
            </w:pPr>
            <w:r>
              <w:t>I</w:t>
            </w:r>
            <w:r w:rsidR="00566506">
              <w:t>nitial states cannot receive adversarial messages</w:t>
            </w:r>
          </w:p>
          <w:p w14:paraId="60451165" w14:textId="77777777" w:rsidR="003A22BF" w:rsidRDefault="003A22BF" w:rsidP="00281900">
            <w:pPr>
              <w:pStyle w:val="NoSpacing"/>
              <w:numPr>
                <w:ilvl w:val="0"/>
                <w:numId w:val="18"/>
              </w:numPr>
            </w:pPr>
            <w:r>
              <w:t>Initial states in ideal functionalities must send adversarial messages</w:t>
            </w:r>
          </w:p>
          <w:p w14:paraId="44A2A5B5" w14:textId="55776406" w:rsidR="00F624AD" w:rsidRDefault="00D845E1" w:rsidP="00281900">
            <w:pPr>
              <w:pStyle w:val="NoSpacing"/>
              <w:numPr>
                <w:ilvl w:val="0"/>
                <w:numId w:val="18"/>
              </w:numPr>
            </w:pPr>
            <w:r>
              <w:t>S</w:t>
            </w:r>
            <w:r w:rsidR="00566506">
              <w:t>tate machine</w:t>
            </w:r>
            <w:r>
              <w:t>s</w:t>
            </w:r>
            <w:r w:rsidR="00566506">
              <w:t xml:space="preserve"> can</w:t>
            </w:r>
            <w:r>
              <w:t>not</w:t>
            </w:r>
            <w:r w:rsidR="00566506">
              <w:t xml:space="preserve"> transition to the initial state</w:t>
            </w:r>
          </w:p>
          <w:p w14:paraId="09A10A8F" w14:textId="1C7530AF" w:rsidR="005B28C6" w:rsidRDefault="00D845E1" w:rsidP="003A22BF">
            <w:pPr>
              <w:pStyle w:val="NoSpacing"/>
              <w:numPr>
                <w:ilvl w:val="0"/>
                <w:numId w:val="18"/>
              </w:numPr>
            </w:pPr>
            <w:r>
              <w:t xml:space="preserve">Parties </w:t>
            </w:r>
            <w:proofErr w:type="gramStart"/>
            <w:r>
              <w:t>are no longer required</w:t>
            </w:r>
            <w:proofErr w:type="gramEnd"/>
            <w:r>
              <w:t xml:space="preserve"> to serve a direct interface</w:t>
            </w:r>
          </w:p>
        </w:tc>
      </w:tr>
      <w:tr w:rsidR="00F624AD" w14:paraId="43DB0599" w14:textId="77777777" w:rsidTr="009A0B6D"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F3F5FD" w14:textId="7F942A5A" w:rsidR="00F624AD" w:rsidRDefault="00835320" w:rsidP="00D028A3">
            <w:pPr>
              <w:pStyle w:val="NoSpacing"/>
            </w:pPr>
            <w:r>
              <w:t>1.3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30EF76" w14:textId="51078A8A" w:rsidR="00F624AD" w:rsidRDefault="00CF6AB6" w:rsidP="00D028A3">
            <w:pPr>
              <w:pStyle w:val="NoSpacing"/>
            </w:pPr>
            <w:r>
              <w:t>05</w:t>
            </w:r>
            <w:r w:rsidR="00835320">
              <w:t>/</w:t>
            </w:r>
            <w:r>
              <w:t>15</w:t>
            </w:r>
            <w:r w:rsidR="00835320">
              <w:t>/2023</w:t>
            </w:r>
          </w:p>
        </w:tc>
        <w:tc>
          <w:tcPr>
            <w:tcW w:w="6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3D432C" w14:textId="77777777" w:rsidR="00D267FF" w:rsidRDefault="00D267FF" w:rsidP="00786632">
            <w:pPr>
              <w:pStyle w:val="NoSpacing"/>
            </w:pPr>
            <w:r>
              <w:t>Clarified wording in several places.</w:t>
            </w:r>
          </w:p>
          <w:p w14:paraId="16B16844" w14:textId="7621C987" w:rsidR="00786632" w:rsidRDefault="00786632" w:rsidP="00786632">
            <w:pPr>
              <w:pStyle w:val="NoSpacing"/>
            </w:pPr>
            <w:r>
              <w:t>Updated to reflect changes to the UC DSL:</w:t>
            </w:r>
          </w:p>
          <w:p w14:paraId="2EF9C85A" w14:textId="1A59C75C" w:rsidR="00786632" w:rsidRDefault="00786632" w:rsidP="00786632">
            <w:pPr>
              <w:pStyle w:val="NoSpacing"/>
              <w:numPr>
                <w:ilvl w:val="0"/>
                <w:numId w:val="18"/>
              </w:numPr>
            </w:pPr>
            <w:r>
              <w:t>Destination port</w:t>
            </w:r>
            <w:r w:rsidR="00EC364B">
              <w:t xml:space="preserve"> expression</w:t>
            </w:r>
            <w:r>
              <w:t xml:space="preserve">s in </w:t>
            </w:r>
            <w:r w:rsidRPr="00EC364B">
              <w:rPr>
                <w:rFonts w:ascii="Courier New" w:hAnsi="Courier New" w:cs="Courier New"/>
              </w:rPr>
              <w:t>send</w:t>
            </w:r>
            <w:r>
              <w:t xml:space="preserve"> statements must be in parentheses unless they are identifiers</w:t>
            </w:r>
            <w:r w:rsidR="00EC364B">
              <w:t>.</w:t>
            </w:r>
          </w:p>
          <w:p w14:paraId="6B5F58B5" w14:textId="77777777" w:rsidR="00F624AD" w:rsidRDefault="00F624AD" w:rsidP="00D028A3">
            <w:pPr>
              <w:pStyle w:val="NoSpacing"/>
            </w:pPr>
          </w:p>
        </w:tc>
      </w:tr>
      <w:tr w:rsidR="00F624AD" w14:paraId="4CA0F3CB" w14:textId="77777777" w:rsidTr="009A0B6D"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72A383" w14:textId="740E7917" w:rsidR="00F624AD" w:rsidRDefault="00CF6AB6" w:rsidP="00D028A3">
            <w:pPr>
              <w:pStyle w:val="NoSpacing"/>
            </w:pPr>
            <w:r>
              <w:t>2.0</w:t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F7A5C3" w14:textId="1C5502DA" w:rsidR="00F624AD" w:rsidRDefault="00782AED" w:rsidP="00D028A3">
            <w:pPr>
              <w:pStyle w:val="NoSpacing"/>
            </w:pPr>
            <w:r>
              <w:t>0</w:t>
            </w:r>
            <w:r w:rsidR="00B53990">
              <w:t>7</w:t>
            </w:r>
            <w:r>
              <w:t>/</w:t>
            </w:r>
            <w:r w:rsidR="00B53990">
              <w:t>1</w:t>
            </w:r>
            <w:r w:rsidR="00265E6C">
              <w:t>5</w:t>
            </w:r>
            <w:r>
              <w:t>/2024</w:t>
            </w:r>
          </w:p>
        </w:tc>
        <w:tc>
          <w:tcPr>
            <w:tcW w:w="6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9F2D7D" w14:textId="3DAF1624" w:rsidR="00F624AD" w:rsidRDefault="00782AED" w:rsidP="00D028A3">
            <w:pPr>
              <w:pStyle w:val="NoSpacing"/>
            </w:pPr>
            <w:r>
              <w:t>Added a section on the UC DSL interpreter</w:t>
            </w:r>
          </w:p>
        </w:tc>
      </w:tr>
      <w:tr w:rsidR="00F624AD" w14:paraId="076107B8" w14:textId="77777777" w:rsidTr="009A0B6D"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5EDD55" w14:textId="77777777" w:rsidR="00F624AD" w:rsidRDefault="00F624AD" w:rsidP="00D028A3">
            <w:pPr>
              <w:pStyle w:val="NoSpacing"/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DD7ED" w14:textId="77777777" w:rsidR="00F624AD" w:rsidRDefault="00F624AD" w:rsidP="00D028A3">
            <w:pPr>
              <w:pStyle w:val="NoSpacing"/>
            </w:pPr>
          </w:p>
        </w:tc>
        <w:tc>
          <w:tcPr>
            <w:tcW w:w="6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3174F7" w14:textId="77777777" w:rsidR="00F624AD" w:rsidRDefault="00F624AD" w:rsidP="00D028A3">
            <w:pPr>
              <w:pStyle w:val="NoSpacing"/>
            </w:pPr>
          </w:p>
        </w:tc>
      </w:tr>
    </w:tbl>
    <w:p w14:paraId="3071C51C" w14:textId="77777777" w:rsidR="00F624AD" w:rsidRDefault="00F624AD" w:rsidP="00F624AD">
      <w:pPr>
        <w:jc w:val="center"/>
      </w:pPr>
    </w:p>
    <w:p w14:paraId="17A37D8B" w14:textId="77777777" w:rsidR="00F624AD" w:rsidRDefault="00F624AD" w:rsidP="00F624AD">
      <w:r>
        <w:br w:type="page"/>
      </w:r>
    </w:p>
    <w:p w14:paraId="76140413" w14:textId="5AB493C3" w:rsidR="00F624AD" w:rsidRDefault="006E5E6D" w:rsidP="00F624A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EasyUC</w:t>
      </w:r>
      <w:proofErr w:type="spellEnd"/>
      <w:r>
        <w:rPr>
          <w:b/>
          <w:sz w:val="28"/>
        </w:rPr>
        <w:t xml:space="preserve"> User Guide</w:t>
      </w:r>
    </w:p>
    <w:p w14:paraId="78ED5126" w14:textId="77777777" w:rsidR="00F624AD" w:rsidRDefault="00F624AD" w:rsidP="00F624AD"/>
    <w:p w14:paraId="434F0F92" w14:textId="77777777" w:rsidR="00F624AD" w:rsidRDefault="00F624AD" w:rsidP="00F624AD">
      <w:pPr>
        <w:jc w:val="center"/>
        <w:rPr>
          <w:b/>
        </w:rPr>
      </w:pPr>
      <w:r>
        <w:rPr>
          <w:b/>
        </w:rPr>
        <w:t>TABLE OF CONTENTS</w:t>
      </w:r>
    </w:p>
    <w:sdt>
      <w:sdtPr>
        <w:rPr>
          <w:rFonts w:asciiTheme="minorHAnsi" w:eastAsiaTheme="minorEastAsia" w:hAnsiTheme="minorHAnsi" w:cstheme="minorBidi"/>
          <w:b w:val="0"/>
          <w:i w:val="0"/>
          <w:color w:val="2B579A"/>
          <w:szCs w:val="22"/>
          <w:shd w:val="clear" w:color="auto" w:fill="E6E6E6"/>
        </w:rPr>
        <w:id w:val="-181510435"/>
        <w:docPartObj>
          <w:docPartGallery w:val="Table of Contents"/>
          <w:docPartUnique/>
        </w:docPartObj>
      </w:sdtPr>
      <w:sdtEndPr/>
      <w:sdtContent>
        <w:p w14:paraId="554796F2" w14:textId="1F48915B" w:rsidR="00E437A4" w:rsidRDefault="00F624AD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>TOC \o "1-4" \h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171931100" w:history="1">
            <w:r w:rsidR="00E437A4" w:rsidRPr="0035068A">
              <w:rPr>
                <w:rStyle w:val="Hyperlink"/>
                <w:noProof/>
              </w:rPr>
              <w:t>1</w:t>
            </w:r>
            <w:r w:rsidR="00E437A4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Introduction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_Toc171931100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1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3676A8F1" w14:textId="33265AC6" w:rsidR="00E437A4" w:rsidRDefault="00A90FD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01" w:history="1">
            <w:r w:rsidR="00E437A4" w:rsidRPr="0035068A">
              <w:rPr>
                <w:rStyle w:val="Hyperlink"/>
                <w:noProof/>
              </w:rPr>
              <w:t>2</w:t>
            </w:r>
            <w:r w:rsidR="00E437A4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Preliminaries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_Toc171931101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1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013BF607" w14:textId="6582596C" w:rsidR="00E437A4" w:rsidRDefault="00A90FD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02" w:history="1">
            <w:r w:rsidR="00E437A4" w:rsidRPr="0035068A">
              <w:rPr>
                <w:rStyle w:val="Hyperlink"/>
                <w:noProof/>
              </w:rPr>
              <w:t>2.1</w:t>
            </w:r>
            <w:r w:rsidR="00E437A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Obtaining EasyUC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_Toc171931102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1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745A212A" w14:textId="1D154D03" w:rsidR="00E437A4" w:rsidRDefault="00A90FD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03" w:history="1">
            <w:r w:rsidR="00E437A4" w:rsidRPr="0035068A">
              <w:rPr>
                <w:rStyle w:val="Hyperlink"/>
                <w:noProof/>
              </w:rPr>
              <w:t>2.2</w:t>
            </w:r>
            <w:r w:rsidR="00E437A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Running the UC DSL Type Checker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_Toc171931103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2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40B7320F" w14:textId="67B211BB" w:rsidR="00E437A4" w:rsidRDefault="00A90FD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04" w:history="1">
            <w:r w:rsidR="00E437A4" w:rsidRPr="0035068A">
              <w:rPr>
                <w:rStyle w:val="Hyperlink"/>
                <w:noProof/>
              </w:rPr>
              <w:t>2.3</w:t>
            </w:r>
            <w:r w:rsidR="00E437A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Running the UC DSL Interpreter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_Toc171931104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3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4F083ABF" w14:textId="1CB5DFDE" w:rsidR="00E437A4" w:rsidRDefault="00A90FD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05" w:history="1">
            <w:r w:rsidR="00E437A4" w:rsidRPr="0035068A">
              <w:rPr>
                <w:rStyle w:val="Hyperlink"/>
                <w:noProof/>
              </w:rPr>
              <w:t>2.4</w:t>
            </w:r>
            <w:r w:rsidR="00E437A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Running in Proof General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_Toc171931105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3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09C28E4D" w14:textId="028783D2" w:rsidR="00E437A4" w:rsidRDefault="00A90FD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06" w:history="1">
            <w:r w:rsidR="00E437A4" w:rsidRPr="0035068A">
              <w:rPr>
                <w:rStyle w:val="Hyperlink"/>
                <w:noProof/>
              </w:rPr>
              <w:t>3</w:t>
            </w:r>
            <w:r w:rsidR="00E437A4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Using EasyCrypt Theories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_Toc171931106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3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07D9DC72" w14:textId="4FCE32B1" w:rsidR="00E437A4" w:rsidRDefault="00A90FD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07" w:history="1">
            <w:r w:rsidR="00E437A4" w:rsidRPr="0035068A">
              <w:rPr>
                <w:rStyle w:val="Hyperlink"/>
                <w:noProof/>
              </w:rPr>
              <w:t>4</w:t>
            </w:r>
            <w:r w:rsidR="00E437A4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Interfaces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_Toc171931107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4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4BEAA4EE" w14:textId="054F37A5" w:rsidR="00E437A4" w:rsidRDefault="00A90FD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08" w:history="1">
            <w:r w:rsidR="00E437A4" w:rsidRPr="0035068A">
              <w:rPr>
                <w:rStyle w:val="Hyperlink"/>
                <w:noProof/>
              </w:rPr>
              <w:t>5</w:t>
            </w:r>
            <w:r w:rsidR="00E437A4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Ideal Functionalities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_Toc171931108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6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03C61C0D" w14:textId="387F4236" w:rsidR="00E437A4" w:rsidRDefault="00A90FD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09" w:history="1">
            <w:r w:rsidR="00E437A4" w:rsidRPr="0035068A">
              <w:rPr>
                <w:rStyle w:val="Hyperlink"/>
                <w:noProof/>
              </w:rPr>
              <w:t>6</w:t>
            </w:r>
            <w:r w:rsidR="00E437A4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Real Functionalities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_Toc171931109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10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622ECD2D" w14:textId="1BE83062" w:rsidR="00E437A4" w:rsidRDefault="00A90FD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10" w:history="1">
            <w:r w:rsidR="00E437A4" w:rsidRPr="0035068A">
              <w:rPr>
                <w:rStyle w:val="Hyperlink"/>
                <w:noProof/>
              </w:rPr>
              <w:t>7</w:t>
            </w:r>
            <w:r w:rsidR="00E437A4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Simulators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_Toc171931110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14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388228DD" w14:textId="2D608AAD" w:rsidR="00E437A4" w:rsidRDefault="00A90FD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11" w:history="1">
            <w:r w:rsidR="00E437A4" w:rsidRPr="0035068A">
              <w:rPr>
                <w:rStyle w:val="Hyperlink"/>
                <w:noProof/>
              </w:rPr>
              <w:t>8</w:t>
            </w:r>
            <w:r w:rsidR="00E437A4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Composing Functionalities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_Toc171931111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18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7466873D" w14:textId="12CEA1F6" w:rsidR="00E437A4" w:rsidRDefault="00A90FD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12" w:history="1">
            <w:r w:rsidR="00E437A4" w:rsidRPr="0035068A">
              <w:rPr>
                <w:rStyle w:val="Hyperlink"/>
                <w:noProof/>
              </w:rPr>
              <w:t>9</w:t>
            </w:r>
            <w:r w:rsidR="00E437A4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The UC DSL Interpreter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_Toc171931112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25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1C5F3103" w14:textId="4A934784" w:rsidR="00E437A4" w:rsidRDefault="00A90FD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13" w:history="1">
            <w:r w:rsidR="00E437A4" w:rsidRPr="0035068A">
              <w:rPr>
                <w:rStyle w:val="Hyperlink"/>
                <w:noProof/>
              </w:rPr>
              <w:t>9.1</w:t>
            </w:r>
            <w:r w:rsidR="00E437A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Script Prelude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_Toc171931113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25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0AE811B1" w14:textId="104FB58B" w:rsidR="00E437A4" w:rsidRDefault="00A90FD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14" w:history="1">
            <w:r w:rsidR="00E437A4" w:rsidRPr="0035068A">
              <w:rPr>
                <w:rStyle w:val="Hyperlink"/>
                <w:noProof/>
              </w:rPr>
              <w:t>9.2</w:t>
            </w:r>
            <w:r w:rsidR="00E437A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Variables and Assumptions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_Toc171931114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27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03FB5F5D" w14:textId="214759A6" w:rsidR="00E437A4" w:rsidRDefault="00A90FD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15" w:history="1">
            <w:r w:rsidR="00E437A4" w:rsidRPr="0035068A">
              <w:rPr>
                <w:rStyle w:val="Hyperlink"/>
                <w:noProof/>
              </w:rPr>
              <w:t>9.3</w:t>
            </w:r>
            <w:r w:rsidR="00E437A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Real World Sessions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_Toc171931115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28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5D861EC4" w14:textId="456A9822" w:rsidR="00E437A4" w:rsidRDefault="00A90FD1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71931116" w:history="1">
            <w:r w:rsidR="00E437A4" w:rsidRPr="0035068A">
              <w:rPr>
                <w:rStyle w:val="Hyperlink"/>
                <w:noProof/>
              </w:rPr>
              <w:t>9.3.1</w:t>
            </w:r>
            <w:r w:rsidR="00E437A4">
              <w:rPr>
                <w:noProof/>
              </w:rPr>
              <w:tab/>
            </w:r>
            <w:r w:rsidR="00E437A4" w:rsidRPr="0035068A">
              <w:rPr>
                <w:rStyle w:val="Hyperlink"/>
                <w:noProof/>
              </w:rPr>
              <w:t>Sending Messages (Port Indices)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_Toc171931116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29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7D5736F1" w14:textId="336902C1" w:rsidR="00E437A4" w:rsidRDefault="00A90FD1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71931117" w:history="1">
            <w:r w:rsidR="00E437A4" w:rsidRPr="0035068A">
              <w:rPr>
                <w:rStyle w:val="Hyperlink"/>
                <w:noProof/>
              </w:rPr>
              <w:t>9.3.2</w:t>
            </w:r>
            <w:r w:rsidR="00E437A4">
              <w:rPr>
                <w:noProof/>
              </w:rPr>
              <w:tab/>
            </w:r>
            <w:r w:rsidR="00E437A4" w:rsidRPr="0035068A">
              <w:rPr>
                <w:rStyle w:val="Hyperlink"/>
                <w:noProof/>
              </w:rPr>
              <w:t>Executing the Functionality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_Toc171931117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31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15E3B16A" w14:textId="0AA5F210" w:rsidR="00E437A4" w:rsidRDefault="00A90FD1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71931118" w:history="1">
            <w:r w:rsidR="00E437A4" w:rsidRPr="0035068A">
              <w:rPr>
                <w:rStyle w:val="Hyperlink"/>
                <w:noProof/>
              </w:rPr>
              <w:t>9.3.3</w:t>
            </w:r>
            <w:r w:rsidR="00E437A4">
              <w:rPr>
                <w:noProof/>
              </w:rPr>
              <w:tab/>
            </w:r>
            <w:r w:rsidR="00E437A4" w:rsidRPr="0035068A">
              <w:rPr>
                <w:rStyle w:val="Hyperlink"/>
                <w:noProof/>
              </w:rPr>
              <w:t>Asserting Effects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_Toc171931118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38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5B19FEB5" w14:textId="1C24F536" w:rsidR="00E437A4" w:rsidRDefault="00A90FD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19" w:history="1">
            <w:r w:rsidR="00E437A4" w:rsidRPr="0035068A">
              <w:rPr>
                <w:rStyle w:val="Hyperlink"/>
                <w:noProof/>
              </w:rPr>
              <w:t>9.4</w:t>
            </w:r>
            <w:r w:rsidR="00E437A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Ideal World Sessions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_Toc171931119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39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0F4D3F5F" w14:textId="36EA2C45" w:rsidR="00E437A4" w:rsidRDefault="00A90FD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20" w:history="1">
            <w:r w:rsidR="00E437A4" w:rsidRPr="0035068A">
              <w:rPr>
                <w:rStyle w:val="Hyperlink"/>
                <w:noProof/>
              </w:rPr>
              <w:t>9.5</w:t>
            </w:r>
            <w:r w:rsidR="00E437A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Resolving Blocks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_Toc171931120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44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2184DC48" w14:textId="33FE4107" w:rsidR="00E437A4" w:rsidRDefault="00A90FD1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21" w:history="1">
            <w:r w:rsidR="00E437A4" w:rsidRPr="0035068A">
              <w:rPr>
                <w:rStyle w:val="Hyperlink"/>
                <w:noProof/>
              </w:rPr>
              <w:t>10</w:t>
            </w:r>
            <w:r w:rsidR="00E437A4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UC DSL Quick Reference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_Toc171931121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49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0103758D" w14:textId="076E5254" w:rsidR="00E437A4" w:rsidRDefault="00A90FD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22" w:history="1">
            <w:r w:rsidR="00E437A4" w:rsidRPr="0035068A">
              <w:rPr>
                <w:rStyle w:val="Hyperlink"/>
                <w:noProof/>
              </w:rPr>
              <w:t>10.1</w:t>
            </w:r>
            <w:r w:rsidR="00E437A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Lexical Notes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_Toc171931122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49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7CC148F5" w14:textId="2AA5C5D8" w:rsidR="00E437A4" w:rsidRDefault="00A90FD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23" w:history="1">
            <w:r w:rsidR="00E437A4" w:rsidRPr="0035068A">
              <w:rPr>
                <w:rStyle w:val="Hyperlink"/>
                <w:noProof/>
              </w:rPr>
              <w:t>10.2</w:t>
            </w:r>
            <w:r w:rsidR="00E437A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UC DSL Syntax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_Toc171931123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50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1E18DBB0" w14:textId="070A946E" w:rsidR="00E437A4" w:rsidRDefault="00A90FD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24" w:history="1">
            <w:r w:rsidR="00E437A4" w:rsidRPr="0035068A">
              <w:rPr>
                <w:rStyle w:val="Hyperlink"/>
                <w:noProof/>
              </w:rPr>
              <w:t>10.3</w:t>
            </w:r>
            <w:r w:rsidR="00E437A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EPDPs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_Toc171931124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54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3AB0B78B" w14:textId="0EBC44E9" w:rsidR="00E437A4" w:rsidRDefault="00A90FD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25" w:history="1">
            <w:r w:rsidR="00E437A4" w:rsidRPr="0035068A">
              <w:rPr>
                <w:rStyle w:val="Hyperlink"/>
                <w:noProof/>
              </w:rPr>
              <w:t>10.4</w:t>
            </w:r>
            <w:r w:rsidR="00E437A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UC DSL Interpreter Syntax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_Toc171931125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56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287E29B6" w14:textId="5AE26965" w:rsidR="00E437A4" w:rsidRDefault="00A90FD1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931126" w:history="1">
            <w:r w:rsidR="00E437A4" w:rsidRPr="0035068A">
              <w:rPr>
                <w:rStyle w:val="Hyperlink"/>
                <w:noProof/>
              </w:rPr>
              <w:t>11</w:t>
            </w:r>
            <w:r w:rsidR="00E437A4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37A4" w:rsidRPr="0035068A">
              <w:rPr>
                <w:rStyle w:val="Hyperlink"/>
                <w:noProof/>
              </w:rPr>
              <w:t>References</w:t>
            </w:r>
            <w:r w:rsidR="00E437A4">
              <w:rPr>
                <w:noProof/>
              </w:rPr>
              <w:tab/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begin"/>
            </w:r>
            <w:r w:rsidR="00E437A4">
              <w:rPr>
                <w:noProof/>
              </w:rPr>
              <w:instrText xml:space="preserve"> PAGEREF _Toc171931126 \h </w:instrText>
            </w:r>
            <w:r w:rsidR="00E437A4">
              <w:rPr>
                <w:noProof/>
                <w:color w:val="2B579A"/>
                <w:shd w:val="clear" w:color="auto" w:fill="E6E6E6"/>
              </w:rPr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separate"/>
            </w:r>
            <w:r w:rsidR="00E437A4">
              <w:rPr>
                <w:noProof/>
              </w:rPr>
              <w:t>59</w:t>
            </w:r>
            <w:r w:rsidR="00E437A4">
              <w:rPr>
                <w:noProof/>
                <w:color w:val="2B579A"/>
                <w:shd w:val="clear" w:color="auto" w:fill="E6E6E6"/>
              </w:rPr>
              <w:fldChar w:fldCharType="end"/>
            </w:r>
          </w:hyperlink>
        </w:p>
        <w:p w14:paraId="70867FC1" w14:textId="0B12F945" w:rsidR="00F624AD" w:rsidRDefault="00F624AD" w:rsidP="00F624AD">
          <w:r>
            <w:rPr>
              <w:color w:val="2B579A"/>
              <w:shd w:val="clear" w:color="auto" w:fill="E6E6E6"/>
            </w:rPr>
            <w:fldChar w:fldCharType="end"/>
          </w:r>
        </w:p>
        <w:p w14:paraId="72E00E7D" w14:textId="77777777" w:rsidR="00F624AD" w:rsidRDefault="00A90FD1" w:rsidP="00F624AD"/>
      </w:sdtContent>
    </w:sdt>
    <w:p w14:paraId="31213C9A" w14:textId="77777777" w:rsidR="000F17B0" w:rsidRDefault="000F17B0">
      <w:pPr>
        <w:rPr>
          <w:b/>
        </w:rPr>
      </w:pPr>
      <w:r>
        <w:rPr>
          <w:b/>
        </w:rPr>
        <w:br w:type="page"/>
      </w:r>
    </w:p>
    <w:p w14:paraId="21AA9D16" w14:textId="6E2C3604" w:rsidR="00D304F0" w:rsidRDefault="004371BB" w:rsidP="00D304F0">
      <w:pPr>
        <w:jc w:val="center"/>
        <w:rPr>
          <w:b/>
        </w:rPr>
      </w:pPr>
      <w:r>
        <w:rPr>
          <w:b/>
        </w:rPr>
        <w:lastRenderedPageBreak/>
        <w:t>LIS</w:t>
      </w:r>
      <w:r w:rsidR="00D304F0">
        <w:rPr>
          <w:b/>
        </w:rPr>
        <w:t xml:space="preserve">T OF </w:t>
      </w:r>
      <w:r>
        <w:rPr>
          <w:b/>
        </w:rPr>
        <w:t>FIGURES</w:t>
      </w:r>
    </w:p>
    <w:p w14:paraId="05BDFA29" w14:textId="287E0BB5" w:rsidR="00E437A4" w:rsidRDefault="00B8182B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rPr>
          <w:color w:val="2B579A"/>
          <w:shd w:val="clear" w:color="auto" w:fill="E6E6E6"/>
        </w:rPr>
        <w:fldChar w:fldCharType="begin"/>
      </w:r>
      <w:r>
        <w:instrText xml:space="preserve"> TOC \c "Figure" </w:instrText>
      </w:r>
      <w:r>
        <w:rPr>
          <w:color w:val="2B579A"/>
          <w:shd w:val="clear" w:color="auto" w:fill="E6E6E6"/>
        </w:rPr>
        <w:fldChar w:fldCharType="separate"/>
      </w:r>
      <w:r w:rsidR="00E437A4">
        <w:rPr>
          <w:noProof/>
        </w:rPr>
        <w:t xml:space="preserve">Figure 1 </w:t>
      </w:r>
      <w:r w:rsidR="00E437A4" w:rsidRPr="00FC4F8F">
        <w:rPr>
          <w:rFonts w:ascii="Courier New" w:hAnsi="Courier New" w:cs="Courier New"/>
          <w:noProof/>
        </w:rPr>
        <w:t>Forw</w:t>
      </w:r>
      <w:r w:rsidR="00E437A4">
        <w:rPr>
          <w:noProof/>
        </w:rPr>
        <w:t xml:space="preserve"> State Machine</w:t>
      </w:r>
      <w:r w:rsidR="00E437A4">
        <w:rPr>
          <w:noProof/>
        </w:rPr>
        <w:tab/>
      </w:r>
      <w:r w:rsidR="00E437A4">
        <w:rPr>
          <w:noProof/>
          <w:color w:val="2B579A"/>
          <w:shd w:val="clear" w:color="auto" w:fill="E6E6E6"/>
        </w:rPr>
        <w:fldChar w:fldCharType="begin"/>
      </w:r>
      <w:r w:rsidR="00E437A4">
        <w:rPr>
          <w:noProof/>
        </w:rPr>
        <w:instrText xml:space="preserve"> PAGEREF _Toc171931127 \h </w:instrText>
      </w:r>
      <w:r w:rsidR="00E437A4">
        <w:rPr>
          <w:noProof/>
          <w:color w:val="2B579A"/>
          <w:shd w:val="clear" w:color="auto" w:fill="E6E6E6"/>
        </w:rPr>
      </w:r>
      <w:r w:rsidR="00E437A4">
        <w:rPr>
          <w:noProof/>
          <w:color w:val="2B579A"/>
          <w:shd w:val="clear" w:color="auto" w:fill="E6E6E6"/>
        </w:rPr>
        <w:fldChar w:fldCharType="separate"/>
      </w:r>
      <w:r w:rsidR="00E437A4">
        <w:rPr>
          <w:noProof/>
        </w:rPr>
        <w:t>10</w:t>
      </w:r>
      <w:r w:rsidR="00E437A4">
        <w:rPr>
          <w:noProof/>
          <w:color w:val="2B579A"/>
          <w:shd w:val="clear" w:color="auto" w:fill="E6E6E6"/>
        </w:rPr>
        <w:fldChar w:fldCharType="end"/>
      </w:r>
    </w:p>
    <w:p w14:paraId="6432B036" w14:textId="74811EBA" w:rsidR="00E437A4" w:rsidRDefault="00E437A4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Figure 2 State Machines of the </w:t>
      </w:r>
      <w:r w:rsidRPr="00FC4F8F">
        <w:rPr>
          <w:rFonts w:ascii="Courier New" w:hAnsi="Courier New" w:cs="Courier New"/>
          <w:noProof/>
        </w:rPr>
        <w:t>KEReal</w:t>
      </w:r>
      <w:r>
        <w:rPr>
          <w:noProof/>
        </w:rPr>
        <w:t xml:space="preserve"> Parties </w:t>
      </w:r>
      <w:r w:rsidRPr="00FC4F8F">
        <w:rPr>
          <w:rFonts w:ascii="Courier New" w:hAnsi="Courier New" w:cs="Courier New"/>
          <w:noProof/>
        </w:rPr>
        <w:t>Pt1</w:t>
      </w:r>
      <w:r>
        <w:rPr>
          <w:noProof/>
        </w:rPr>
        <w:t xml:space="preserve"> (top) and </w:t>
      </w:r>
      <w:r w:rsidRPr="00FC4F8F">
        <w:rPr>
          <w:rFonts w:ascii="Courier New" w:hAnsi="Courier New" w:cs="Courier New"/>
          <w:noProof/>
        </w:rPr>
        <w:t>Pt2</w:t>
      </w:r>
      <w:r>
        <w:rPr>
          <w:noProof/>
        </w:rPr>
        <w:t xml:space="preserve"> (bottom)</w:t>
      </w:r>
      <w:r>
        <w:rPr>
          <w:noProof/>
        </w:rPr>
        <w:tab/>
      </w:r>
      <w:r>
        <w:rPr>
          <w:noProof/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_Toc171931128 \h </w:instrText>
      </w:r>
      <w:r>
        <w:rPr>
          <w:noProof/>
          <w:color w:val="2B579A"/>
          <w:shd w:val="clear" w:color="auto" w:fill="E6E6E6"/>
        </w:rPr>
      </w:r>
      <w:r>
        <w:rPr>
          <w:noProof/>
          <w:color w:val="2B579A"/>
          <w:shd w:val="clear" w:color="auto" w:fill="E6E6E6"/>
        </w:rPr>
        <w:fldChar w:fldCharType="separate"/>
      </w:r>
      <w:r>
        <w:rPr>
          <w:noProof/>
        </w:rPr>
        <w:t>13</w:t>
      </w:r>
      <w:r>
        <w:rPr>
          <w:noProof/>
          <w:color w:val="2B579A"/>
          <w:shd w:val="clear" w:color="auto" w:fill="E6E6E6"/>
        </w:rPr>
        <w:fldChar w:fldCharType="end"/>
      </w:r>
    </w:p>
    <w:p w14:paraId="079F061A" w14:textId="35AA5106" w:rsidR="00E437A4" w:rsidRDefault="00E437A4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Figure 3 </w:t>
      </w:r>
      <w:r w:rsidRPr="00FC4F8F">
        <w:rPr>
          <w:rFonts w:ascii="Courier New" w:hAnsi="Courier New" w:cs="Courier New"/>
          <w:noProof/>
        </w:rPr>
        <w:t>KEReal</w:t>
      </w:r>
      <w:r>
        <w:rPr>
          <w:noProof/>
        </w:rPr>
        <w:t xml:space="preserve"> Message Flow</w:t>
      </w:r>
      <w:r>
        <w:rPr>
          <w:noProof/>
        </w:rPr>
        <w:tab/>
      </w:r>
      <w:r>
        <w:rPr>
          <w:noProof/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_Toc171931129 \h </w:instrText>
      </w:r>
      <w:r>
        <w:rPr>
          <w:noProof/>
          <w:color w:val="2B579A"/>
          <w:shd w:val="clear" w:color="auto" w:fill="E6E6E6"/>
        </w:rPr>
      </w:r>
      <w:r>
        <w:rPr>
          <w:noProof/>
          <w:color w:val="2B579A"/>
          <w:shd w:val="clear" w:color="auto" w:fill="E6E6E6"/>
        </w:rPr>
        <w:fldChar w:fldCharType="separate"/>
      </w:r>
      <w:r>
        <w:rPr>
          <w:noProof/>
        </w:rPr>
        <w:t>14</w:t>
      </w:r>
      <w:r>
        <w:rPr>
          <w:noProof/>
          <w:color w:val="2B579A"/>
          <w:shd w:val="clear" w:color="auto" w:fill="E6E6E6"/>
        </w:rPr>
        <w:fldChar w:fldCharType="end"/>
      </w:r>
    </w:p>
    <w:p w14:paraId="7AB9B7EF" w14:textId="48079684" w:rsidR="00E437A4" w:rsidRDefault="00E437A4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Figure 4 </w:t>
      </w:r>
      <w:r w:rsidRPr="00FC4F8F">
        <w:rPr>
          <w:rFonts w:ascii="Courier New" w:hAnsi="Courier New" w:cs="Courier New"/>
          <w:noProof/>
        </w:rPr>
        <w:t>KEIdeal</w:t>
      </w:r>
      <w:r>
        <w:rPr>
          <w:noProof/>
        </w:rPr>
        <w:t xml:space="preserve"> State Machine</w:t>
      </w:r>
      <w:r>
        <w:rPr>
          <w:noProof/>
        </w:rPr>
        <w:tab/>
      </w:r>
      <w:r>
        <w:rPr>
          <w:noProof/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_Toc171931130 \h </w:instrText>
      </w:r>
      <w:r>
        <w:rPr>
          <w:noProof/>
          <w:color w:val="2B579A"/>
          <w:shd w:val="clear" w:color="auto" w:fill="E6E6E6"/>
        </w:rPr>
      </w:r>
      <w:r>
        <w:rPr>
          <w:noProof/>
          <w:color w:val="2B579A"/>
          <w:shd w:val="clear" w:color="auto" w:fill="E6E6E6"/>
        </w:rPr>
        <w:fldChar w:fldCharType="separate"/>
      </w:r>
      <w:r>
        <w:rPr>
          <w:noProof/>
        </w:rPr>
        <w:t>16</w:t>
      </w:r>
      <w:r>
        <w:rPr>
          <w:noProof/>
          <w:color w:val="2B579A"/>
          <w:shd w:val="clear" w:color="auto" w:fill="E6E6E6"/>
        </w:rPr>
        <w:fldChar w:fldCharType="end"/>
      </w:r>
    </w:p>
    <w:p w14:paraId="41D23746" w14:textId="5F7EE1D7" w:rsidR="00E437A4" w:rsidRDefault="00E437A4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Figure 5 </w:t>
      </w:r>
      <w:r w:rsidRPr="00FC4F8F">
        <w:rPr>
          <w:rFonts w:ascii="Courier New" w:hAnsi="Courier New" w:cs="Courier New"/>
          <w:noProof/>
        </w:rPr>
        <w:t>KESim</w:t>
      </w:r>
      <w:r>
        <w:rPr>
          <w:noProof/>
        </w:rPr>
        <w:t xml:space="preserve"> State Machine</w:t>
      </w:r>
      <w:r>
        <w:rPr>
          <w:noProof/>
        </w:rPr>
        <w:tab/>
      </w:r>
      <w:r>
        <w:rPr>
          <w:noProof/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_Toc171931131 \h </w:instrText>
      </w:r>
      <w:r>
        <w:rPr>
          <w:noProof/>
          <w:color w:val="2B579A"/>
          <w:shd w:val="clear" w:color="auto" w:fill="E6E6E6"/>
        </w:rPr>
      </w:r>
      <w:r>
        <w:rPr>
          <w:noProof/>
          <w:color w:val="2B579A"/>
          <w:shd w:val="clear" w:color="auto" w:fill="E6E6E6"/>
        </w:rPr>
        <w:fldChar w:fldCharType="separate"/>
      </w:r>
      <w:r>
        <w:rPr>
          <w:noProof/>
        </w:rPr>
        <w:t>18</w:t>
      </w:r>
      <w:r>
        <w:rPr>
          <w:noProof/>
          <w:color w:val="2B579A"/>
          <w:shd w:val="clear" w:color="auto" w:fill="E6E6E6"/>
        </w:rPr>
        <w:fldChar w:fldCharType="end"/>
      </w:r>
    </w:p>
    <w:p w14:paraId="389F3E30" w14:textId="31CC0056" w:rsidR="00E437A4" w:rsidRDefault="00E437A4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Figure 6 </w:t>
      </w:r>
      <w:r w:rsidRPr="00FC4F8F">
        <w:rPr>
          <w:rFonts w:ascii="Courier New" w:hAnsi="Courier New" w:cs="Courier New"/>
          <w:noProof/>
        </w:rPr>
        <w:t>KEIdeal</w:t>
      </w:r>
      <w:r>
        <w:rPr>
          <w:noProof/>
        </w:rPr>
        <w:t xml:space="preserve"> and </w:t>
      </w:r>
      <w:r w:rsidRPr="00FC4F8F">
        <w:rPr>
          <w:rFonts w:ascii="Courier New" w:hAnsi="Courier New" w:cs="Courier New"/>
          <w:noProof/>
        </w:rPr>
        <w:t>KESim</w:t>
      </w:r>
      <w:r>
        <w:rPr>
          <w:noProof/>
        </w:rPr>
        <w:t xml:space="preserve"> Message Flow</w:t>
      </w:r>
      <w:r>
        <w:rPr>
          <w:noProof/>
        </w:rPr>
        <w:tab/>
      </w:r>
      <w:r>
        <w:rPr>
          <w:noProof/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_Toc171931132 \h </w:instrText>
      </w:r>
      <w:r>
        <w:rPr>
          <w:noProof/>
          <w:color w:val="2B579A"/>
          <w:shd w:val="clear" w:color="auto" w:fill="E6E6E6"/>
        </w:rPr>
      </w:r>
      <w:r>
        <w:rPr>
          <w:noProof/>
          <w:color w:val="2B579A"/>
          <w:shd w:val="clear" w:color="auto" w:fill="E6E6E6"/>
        </w:rPr>
        <w:fldChar w:fldCharType="separate"/>
      </w:r>
      <w:r>
        <w:rPr>
          <w:noProof/>
        </w:rPr>
        <w:t>18</w:t>
      </w:r>
      <w:r>
        <w:rPr>
          <w:noProof/>
          <w:color w:val="2B579A"/>
          <w:shd w:val="clear" w:color="auto" w:fill="E6E6E6"/>
        </w:rPr>
        <w:fldChar w:fldCharType="end"/>
      </w:r>
    </w:p>
    <w:p w14:paraId="50219566" w14:textId="789597F7" w:rsidR="00E437A4" w:rsidRDefault="00E437A4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Figure 7 </w:t>
      </w:r>
      <w:r w:rsidRPr="00FC4F8F">
        <w:rPr>
          <w:rFonts w:ascii="Courier New" w:hAnsi="Courier New" w:cs="Courier New"/>
          <w:noProof/>
        </w:rPr>
        <w:t>SMCIdeal</w:t>
      </w:r>
      <w:r>
        <w:rPr>
          <w:noProof/>
        </w:rPr>
        <w:t xml:space="preserve"> State Machine</w:t>
      </w:r>
      <w:r>
        <w:rPr>
          <w:noProof/>
        </w:rPr>
        <w:tab/>
      </w:r>
      <w:r>
        <w:rPr>
          <w:noProof/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_Toc171931133 \h </w:instrText>
      </w:r>
      <w:r>
        <w:rPr>
          <w:noProof/>
          <w:color w:val="2B579A"/>
          <w:shd w:val="clear" w:color="auto" w:fill="E6E6E6"/>
        </w:rPr>
      </w:r>
      <w:r>
        <w:rPr>
          <w:noProof/>
          <w:color w:val="2B579A"/>
          <w:shd w:val="clear" w:color="auto" w:fill="E6E6E6"/>
        </w:rPr>
        <w:fldChar w:fldCharType="separate"/>
      </w:r>
      <w:r>
        <w:rPr>
          <w:noProof/>
        </w:rPr>
        <w:t>20</w:t>
      </w:r>
      <w:r>
        <w:rPr>
          <w:noProof/>
          <w:color w:val="2B579A"/>
          <w:shd w:val="clear" w:color="auto" w:fill="E6E6E6"/>
        </w:rPr>
        <w:fldChar w:fldCharType="end"/>
      </w:r>
    </w:p>
    <w:p w14:paraId="336D3B5A" w14:textId="2DB6DFDA" w:rsidR="00E437A4" w:rsidRDefault="00E437A4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Figure 8 State Machines of the </w:t>
      </w:r>
      <w:r w:rsidRPr="00FC4F8F">
        <w:rPr>
          <w:rFonts w:ascii="Courier New" w:hAnsi="Courier New" w:cs="Courier New"/>
          <w:noProof/>
        </w:rPr>
        <w:t>SMCReal</w:t>
      </w:r>
      <w:r>
        <w:rPr>
          <w:noProof/>
        </w:rPr>
        <w:t xml:space="preserve"> Parties </w:t>
      </w:r>
      <w:r w:rsidRPr="00FC4F8F">
        <w:rPr>
          <w:rFonts w:ascii="Courier New" w:hAnsi="Courier New" w:cs="Courier New"/>
          <w:noProof/>
        </w:rPr>
        <w:t>Pt1</w:t>
      </w:r>
      <w:r>
        <w:rPr>
          <w:noProof/>
        </w:rPr>
        <w:t xml:space="preserve"> (top) and </w:t>
      </w:r>
      <w:r w:rsidRPr="00FC4F8F">
        <w:rPr>
          <w:rFonts w:ascii="Courier New" w:hAnsi="Courier New" w:cs="Courier New"/>
          <w:noProof/>
        </w:rPr>
        <w:t>Pt2</w:t>
      </w:r>
      <w:r>
        <w:rPr>
          <w:noProof/>
        </w:rPr>
        <w:t xml:space="preserve"> (bottom)</w:t>
      </w:r>
      <w:r>
        <w:rPr>
          <w:noProof/>
        </w:rPr>
        <w:tab/>
      </w:r>
      <w:r>
        <w:rPr>
          <w:noProof/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_Toc171931134 \h </w:instrText>
      </w:r>
      <w:r>
        <w:rPr>
          <w:noProof/>
          <w:color w:val="2B579A"/>
          <w:shd w:val="clear" w:color="auto" w:fill="E6E6E6"/>
        </w:rPr>
      </w:r>
      <w:r>
        <w:rPr>
          <w:noProof/>
          <w:color w:val="2B579A"/>
          <w:shd w:val="clear" w:color="auto" w:fill="E6E6E6"/>
        </w:rPr>
        <w:fldChar w:fldCharType="separate"/>
      </w:r>
      <w:r>
        <w:rPr>
          <w:noProof/>
        </w:rPr>
        <w:t>22</w:t>
      </w:r>
      <w:r>
        <w:rPr>
          <w:noProof/>
          <w:color w:val="2B579A"/>
          <w:shd w:val="clear" w:color="auto" w:fill="E6E6E6"/>
        </w:rPr>
        <w:fldChar w:fldCharType="end"/>
      </w:r>
    </w:p>
    <w:p w14:paraId="008AC89C" w14:textId="01B653AA" w:rsidR="00E437A4" w:rsidRDefault="00E437A4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Figure 9 </w:t>
      </w:r>
      <w:r w:rsidRPr="00FC4F8F">
        <w:rPr>
          <w:rFonts w:ascii="Courier New" w:hAnsi="Courier New" w:cs="Courier New"/>
          <w:noProof/>
        </w:rPr>
        <w:t>SMCReal(KE)</w:t>
      </w:r>
      <w:r>
        <w:rPr>
          <w:noProof/>
        </w:rPr>
        <w:t xml:space="preserve"> Message Flow</w:t>
      </w:r>
      <w:r>
        <w:rPr>
          <w:noProof/>
        </w:rPr>
        <w:tab/>
      </w:r>
      <w:r>
        <w:rPr>
          <w:noProof/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_Toc171931135 \h </w:instrText>
      </w:r>
      <w:r>
        <w:rPr>
          <w:noProof/>
          <w:color w:val="2B579A"/>
          <w:shd w:val="clear" w:color="auto" w:fill="E6E6E6"/>
        </w:rPr>
      </w:r>
      <w:r>
        <w:rPr>
          <w:noProof/>
          <w:color w:val="2B579A"/>
          <w:shd w:val="clear" w:color="auto" w:fill="E6E6E6"/>
        </w:rPr>
        <w:fldChar w:fldCharType="separate"/>
      </w:r>
      <w:r>
        <w:rPr>
          <w:noProof/>
        </w:rPr>
        <w:t>22</w:t>
      </w:r>
      <w:r>
        <w:rPr>
          <w:noProof/>
          <w:color w:val="2B579A"/>
          <w:shd w:val="clear" w:color="auto" w:fill="E6E6E6"/>
        </w:rPr>
        <w:fldChar w:fldCharType="end"/>
      </w:r>
    </w:p>
    <w:p w14:paraId="673EC523" w14:textId="0404A87B" w:rsidR="00E437A4" w:rsidRDefault="00E437A4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Figure 10 </w:t>
      </w:r>
      <w:r w:rsidRPr="00FC4F8F">
        <w:rPr>
          <w:rFonts w:ascii="Courier New" w:hAnsi="Courier New" w:cs="Courier New"/>
          <w:noProof/>
        </w:rPr>
        <w:t>SMCSim</w:t>
      </w:r>
      <w:r>
        <w:rPr>
          <w:noProof/>
        </w:rPr>
        <w:t xml:space="preserve"> State Machine</w:t>
      </w:r>
      <w:r>
        <w:rPr>
          <w:noProof/>
        </w:rPr>
        <w:tab/>
      </w:r>
      <w:r>
        <w:rPr>
          <w:noProof/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_Toc171931136 \h </w:instrText>
      </w:r>
      <w:r>
        <w:rPr>
          <w:noProof/>
          <w:color w:val="2B579A"/>
          <w:shd w:val="clear" w:color="auto" w:fill="E6E6E6"/>
        </w:rPr>
      </w:r>
      <w:r>
        <w:rPr>
          <w:noProof/>
          <w:color w:val="2B579A"/>
          <w:shd w:val="clear" w:color="auto" w:fill="E6E6E6"/>
        </w:rPr>
        <w:fldChar w:fldCharType="separate"/>
      </w:r>
      <w:r>
        <w:rPr>
          <w:noProof/>
        </w:rPr>
        <w:t>24</w:t>
      </w:r>
      <w:r>
        <w:rPr>
          <w:noProof/>
          <w:color w:val="2B579A"/>
          <w:shd w:val="clear" w:color="auto" w:fill="E6E6E6"/>
        </w:rPr>
        <w:fldChar w:fldCharType="end"/>
      </w:r>
    </w:p>
    <w:p w14:paraId="6E1DBFF5" w14:textId="06BEDA4F" w:rsidR="00E437A4" w:rsidRDefault="00E437A4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Figure 11 </w:t>
      </w:r>
      <w:r w:rsidRPr="00FC4F8F">
        <w:rPr>
          <w:rFonts w:ascii="Courier New" w:hAnsi="Courier New" w:cs="Courier New"/>
          <w:noProof/>
        </w:rPr>
        <w:t>SMCIdeal</w:t>
      </w:r>
      <w:r>
        <w:rPr>
          <w:noProof/>
        </w:rPr>
        <w:t xml:space="preserve"> and </w:t>
      </w:r>
      <w:r w:rsidRPr="00FC4F8F">
        <w:rPr>
          <w:rFonts w:ascii="Courier New" w:hAnsi="Courier New" w:cs="Courier New"/>
          <w:noProof/>
        </w:rPr>
        <w:t>SMCSim</w:t>
      </w:r>
      <w:r>
        <w:rPr>
          <w:noProof/>
        </w:rPr>
        <w:t xml:space="preserve"> Message Flow</w:t>
      </w:r>
      <w:r>
        <w:rPr>
          <w:noProof/>
        </w:rPr>
        <w:tab/>
      </w:r>
      <w:r>
        <w:rPr>
          <w:noProof/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_Toc171931137 \h </w:instrText>
      </w:r>
      <w:r>
        <w:rPr>
          <w:noProof/>
          <w:color w:val="2B579A"/>
          <w:shd w:val="clear" w:color="auto" w:fill="E6E6E6"/>
        </w:rPr>
      </w:r>
      <w:r>
        <w:rPr>
          <w:noProof/>
          <w:color w:val="2B579A"/>
          <w:shd w:val="clear" w:color="auto" w:fill="E6E6E6"/>
        </w:rPr>
        <w:fldChar w:fldCharType="separate"/>
      </w:r>
      <w:r>
        <w:rPr>
          <w:noProof/>
        </w:rPr>
        <w:t>25</w:t>
      </w:r>
      <w:r>
        <w:rPr>
          <w:noProof/>
          <w:color w:val="2B579A"/>
          <w:shd w:val="clear" w:color="auto" w:fill="E6E6E6"/>
        </w:rPr>
        <w:fldChar w:fldCharType="end"/>
      </w:r>
    </w:p>
    <w:p w14:paraId="065A030F" w14:textId="6F6A65D8" w:rsidR="00E437A4" w:rsidRDefault="00E437A4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Figure 12 Interpreter Script for </w:t>
      </w:r>
      <w:r w:rsidRPr="00FC4F8F">
        <w:rPr>
          <w:rFonts w:ascii="Courier New" w:hAnsi="Courier New" w:cs="Courier New"/>
          <w:noProof/>
        </w:rPr>
        <w:t>KeyExchange</w:t>
      </w:r>
      <w:r>
        <w:rPr>
          <w:noProof/>
        </w:rPr>
        <w:t xml:space="preserve"> Model</w:t>
      </w:r>
      <w:r>
        <w:rPr>
          <w:noProof/>
        </w:rPr>
        <w:tab/>
      </w:r>
      <w:r>
        <w:rPr>
          <w:noProof/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_Toc171931138 \h </w:instrText>
      </w:r>
      <w:r>
        <w:rPr>
          <w:noProof/>
          <w:color w:val="2B579A"/>
          <w:shd w:val="clear" w:color="auto" w:fill="E6E6E6"/>
        </w:rPr>
      </w:r>
      <w:r>
        <w:rPr>
          <w:noProof/>
          <w:color w:val="2B579A"/>
          <w:shd w:val="clear" w:color="auto" w:fill="E6E6E6"/>
        </w:rPr>
        <w:fldChar w:fldCharType="separate"/>
      </w:r>
      <w:r>
        <w:rPr>
          <w:noProof/>
        </w:rPr>
        <w:t>26</w:t>
      </w:r>
      <w:r>
        <w:rPr>
          <w:noProof/>
          <w:color w:val="2B579A"/>
          <w:shd w:val="clear" w:color="auto" w:fill="E6E6E6"/>
        </w:rPr>
        <w:fldChar w:fldCharType="end"/>
      </w:r>
    </w:p>
    <w:p w14:paraId="1898C986" w14:textId="4633FD0A" w:rsidR="00F624AD" w:rsidRDefault="00B8182B" w:rsidP="00F624AD">
      <w:r>
        <w:rPr>
          <w:color w:val="2B579A"/>
          <w:shd w:val="clear" w:color="auto" w:fill="E6E6E6"/>
        </w:rPr>
        <w:fldChar w:fldCharType="end"/>
      </w:r>
    </w:p>
    <w:p w14:paraId="3877D3C0" w14:textId="77777777" w:rsidR="00F624AD" w:rsidRDefault="00F624AD" w:rsidP="00F624AD"/>
    <w:p w14:paraId="68033DD2" w14:textId="77777777" w:rsidR="00F624AD" w:rsidRDefault="00F624AD" w:rsidP="00F624AD"/>
    <w:p w14:paraId="5F678FA8" w14:textId="77777777" w:rsidR="00F624AD" w:rsidRDefault="00F624AD" w:rsidP="00F624AD">
      <w:pPr>
        <w:sectPr w:rsidR="00F624AD" w:rsidSect="007975C7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fmt="lowerRoman"/>
          <w:cols w:space="720"/>
          <w:formProt w:val="0"/>
          <w:docGrid w:linePitch="299"/>
        </w:sectPr>
      </w:pPr>
    </w:p>
    <w:p w14:paraId="377D3374" w14:textId="592BC138" w:rsidR="00F2665B" w:rsidRDefault="00F2665B" w:rsidP="003D573A">
      <w:pPr>
        <w:pStyle w:val="Heading1"/>
      </w:pPr>
      <w:bookmarkStart w:id="1" w:name="_Toc171931100"/>
      <w:r>
        <w:lastRenderedPageBreak/>
        <w:t>Introduction</w:t>
      </w:r>
      <w:bookmarkEnd w:id="1"/>
    </w:p>
    <w:p w14:paraId="381F749F" w14:textId="2F569AE9" w:rsidR="00E67F53" w:rsidRDefault="00302DA1" w:rsidP="0016371B">
      <w:r>
        <w:t>This guide describes</w:t>
      </w:r>
      <w:r w:rsidR="00481E7B">
        <w:t xml:space="preserve"> ongoing work on</w:t>
      </w:r>
      <w:r>
        <w:t xml:space="preserve"> </w:t>
      </w:r>
      <w:proofErr w:type="spellStart"/>
      <w:r>
        <w:t>EasyUC</w:t>
      </w:r>
      <w:proofErr w:type="spellEnd"/>
      <w:r w:rsidR="00096A7E">
        <w:t xml:space="preserve"> [</w:t>
      </w:r>
      <w:r w:rsidR="00902493">
        <w:rPr>
          <w:color w:val="2B579A"/>
          <w:shd w:val="clear" w:color="auto" w:fill="E6E6E6"/>
        </w:rPr>
        <w:fldChar w:fldCharType="begin"/>
      </w:r>
      <w:r w:rsidR="00902493">
        <w:instrText xml:space="preserve"> REF _Ref123914127 \r \h </w:instrText>
      </w:r>
      <w:r w:rsidR="00902493">
        <w:rPr>
          <w:color w:val="2B579A"/>
          <w:shd w:val="clear" w:color="auto" w:fill="E6E6E6"/>
        </w:rPr>
      </w:r>
      <w:r w:rsidR="00902493">
        <w:rPr>
          <w:color w:val="2B579A"/>
          <w:shd w:val="clear" w:color="auto" w:fill="E6E6E6"/>
        </w:rPr>
        <w:fldChar w:fldCharType="separate"/>
      </w:r>
      <w:r w:rsidR="00E437A4">
        <w:t>2</w:t>
      </w:r>
      <w:r w:rsidR="00902493">
        <w:rPr>
          <w:color w:val="2B579A"/>
          <w:shd w:val="clear" w:color="auto" w:fill="E6E6E6"/>
        </w:rPr>
        <w:fldChar w:fldCharType="end"/>
      </w:r>
      <w:r w:rsidR="00096A7E">
        <w:t>]</w:t>
      </w:r>
      <w:r>
        <w:t xml:space="preserve">, a </w:t>
      </w:r>
      <w:r w:rsidR="0021433E">
        <w:t>flavor of universal</w:t>
      </w:r>
      <w:r w:rsidR="009E4A78">
        <w:t>ly</w:t>
      </w:r>
      <w:r w:rsidR="0021433E">
        <w:t xml:space="preserve"> composab</w:t>
      </w:r>
      <w:r w:rsidR="009E4A78">
        <w:t>le</w:t>
      </w:r>
      <w:r w:rsidR="003151D1">
        <w:t xml:space="preserve"> (UC)</w:t>
      </w:r>
      <w:r w:rsidR="009E4A78">
        <w:t xml:space="preserve"> security</w:t>
      </w:r>
      <w:r w:rsidR="0021433E">
        <w:t xml:space="preserve"> </w:t>
      </w:r>
      <w:r w:rsidR="00446CBB">
        <w:t>[</w:t>
      </w:r>
      <w:r w:rsidR="00902493">
        <w:rPr>
          <w:color w:val="2B579A"/>
          <w:shd w:val="clear" w:color="auto" w:fill="E6E6E6"/>
        </w:rPr>
        <w:fldChar w:fldCharType="begin"/>
      </w:r>
      <w:r w:rsidR="00902493">
        <w:instrText xml:space="preserve"> REF _Ref123914141 \r \h </w:instrText>
      </w:r>
      <w:r w:rsidR="00902493">
        <w:rPr>
          <w:color w:val="2B579A"/>
          <w:shd w:val="clear" w:color="auto" w:fill="E6E6E6"/>
        </w:rPr>
      </w:r>
      <w:r w:rsidR="00902493">
        <w:rPr>
          <w:color w:val="2B579A"/>
          <w:shd w:val="clear" w:color="auto" w:fill="E6E6E6"/>
        </w:rPr>
        <w:fldChar w:fldCharType="separate"/>
      </w:r>
      <w:r w:rsidR="00E437A4">
        <w:t>1</w:t>
      </w:r>
      <w:r w:rsidR="00902493">
        <w:rPr>
          <w:color w:val="2B579A"/>
          <w:shd w:val="clear" w:color="auto" w:fill="E6E6E6"/>
        </w:rPr>
        <w:fldChar w:fldCharType="end"/>
      </w:r>
      <w:r w:rsidR="00446CBB">
        <w:t xml:space="preserve">] </w:t>
      </w:r>
      <w:r w:rsidR="00417A97">
        <w:t xml:space="preserve">with machine-checked </w:t>
      </w:r>
      <w:r w:rsidR="00783EDE">
        <w:t>proofs</w:t>
      </w:r>
      <w:r w:rsidR="00850CBC">
        <w:t xml:space="preserve"> built on top of </w:t>
      </w:r>
      <w:r w:rsidR="00FD13AA">
        <w:t xml:space="preserve">the </w:t>
      </w:r>
      <w:proofErr w:type="spellStart"/>
      <w:r w:rsidR="00850CBC">
        <w:t>EasyCrypt</w:t>
      </w:r>
      <w:proofErr w:type="spellEnd"/>
      <w:r w:rsidR="00FD13AA">
        <w:t xml:space="preserve"> proof assistant</w:t>
      </w:r>
      <w:r w:rsidR="00452891">
        <w:t xml:space="preserve"> [</w:t>
      </w:r>
      <w:r w:rsidR="00AA47D4">
        <w:rPr>
          <w:color w:val="2B579A"/>
          <w:shd w:val="clear" w:color="auto" w:fill="E6E6E6"/>
        </w:rPr>
        <w:fldChar w:fldCharType="begin"/>
      </w:r>
      <w:r w:rsidR="00AA47D4">
        <w:instrText xml:space="preserve"> REF _Ref123914476 \r \h </w:instrText>
      </w:r>
      <w:r w:rsidR="00AA47D4">
        <w:rPr>
          <w:color w:val="2B579A"/>
          <w:shd w:val="clear" w:color="auto" w:fill="E6E6E6"/>
        </w:rPr>
      </w:r>
      <w:r w:rsidR="00AA47D4">
        <w:rPr>
          <w:color w:val="2B579A"/>
          <w:shd w:val="clear" w:color="auto" w:fill="E6E6E6"/>
        </w:rPr>
        <w:fldChar w:fldCharType="separate"/>
      </w:r>
      <w:r w:rsidR="00E437A4">
        <w:t>4</w:t>
      </w:r>
      <w:r w:rsidR="00AA47D4">
        <w:rPr>
          <w:color w:val="2B579A"/>
          <w:shd w:val="clear" w:color="auto" w:fill="E6E6E6"/>
        </w:rPr>
        <w:fldChar w:fldCharType="end"/>
      </w:r>
      <w:r w:rsidR="00FD13AA">
        <w:t>]</w:t>
      </w:r>
      <w:r w:rsidR="00424259">
        <w:t xml:space="preserve">. </w:t>
      </w:r>
      <w:r w:rsidR="00FA3074">
        <w:t xml:space="preserve">The reader </w:t>
      </w:r>
      <w:proofErr w:type="gramStart"/>
      <w:r w:rsidR="00FA3074">
        <w:t>is assumed</w:t>
      </w:r>
      <w:proofErr w:type="gramEnd"/>
      <w:r w:rsidR="00FA3074">
        <w:t xml:space="preserve"> to be </w:t>
      </w:r>
      <w:r w:rsidR="000C0720">
        <w:t>familiar with</w:t>
      </w:r>
      <w:r w:rsidR="00F22635">
        <w:t xml:space="preserve"> </w:t>
      </w:r>
      <w:r w:rsidR="00662053">
        <w:t xml:space="preserve">the proof assistant </w:t>
      </w:r>
      <w:proofErr w:type="spellStart"/>
      <w:r w:rsidR="00F22635">
        <w:t>EasyCrypt</w:t>
      </w:r>
      <w:proofErr w:type="spellEnd"/>
      <w:r w:rsidR="00465841">
        <w:t xml:space="preserve">. </w:t>
      </w:r>
      <w:r w:rsidR="00762861">
        <w:t xml:space="preserve">The </w:t>
      </w:r>
      <w:proofErr w:type="spellStart"/>
      <w:r w:rsidR="00762861">
        <w:t>EasyCrypt</w:t>
      </w:r>
      <w:proofErr w:type="spellEnd"/>
      <w:r w:rsidR="00762861">
        <w:t xml:space="preserve"> Reference Manual</w:t>
      </w:r>
      <w:r w:rsidR="009F49A7">
        <w:t xml:space="preserve"> [</w:t>
      </w:r>
      <w:r w:rsidR="00861505">
        <w:rPr>
          <w:color w:val="2B579A"/>
          <w:shd w:val="clear" w:color="auto" w:fill="E6E6E6"/>
        </w:rPr>
        <w:fldChar w:fldCharType="begin"/>
      </w:r>
      <w:r w:rsidR="00861505">
        <w:instrText xml:space="preserve"> REF _Ref123914162 \r \h </w:instrText>
      </w:r>
      <w:r w:rsidR="00861505">
        <w:rPr>
          <w:color w:val="2B579A"/>
          <w:shd w:val="clear" w:color="auto" w:fill="E6E6E6"/>
        </w:rPr>
      </w:r>
      <w:r w:rsidR="00861505">
        <w:rPr>
          <w:color w:val="2B579A"/>
          <w:shd w:val="clear" w:color="auto" w:fill="E6E6E6"/>
        </w:rPr>
        <w:fldChar w:fldCharType="separate"/>
      </w:r>
      <w:r w:rsidR="00E437A4">
        <w:t>5</w:t>
      </w:r>
      <w:r w:rsidR="00861505">
        <w:rPr>
          <w:color w:val="2B579A"/>
          <w:shd w:val="clear" w:color="auto" w:fill="E6E6E6"/>
        </w:rPr>
        <w:fldChar w:fldCharType="end"/>
      </w:r>
      <w:r w:rsidR="009F49A7">
        <w:t>]</w:t>
      </w:r>
      <w:r w:rsidR="00762861">
        <w:t xml:space="preserve"> and </w:t>
      </w:r>
      <w:proofErr w:type="spellStart"/>
      <w:r w:rsidR="00762861">
        <w:t>EasyCrypt</w:t>
      </w:r>
      <w:proofErr w:type="spellEnd"/>
      <w:r w:rsidR="00762861">
        <w:t xml:space="preserve"> </w:t>
      </w:r>
      <w:r w:rsidR="00EA638A">
        <w:t xml:space="preserve">User </w:t>
      </w:r>
      <w:r w:rsidR="00762861">
        <w:t xml:space="preserve">Guide </w:t>
      </w:r>
      <w:r w:rsidR="009F49A7">
        <w:t>[</w:t>
      </w:r>
      <w:r w:rsidR="00861505">
        <w:rPr>
          <w:color w:val="2B579A"/>
          <w:shd w:val="clear" w:color="auto" w:fill="E6E6E6"/>
        </w:rPr>
        <w:fldChar w:fldCharType="begin"/>
      </w:r>
      <w:r w:rsidR="00861505">
        <w:instrText xml:space="preserve"> REF _Ref123914173 \r \h </w:instrText>
      </w:r>
      <w:r w:rsidR="00861505">
        <w:rPr>
          <w:color w:val="2B579A"/>
          <w:shd w:val="clear" w:color="auto" w:fill="E6E6E6"/>
        </w:rPr>
      </w:r>
      <w:r w:rsidR="00861505">
        <w:rPr>
          <w:color w:val="2B579A"/>
          <w:shd w:val="clear" w:color="auto" w:fill="E6E6E6"/>
        </w:rPr>
        <w:fldChar w:fldCharType="separate"/>
      </w:r>
      <w:r w:rsidR="00E437A4">
        <w:t>6</w:t>
      </w:r>
      <w:r w:rsidR="00861505">
        <w:rPr>
          <w:color w:val="2B579A"/>
          <w:shd w:val="clear" w:color="auto" w:fill="E6E6E6"/>
        </w:rPr>
        <w:fldChar w:fldCharType="end"/>
      </w:r>
      <w:r w:rsidR="009F49A7">
        <w:t>]</w:t>
      </w:r>
      <w:r w:rsidR="00762861">
        <w:t xml:space="preserve"> are useful resources.</w:t>
      </w:r>
      <w:r w:rsidR="00465841">
        <w:t xml:space="preserve"> The reader </w:t>
      </w:r>
      <w:proofErr w:type="gramStart"/>
      <w:r w:rsidR="00465841">
        <w:t>is also assumed</w:t>
      </w:r>
      <w:proofErr w:type="gramEnd"/>
      <w:r w:rsidR="00465841">
        <w:t xml:space="preserve"> to be</w:t>
      </w:r>
      <w:r w:rsidR="002673F9">
        <w:t xml:space="preserve"> familiar with universal compos</w:t>
      </w:r>
      <w:r w:rsidR="003151D1">
        <w:t>ability</w:t>
      </w:r>
      <w:r w:rsidR="00F22635">
        <w:t>.</w:t>
      </w:r>
      <w:r w:rsidR="002E2F82">
        <w:t xml:space="preserve"> All example code </w:t>
      </w:r>
      <w:proofErr w:type="gramStart"/>
      <w:r w:rsidR="002E2F82">
        <w:t>is taken</w:t>
      </w:r>
      <w:proofErr w:type="gramEnd"/>
      <w:r w:rsidR="002E2F82">
        <w:t xml:space="preserve"> from [</w:t>
      </w:r>
      <w:r w:rsidR="000D2E39">
        <w:rPr>
          <w:color w:val="2B579A"/>
          <w:shd w:val="clear" w:color="auto" w:fill="E6E6E6"/>
        </w:rPr>
        <w:fldChar w:fldCharType="begin"/>
      </w:r>
      <w:r w:rsidR="000D2E39">
        <w:instrText xml:space="preserve"> REF _Ref123914199 \r \h </w:instrText>
      </w:r>
      <w:r w:rsidR="000D2E39">
        <w:rPr>
          <w:color w:val="2B579A"/>
          <w:shd w:val="clear" w:color="auto" w:fill="E6E6E6"/>
        </w:rPr>
      </w:r>
      <w:r w:rsidR="000D2E39">
        <w:rPr>
          <w:color w:val="2B579A"/>
          <w:shd w:val="clear" w:color="auto" w:fill="E6E6E6"/>
        </w:rPr>
        <w:fldChar w:fldCharType="separate"/>
      </w:r>
      <w:r w:rsidR="00E437A4">
        <w:t>3</w:t>
      </w:r>
      <w:r w:rsidR="000D2E39">
        <w:rPr>
          <w:color w:val="2B579A"/>
          <w:shd w:val="clear" w:color="auto" w:fill="E6E6E6"/>
        </w:rPr>
        <w:fldChar w:fldCharType="end"/>
      </w:r>
      <w:r w:rsidR="002E2F82">
        <w:t>].</w:t>
      </w:r>
    </w:p>
    <w:p w14:paraId="767D9CB9" w14:textId="46BC161B" w:rsidR="008F73FB" w:rsidRPr="002A31FB" w:rsidRDefault="002A31FB" w:rsidP="002A31FB">
      <w:proofErr w:type="spellStart"/>
      <w:r>
        <w:t>EasyUC</w:t>
      </w:r>
      <w:proofErr w:type="spellEnd"/>
      <w:r>
        <w:t xml:space="preserve"> has two parts. The first is a formalization of UC</w:t>
      </w:r>
      <w:r w:rsidR="00F54935">
        <w:t xml:space="preserve"> in </w:t>
      </w:r>
      <w:proofErr w:type="spellStart"/>
      <w:r w:rsidR="00F54935">
        <w:t>EasyCrypt</w:t>
      </w:r>
      <w:proofErr w:type="spellEnd"/>
      <w:r w:rsidR="00F54935">
        <w:t>, so that UC theorems</w:t>
      </w:r>
      <w:r w:rsidR="00866C61">
        <w:t xml:space="preserve"> can </w:t>
      </w:r>
      <w:proofErr w:type="gramStart"/>
      <w:r w:rsidR="00866C61">
        <w:t xml:space="preserve">be </w:t>
      </w:r>
      <w:r w:rsidR="000B4D42">
        <w:t>stated</w:t>
      </w:r>
      <w:proofErr w:type="gramEnd"/>
      <w:r w:rsidR="00866C61">
        <w:t xml:space="preserve"> and </w:t>
      </w:r>
      <w:r w:rsidR="004B3893">
        <w:t>verified by machine</w:t>
      </w:r>
      <w:r w:rsidR="00F54935">
        <w:t>.</w:t>
      </w:r>
      <w:r w:rsidR="0002596A">
        <w:t xml:space="preserve"> </w:t>
      </w:r>
      <w:r w:rsidR="006D5381">
        <w:t>A series of prototypes ha</w:t>
      </w:r>
      <w:r w:rsidR="00C40A05">
        <w:t>s</w:t>
      </w:r>
      <w:r w:rsidR="006D5381">
        <w:t xml:space="preserve"> </w:t>
      </w:r>
      <w:proofErr w:type="gramStart"/>
      <w:r w:rsidR="006D5381">
        <w:t>been explored</w:t>
      </w:r>
      <w:proofErr w:type="gramEnd"/>
      <w:r w:rsidR="004B3911">
        <w:t xml:space="preserve"> [</w:t>
      </w:r>
      <w:r w:rsidR="000D2E39">
        <w:rPr>
          <w:color w:val="2B579A"/>
          <w:shd w:val="clear" w:color="auto" w:fill="E6E6E6"/>
        </w:rPr>
        <w:fldChar w:fldCharType="begin"/>
      </w:r>
      <w:r w:rsidR="000D2E39">
        <w:instrText xml:space="preserve"> REF _Ref123914127 \r \h </w:instrText>
      </w:r>
      <w:r w:rsidR="000D2E39">
        <w:rPr>
          <w:color w:val="2B579A"/>
          <w:shd w:val="clear" w:color="auto" w:fill="E6E6E6"/>
        </w:rPr>
      </w:r>
      <w:r w:rsidR="000D2E39">
        <w:rPr>
          <w:color w:val="2B579A"/>
          <w:shd w:val="clear" w:color="auto" w:fill="E6E6E6"/>
        </w:rPr>
        <w:fldChar w:fldCharType="separate"/>
      </w:r>
      <w:r w:rsidR="00E437A4">
        <w:t>2</w:t>
      </w:r>
      <w:r w:rsidR="000D2E39">
        <w:rPr>
          <w:color w:val="2B579A"/>
          <w:shd w:val="clear" w:color="auto" w:fill="E6E6E6"/>
        </w:rPr>
        <w:fldChar w:fldCharType="end"/>
      </w:r>
      <w:r w:rsidR="004B3911">
        <w:t>][</w:t>
      </w:r>
      <w:r w:rsidR="000D2E39">
        <w:rPr>
          <w:color w:val="2B579A"/>
          <w:shd w:val="clear" w:color="auto" w:fill="E6E6E6"/>
        </w:rPr>
        <w:fldChar w:fldCharType="begin"/>
      </w:r>
      <w:r w:rsidR="000D2E39">
        <w:instrText xml:space="preserve"> REF _Ref123914199 \r \h </w:instrText>
      </w:r>
      <w:r w:rsidR="000D2E39">
        <w:rPr>
          <w:color w:val="2B579A"/>
          <w:shd w:val="clear" w:color="auto" w:fill="E6E6E6"/>
        </w:rPr>
      </w:r>
      <w:r w:rsidR="000D2E39">
        <w:rPr>
          <w:color w:val="2B579A"/>
          <w:shd w:val="clear" w:color="auto" w:fill="E6E6E6"/>
        </w:rPr>
        <w:fldChar w:fldCharType="separate"/>
      </w:r>
      <w:r w:rsidR="00E437A4">
        <w:t>3</w:t>
      </w:r>
      <w:r w:rsidR="000D2E39">
        <w:rPr>
          <w:color w:val="2B579A"/>
          <w:shd w:val="clear" w:color="auto" w:fill="E6E6E6"/>
        </w:rPr>
        <w:fldChar w:fldCharType="end"/>
      </w:r>
      <w:r w:rsidR="004B3911">
        <w:t>]</w:t>
      </w:r>
      <w:r w:rsidR="006D5381">
        <w:t xml:space="preserve"> and th</w:t>
      </w:r>
      <w:r w:rsidR="00902493">
        <w:t>e</w:t>
      </w:r>
      <w:r w:rsidR="006D5381">
        <w:t xml:space="preserve"> work is ongoing.</w:t>
      </w:r>
      <w:r w:rsidR="000F6D15">
        <w:t xml:space="preserve"> The second part is a domain-specific language, UC DSL, that </w:t>
      </w:r>
      <w:r w:rsidR="00A32CA2">
        <w:t xml:space="preserve">more directly </w:t>
      </w:r>
      <w:r w:rsidR="002076D4">
        <w:t xml:space="preserve">and abstractly </w:t>
      </w:r>
      <w:r w:rsidR="00A32CA2">
        <w:t xml:space="preserve">represents </w:t>
      </w:r>
      <w:r w:rsidR="00E032EA">
        <w:t xml:space="preserve">the concepts of </w:t>
      </w:r>
      <w:proofErr w:type="spellStart"/>
      <w:r w:rsidR="00E032EA">
        <w:t>EasyUC</w:t>
      </w:r>
      <w:proofErr w:type="spellEnd"/>
      <w:r w:rsidR="00D56CFB">
        <w:t xml:space="preserve">, </w:t>
      </w:r>
      <w:r w:rsidR="00C80184">
        <w:t>allowing one</w:t>
      </w:r>
      <w:r w:rsidR="006C628E">
        <w:t xml:space="preserve"> </w:t>
      </w:r>
      <w:r w:rsidR="00441727">
        <w:t>to bui</w:t>
      </w:r>
      <w:r w:rsidR="000F7970">
        <w:t>l</w:t>
      </w:r>
      <w:r w:rsidR="00441727">
        <w:t>d</w:t>
      </w:r>
      <w:r w:rsidR="00685505">
        <w:t xml:space="preserve"> and verify</w:t>
      </w:r>
      <w:r w:rsidR="00441727">
        <w:t xml:space="preserve"> a UC model</w:t>
      </w:r>
      <w:r w:rsidR="00C80184">
        <w:t xml:space="preserve"> without resorting to </w:t>
      </w:r>
      <w:proofErr w:type="spellStart"/>
      <w:r w:rsidR="00C80184">
        <w:t>EasyCrypt</w:t>
      </w:r>
      <w:proofErr w:type="spellEnd"/>
      <w:r w:rsidR="00F62A0D">
        <w:t>.</w:t>
      </w:r>
      <w:r w:rsidR="00CA4480">
        <w:t xml:space="preserve"> UC DSL </w:t>
      </w:r>
      <w:r w:rsidR="00D9285C">
        <w:t>tooling is in</w:t>
      </w:r>
      <w:r w:rsidR="00481E7B">
        <w:t xml:space="preserve"> the research and</w:t>
      </w:r>
      <w:r w:rsidR="00D9285C">
        <w:t xml:space="preserve"> development</w:t>
      </w:r>
      <w:r w:rsidR="00481E7B">
        <w:t xml:space="preserve"> </w:t>
      </w:r>
      <w:r w:rsidR="008D0F2D">
        <w:t>phase,</w:t>
      </w:r>
      <w:r w:rsidR="00D9285C">
        <w:t xml:space="preserve"> but </w:t>
      </w:r>
      <w:r w:rsidR="00FB030A">
        <w:t>its basic syntax is reasonably stable.</w:t>
      </w:r>
      <w:r w:rsidR="002D0ADE">
        <w:t xml:space="preserve"> </w:t>
      </w:r>
      <w:r w:rsidR="00A26479">
        <w:t>Tools available so far are a</w:t>
      </w:r>
      <w:r w:rsidR="002D0ADE">
        <w:t xml:space="preserve"> </w:t>
      </w:r>
      <w:proofErr w:type="gramStart"/>
      <w:r w:rsidR="002D0ADE">
        <w:t>type</w:t>
      </w:r>
      <w:proofErr w:type="gramEnd"/>
      <w:r w:rsidR="002D0ADE">
        <w:t xml:space="preserve"> checker and an interpreter/debugger</w:t>
      </w:r>
      <w:r w:rsidR="00E4048D">
        <w:t>, which</w:t>
      </w:r>
      <w:r w:rsidR="008D0F2D">
        <w:t xml:space="preserve"> allow</w:t>
      </w:r>
      <w:r w:rsidR="00E82DA2">
        <w:t>s</w:t>
      </w:r>
      <w:r w:rsidR="008D0F2D">
        <w:t xml:space="preserve"> a user to interact with a model</w:t>
      </w:r>
      <w:r w:rsidR="001E4409">
        <w:t xml:space="preserve"> to observe its behavior</w:t>
      </w:r>
      <w:r w:rsidR="00CB2118">
        <w:t>.</w:t>
      </w:r>
      <w:r w:rsidR="00B55763">
        <w:t xml:space="preserve"> A</w:t>
      </w:r>
      <w:r w:rsidR="00231E15">
        <w:t xml:space="preserve"> translator to </w:t>
      </w:r>
      <w:proofErr w:type="spellStart"/>
      <w:r w:rsidR="00231E15">
        <w:t>EasyCrypt</w:t>
      </w:r>
      <w:proofErr w:type="spellEnd"/>
      <w:r w:rsidR="00231E15">
        <w:t xml:space="preserve"> is in work and a </w:t>
      </w:r>
      <w:r w:rsidR="00AF56EA">
        <w:t xml:space="preserve">theorem </w:t>
      </w:r>
      <w:r w:rsidR="00231E15">
        <w:t>pr</w:t>
      </w:r>
      <w:r w:rsidR="00C6262C">
        <w:t xml:space="preserve">over </w:t>
      </w:r>
      <w:proofErr w:type="gramStart"/>
      <w:r w:rsidR="00C6262C">
        <w:t>is planned</w:t>
      </w:r>
      <w:proofErr w:type="gramEnd"/>
      <w:r w:rsidR="00C6262C">
        <w:t>.</w:t>
      </w:r>
      <w:r w:rsidR="001B3D92">
        <w:t xml:space="preserve"> This document </w:t>
      </w:r>
      <w:r w:rsidR="00B55763">
        <w:t>describes</w:t>
      </w:r>
      <w:r w:rsidR="001B3D92">
        <w:t xml:space="preserve"> the </w:t>
      </w:r>
      <w:r w:rsidR="00B55763">
        <w:t xml:space="preserve">UC </w:t>
      </w:r>
      <w:r w:rsidR="001B3D92">
        <w:t>DSL</w:t>
      </w:r>
      <w:r w:rsidR="00B55763">
        <w:t xml:space="preserve"> and the interpreter</w:t>
      </w:r>
      <w:r w:rsidR="001B3D92">
        <w:t>.</w:t>
      </w:r>
    </w:p>
    <w:p w14:paraId="1CD3CBD8" w14:textId="5FC47B1B" w:rsidR="006B3E0D" w:rsidRDefault="00D43A33" w:rsidP="004B50D4">
      <w:proofErr w:type="spellStart"/>
      <w:r>
        <w:t>EasyUC</w:t>
      </w:r>
      <w:proofErr w:type="spellEnd"/>
      <w:r>
        <w:t xml:space="preserve"> imposes </w:t>
      </w:r>
      <w:r w:rsidR="002D4BDA">
        <w:t>a few restrictions on “standard” UC:</w:t>
      </w:r>
    </w:p>
    <w:p w14:paraId="45B2A13A" w14:textId="41D4027F" w:rsidR="00F55EC2" w:rsidRPr="00F55EC2" w:rsidRDefault="00F55EC2">
      <w:pPr>
        <w:pStyle w:val="ListParagraph"/>
      </w:pPr>
      <w:r w:rsidRPr="00F55EC2">
        <w:t xml:space="preserve">Functionalities </w:t>
      </w:r>
      <w:proofErr w:type="gramStart"/>
      <w:r w:rsidRPr="00F55EC2">
        <w:t>are created</w:t>
      </w:r>
      <w:proofErr w:type="gramEnd"/>
      <w:r w:rsidRPr="00F55EC2">
        <w:t xml:space="preserve"> statically</w:t>
      </w:r>
      <w:r w:rsidR="009D6A2B">
        <w:t xml:space="preserve"> and have a </w:t>
      </w:r>
      <w:r w:rsidR="00393010">
        <w:t>fixed</w:t>
      </w:r>
      <w:r w:rsidR="009D6A2B">
        <w:t xml:space="preserve"> and known </w:t>
      </w:r>
      <w:r w:rsidR="009E1F75">
        <w:t>message-passing</w:t>
      </w:r>
      <w:r w:rsidR="009D6A2B">
        <w:t xml:space="preserve"> structure </w:t>
      </w:r>
      <w:r w:rsidR="009E1F75">
        <w:t>that permits</w:t>
      </w:r>
      <w:r w:rsidR="009D6A2B">
        <w:t xml:space="preserve"> hierarchical addressing</w:t>
      </w:r>
      <w:r w:rsidR="001329A3">
        <w:t>,</w:t>
      </w:r>
      <w:r w:rsidR="007B6838">
        <w:t xml:space="preserve"> rather than </w:t>
      </w:r>
      <w:r w:rsidR="001464A8">
        <w:t>allow</w:t>
      </w:r>
      <w:r w:rsidR="007B6838">
        <w:t>ing</w:t>
      </w:r>
      <w:r w:rsidR="001464A8">
        <w:t xml:space="preserve"> functionalities to be created and destroyed dynamically</w:t>
      </w:r>
      <w:r w:rsidR="00842486">
        <w:t xml:space="preserve"> </w:t>
      </w:r>
      <w:r w:rsidR="00DC5A05">
        <w:t>or</w:t>
      </w:r>
      <w:r w:rsidR="00842486">
        <w:t xml:space="preserve"> decide at run time with whom they will communicate</w:t>
      </w:r>
      <w:r w:rsidR="001464A8">
        <w:t>.</w:t>
      </w:r>
    </w:p>
    <w:p w14:paraId="774D2316" w14:textId="380C34AA" w:rsidR="00930969" w:rsidRPr="00930969" w:rsidRDefault="00DE778E">
      <w:pPr>
        <w:pStyle w:val="ListParagraph"/>
      </w:pPr>
      <w:r>
        <w:t>The internal structure</w:t>
      </w:r>
      <w:r w:rsidR="00F047F6">
        <w:t>s</w:t>
      </w:r>
      <w:r>
        <w:t xml:space="preserve"> of real functionalities are not </w:t>
      </w:r>
      <w:r w:rsidR="00930969" w:rsidRPr="00930969">
        <w:t xml:space="preserve">globally accessible </w:t>
      </w:r>
      <w:r w:rsidR="00CC6F30">
        <w:t xml:space="preserve">and do not </w:t>
      </w:r>
      <w:r w:rsidR="00930969" w:rsidRPr="00930969">
        <w:t xml:space="preserve">share state with other </w:t>
      </w:r>
      <w:r w:rsidR="00CC6F30">
        <w:t>real functionalities</w:t>
      </w:r>
      <w:r w:rsidR="00733592">
        <w:t>.</w:t>
      </w:r>
    </w:p>
    <w:p w14:paraId="6547EF69" w14:textId="3C646BF9" w:rsidR="00930969" w:rsidRDefault="00C11886">
      <w:pPr>
        <w:pStyle w:val="ListParagraph"/>
      </w:pPr>
      <w:r>
        <w:t>A</w:t>
      </w:r>
      <w:r w:rsidR="00DC131C" w:rsidRPr="00930969">
        <w:t>rbitrary adversar</w:t>
      </w:r>
      <w:r>
        <w:t xml:space="preserve">ies </w:t>
      </w:r>
      <w:proofErr w:type="gramStart"/>
      <w:r>
        <w:t>are</w:t>
      </w:r>
      <w:r w:rsidR="00930969" w:rsidRPr="00930969">
        <w:t xml:space="preserve"> model</w:t>
      </w:r>
      <w:r>
        <w:t>ed</w:t>
      </w:r>
      <w:proofErr w:type="gramEnd"/>
      <w:r>
        <w:t xml:space="preserve"> </w:t>
      </w:r>
      <w:r w:rsidR="00733592" w:rsidRPr="00930969">
        <w:t xml:space="preserve">directly </w:t>
      </w:r>
      <w:r w:rsidR="00930969" w:rsidRPr="00930969">
        <w:t>rather than restricting attention to the dummy adversary model.</w:t>
      </w:r>
    </w:p>
    <w:p w14:paraId="023B2AED" w14:textId="5C84574B" w:rsidR="001B6C60" w:rsidRDefault="001B6C60" w:rsidP="00475060">
      <w:r>
        <w:t xml:space="preserve">The UC DSL </w:t>
      </w:r>
      <w:r w:rsidR="0079006C">
        <w:t xml:space="preserve">is analogous to the module language of </w:t>
      </w:r>
      <w:proofErr w:type="spellStart"/>
      <w:r w:rsidR="0079006C">
        <w:t>EasyCrypt</w:t>
      </w:r>
      <w:proofErr w:type="spellEnd"/>
      <w:r w:rsidR="0079006C">
        <w:t xml:space="preserve">. </w:t>
      </w:r>
      <w:r w:rsidR="002535B9">
        <w:t xml:space="preserve">Both </w:t>
      </w:r>
      <w:r w:rsidR="00B869E3">
        <w:t>rely</w:t>
      </w:r>
      <w:r w:rsidR="002535B9">
        <w:t xml:space="preserve"> on the </w:t>
      </w:r>
      <w:proofErr w:type="spellStart"/>
      <w:r w:rsidR="002535B9">
        <w:t>EasyCrypt</w:t>
      </w:r>
      <w:proofErr w:type="spellEnd"/>
      <w:r w:rsidR="002535B9">
        <w:t xml:space="preserve"> ambient logic </w:t>
      </w:r>
      <w:r w:rsidR="00B869E3">
        <w:t>to define</w:t>
      </w:r>
      <w:r w:rsidR="002535B9">
        <w:t xml:space="preserve"> </w:t>
      </w:r>
      <w:r w:rsidR="00E363C2">
        <w:t xml:space="preserve">the </w:t>
      </w:r>
      <w:r w:rsidR="002535B9">
        <w:t xml:space="preserve">types and </w:t>
      </w:r>
      <w:r w:rsidR="00E51383">
        <w:t xml:space="preserve">operators </w:t>
      </w:r>
      <w:r w:rsidR="00E363C2">
        <w:t xml:space="preserve">that </w:t>
      </w:r>
      <w:proofErr w:type="gramStart"/>
      <w:r w:rsidR="00E363C2">
        <w:t>are used</w:t>
      </w:r>
      <w:proofErr w:type="gramEnd"/>
      <w:r w:rsidR="00E363C2">
        <w:t xml:space="preserve"> in variable declarations and </w:t>
      </w:r>
      <w:r w:rsidR="002535B9">
        <w:t>expressions.</w:t>
      </w:r>
      <w:r w:rsidR="003F26E0">
        <w:t xml:space="preserve"> State machine</w:t>
      </w:r>
      <w:r w:rsidR="00ED29A9">
        <w:t xml:space="preserve"> message handler</w:t>
      </w:r>
      <w:r w:rsidR="003F26E0">
        <w:t xml:space="preserve">s are </w:t>
      </w:r>
      <w:r w:rsidR="00ED29A9">
        <w:t>composed of statements</w:t>
      </w:r>
      <w:r w:rsidR="003F26E0">
        <w:t xml:space="preserve"> </w:t>
      </w:r>
      <w:r w:rsidR="00ED29A9">
        <w:t>whose</w:t>
      </w:r>
      <w:r w:rsidR="003F26E0">
        <w:t xml:space="preserve"> syntax</w:t>
      </w:r>
      <w:r w:rsidR="00ED29A9">
        <w:t xml:space="preserve"> is</w:t>
      </w:r>
      <w:r w:rsidR="003F26E0">
        <w:t xml:space="preserve"> very similar to </w:t>
      </w:r>
      <w:r w:rsidR="00594D84">
        <w:t xml:space="preserve">statements in </w:t>
      </w:r>
      <w:proofErr w:type="spellStart"/>
      <w:r w:rsidR="003F26E0">
        <w:t>EasyCrypt</w:t>
      </w:r>
      <w:proofErr w:type="spellEnd"/>
      <w:r w:rsidR="003F26E0">
        <w:t xml:space="preserve"> procedures.</w:t>
      </w:r>
      <w:r w:rsidR="005F061E">
        <w:t xml:space="preserve"> Instead of modules and procedures, however, </w:t>
      </w:r>
      <w:r w:rsidR="00FE130B">
        <w:t>the top-level constructs in UC DSL are interfaces</w:t>
      </w:r>
      <w:r w:rsidR="0027622F">
        <w:t xml:space="preserve"> and</w:t>
      </w:r>
      <w:r w:rsidR="00FE130B">
        <w:t xml:space="preserve"> functionalities</w:t>
      </w:r>
      <w:r w:rsidR="0027622F">
        <w:t>, and instead of procedures calling other procedures, functionalities exchange messages</w:t>
      </w:r>
      <w:r w:rsidR="00FE130B">
        <w:t>.</w:t>
      </w:r>
    </w:p>
    <w:p w14:paraId="1E592661" w14:textId="1613D657" w:rsidR="00475060" w:rsidRDefault="00475060" w:rsidP="00475060">
      <w:r>
        <w:t>Following some preliminaries in Section </w:t>
      </w:r>
      <w:r w:rsidR="00E219DD">
        <w:rPr>
          <w:color w:val="2B579A"/>
          <w:shd w:val="clear" w:color="auto" w:fill="E6E6E6"/>
        </w:rPr>
        <w:fldChar w:fldCharType="begin"/>
      </w:r>
      <w:r w:rsidR="00E219DD">
        <w:instrText xml:space="preserve"> REF _Ref160001551 \r \h </w:instrText>
      </w:r>
      <w:r w:rsidR="00E219DD">
        <w:rPr>
          <w:color w:val="2B579A"/>
          <w:shd w:val="clear" w:color="auto" w:fill="E6E6E6"/>
        </w:rPr>
      </w:r>
      <w:r w:rsidR="00E219DD">
        <w:rPr>
          <w:color w:val="2B579A"/>
          <w:shd w:val="clear" w:color="auto" w:fill="E6E6E6"/>
        </w:rPr>
        <w:fldChar w:fldCharType="separate"/>
      </w:r>
      <w:r w:rsidR="00E437A4">
        <w:t>2</w:t>
      </w:r>
      <w:r w:rsidR="00E219DD">
        <w:rPr>
          <w:color w:val="2B579A"/>
          <w:shd w:val="clear" w:color="auto" w:fill="E6E6E6"/>
        </w:rPr>
        <w:fldChar w:fldCharType="end"/>
      </w:r>
      <w:r>
        <w:t>, Sections</w:t>
      </w:r>
      <w:r w:rsidR="00D44CEF">
        <w:t> </w:t>
      </w:r>
      <w:r w:rsidR="00E219DD">
        <w:rPr>
          <w:color w:val="2B579A"/>
          <w:shd w:val="clear" w:color="auto" w:fill="E6E6E6"/>
        </w:rPr>
        <w:fldChar w:fldCharType="begin"/>
      </w:r>
      <w:r w:rsidR="00E219DD">
        <w:instrText xml:space="preserve"> REF _Ref160001562 \r \h </w:instrText>
      </w:r>
      <w:r w:rsidR="00E219DD">
        <w:rPr>
          <w:color w:val="2B579A"/>
          <w:shd w:val="clear" w:color="auto" w:fill="E6E6E6"/>
        </w:rPr>
      </w:r>
      <w:r w:rsidR="00E219DD">
        <w:rPr>
          <w:color w:val="2B579A"/>
          <w:shd w:val="clear" w:color="auto" w:fill="E6E6E6"/>
        </w:rPr>
        <w:fldChar w:fldCharType="separate"/>
      </w:r>
      <w:r w:rsidR="00E437A4">
        <w:t>3</w:t>
      </w:r>
      <w:r w:rsidR="00E219DD">
        <w:rPr>
          <w:color w:val="2B579A"/>
          <w:shd w:val="clear" w:color="auto" w:fill="E6E6E6"/>
        </w:rPr>
        <w:fldChar w:fldCharType="end"/>
      </w:r>
      <w:r>
        <w:t xml:space="preserve"> through </w:t>
      </w:r>
      <w:r w:rsidR="00E219DD">
        <w:rPr>
          <w:color w:val="2B579A"/>
          <w:shd w:val="clear" w:color="auto" w:fill="E6E6E6"/>
        </w:rPr>
        <w:fldChar w:fldCharType="begin"/>
      </w:r>
      <w:r w:rsidR="00E219DD">
        <w:instrText xml:space="preserve"> REF _Ref120543131 \r \h </w:instrText>
      </w:r>
      <w:r w:rsidR="00E219DD">
        <w:rPr>
          <w:color w:val="2B579A"/>
          <w:shd w:val="clear" w:color="auto" w:fill="E6E6E6"/>
        </w:rPr>
      </w:r>
      <w:r w:rsidR="00E219DD">
        <w:rPr>
          <w:color w:val="2B579A"/>
          <w:shd w:val="clear" w:color="auto" w:fill="E6E6E6"/>
        </w:rPr>
        <w:fldChar w:fldCharType="separate"/>
      </w:r>
      <w:r w:rsidR="00E437A4">
        <w:t>8</w:t>
      </w:r>
      <w:r w:rsidR="00E219DD">
        <w:rPr>
          <w:color w:val="2B579A"/>
          <w:shd w:val="clear" w:color="auto" w:fill="E6E6E6"/>
        </w:rPr>
        <w:fldChar w:fldCharType="end"/>
      </w:r>
      <w:r>
        <w:t xml:space="preserve"> describe the UC DSL</w:t>
      </w:r>
      <w:r w:rsidR="00C51D5E">
        <w:t>, Section</w:t>
      </w:r>
      <w:r w:rsidR="00D44CEF">
        <w:t> </w:t>
      </w:r>
      <w:r w:rsidR="00E219DD">
        <w:rPr>
          <w:color w:val="2B579A"/>
          <w:shd w:val="clear" w:color="auto" w:fill="E6E6E6"/>
        </w:rPr>
        <w:fldChar w:fldCharType="begin"/>
      </w:r>
      <w:r w:rsidR="00E219DD">
        <w:instrText xml:space="preserve"> REF _Ref160001585 \r \h </w:instrText>
      </w:r>
      <w:r w:rsidR="00E219DD">
        <w:rPr>
          <w:color w:val="2B579A"/>
          <w:shd w:val="clear" w:color="auto" w:fill="E6E6E6"/>
        </w:rPr>
      </w:r>
      <w:r w:rsidR="00E219DD">
        <w:rPr>
          <w:color w:val="2B579A"/>
          <w:shd w:val="clear" w:color="auto" w:fill="E6E6E6"/>
        </w:rPr>
        <w:fldChar w:fldCharType="separate"/>
      </w:r>
      <w:r w:rsidR="00E437A4">
        <w:t>9</w:t>
      </w:r>
      <w:r w:rsidR="00E219DD">
        <w:rPr>
          <w:color w:val="2B579A"/>
          <w:shd w:val="clear" w:color="auto" w:fill="E6E6E6"/>
        </w:rPr>
        <w:fldChar w:fldCharType="end"/>
      </w:r>
      <w:r w:rsidR="00C51D5E">
        <w:t xml:space="preserve"> describes the UC DSL interpreter and Section</w:t>
      </w:r>
      <w:r w:rsidR="00D44CEF">
        <w:t> </w:t>
      </w:r>
      <w:r w:rsidR="00785F21">
        <w:rPr>
          <w:color w:val="2B579A"/>
          <w:shd w:val="clear" w:color="auto" w:fill="E6E6E6"/>
        </w:rPr>
        <w:fldChar w:fldCharType="begin"/>
      </w:r>
      <w:r w:rsidR="00785F21">
        <w:instrText xml:space="preserve"> REF _Ref160001600 \r \h </w:instrText>
      </w:r>
      <w:r w:rsidR="00785F21">
        <w:rPr>
          <w:color w:val="2B579A"/>
          <w:shd w:val="clear" w:color="auto" w:fill="E6E6E6"/>
        </w:rPr>
      </w:r>
      <w:r w:rsidR="00785F21">
        <w:rPr>
          <w:color w:val="2B579A"/>
          <w:shd w:val="clear" w:color="auto" w:fill="E6E6E6"/>
        </w:rPr>
        <w:fldChar w:fldCharType="separate"/>
      </w:r>
      <w:r w:rsidR="00E437A4">
        <w:t>10</w:t>
      </w:r>
      <w:r w:rsidR="00785F21">
        <w:rPr>
          <w:color w:val="2B579A"/>
          <w:shd w:val="clear" w:color="auto" w:fill="E6E6E6"/>
        </w:rPr>
        <w:fldChar w:fldCharType="end"/>
      </w:r>
      <w:r w:rsidR="00C51D5E">
        <w:t xml:space="preserve"> provides a quick reference</w:t>
      </w:r>
      <w:r w:rsidR="00785F21">
        <w:t xml:space="preserve"> to the DSL and the interpreter commands</w:t>
      </w:r>
      <w:r w:rsidR="00C51D5E">
        <w:t>.</w:t>
      </w:r>
      <w:r w:rsidR="00785F21">
        <w:t xml:space="preserve"> Section </w:t>
      </w:r>
      <w:r w:rsidR="00785F21">
        <w:rPr>
          <w:color w:val="2B579A"/>
          <w:shd w:val="clear" w:color="auto" w:fill="E6E6E6"/>
        </w:rPr>
        <w:fldChar w:fldCharType="begin"/>
      </w:r>
      <w:r w:rsidR="00785F21">
        <w:instrText xml:space="preserve"> REF _Ref160001641 \r \h </w:instrText>
      </w:r>
      <w:r w:rsidR="00785F21">
        <w:rPr>
          <w:color w:val="2B579A"/>
          <w:shd w:val="clear" w:color="auto" w:fill="E6E6E6"/>
        </w:rPr>
      </w:r>
      <w:r w:rsidR="00785F21">
        <w:rPr>
          <w:color w:val="2B579A"/>
          <w:shd w:val="clear" w:color="auto" w:fill="E6E6E6"/>
        </w:rPr>
        <w:fldChar w:fldCharType="separate"/>
      </w:r>
      <w:r w:rsidR="00E437A4">
        <w:t>11</w:t>
      </w:r>
      <w:r w:rsidR="00785F21">
        <w:rPr>
          <w:color w:val="2B579A"/>
          <w:shd w:val="clear" w:color="auto" w:fill="E6E6E6"/>
        </w:rPr>
        <w:fldChar w:fldCharType="end"/>
      </w:r>
      <w:r w:rsidR="00D44CEF">
        <w:t xml:space="preserve"> lists references.</w:t>
      </w:r>
    </w:p>
    <w:p w14:paraId="37B63E82" w14:textId="53FAACD1" w:rsidR="007D0DF0" w:rsidRDefault="007D0DF0" w:rsidP="00634606">
      <w:pPr>
        <w:pStyle w:val="Heading1"/>
      </w:pPr>
      <w:bookmarkStart w:id="2" w:name="_Ref160001551"/>
      <w:bookmarkStart w:id="3" w:name="_Toc171931101"/>
      <w:r>
        <w:t>Preliminaries</w:t>
      </w:r>
      <w:bookmarkEnd w:id="2"/>
      <w:bookmarkEnd w:id="3"/>
    </w:p>
    <w:p w14:paraId="1FBF0019" w14:textId="1FACE8DE" w:rsidR="00DC4C4D" w:rsidRDefault="000637B6" w:rsidP="006A5820">
      <w:pPr>
        <w:pStyle w:val="Heading2"/>
      </w:pPr>
      <w:bookmarkStart w:id="4" w:name="_Toc171931102"/>
      <w:r>
        <w:t>Obtaining</w:t>
      </w:r>
      <w:r w:rsidR="00DC4C4D">
        <w:t xml:space="preserve"> </w:t>
      </w:r>
      <w:proofErr w:type="spellStart"/>
      <w:r w:rsidR="00DC4C4D">
        <w:t>EasyUC</w:t>
      </w:r>
      <w:bookmarkEnd w:id="4"/>
      <w:proofErr w:type="spellEnd"/>
    </w:p>
    <w:p w14:paraId="5AE68782" w14:textId="6E1EF739" w:rsidR="00F15B8D" w:rsidRPr="00B70844" w:rsidRDefault="00F15B8D" w:rsidP="00F15B8D">
      <w:r>
        <w:t xml:space="preserve">This assumes you have </w:t>
      </w:r>
      <w:proofErr w:type="spellStart"/>
      <w:r>
        <w:t>EasyCrypt</w:t>
      </w:r>
      <w:proofErr w:type="spellEnd"/>
      <w:r>
        <w:t xml:space="preserve"> installed</w:t>
      </w:r>
      <w:r w:rsidR="00C079F0">
        <w:t xml:space="preserve"> [</w:t>
      </w:r>
      <w:r w:rsidR="00C079F0">
        <w:rPr>
          <w:color w:val="2B579A"/>
          <w:shd w:val="clear" w:color="auto" w:fill="E6E6E6"/>
        </w:rPr>
        <w:fldChar w:fldCharType="begin"/>
      </w:r>
      <w:r w:rsidR="00C079F0">
        <w:instrText xml:space="preserve"> REF _Ref123914476 \r \h </w:instrText>
      </w:r>
      <w:r w:rsidR="00C079F0">
        <w:rPr>
          <w:color w:val="2B579A"/>
          <w:shd w:val="clear" w:color="auto" w:fill="E6E6E6"/>
        </w:rPr>
      </w:r>
      <w:r w:rsidR="00C079F0">
        <w:rPr>
          <w:color w:val="2B579A"/>
          <w:shd w:val="clear" w:color="auto" w:fill="E6E6E6"/>
        </w:rPr>
        <w:fldChar w:fldCharType="separate"/>
      </w:r>
      <w:r w:rsidR="00E437A4">
        <w:t>4</w:t>
      </w:r>
      <w:r w:rsidR="00C079F0">
        <w:rPr>
          <w:color w:val="2B579A"/>
          <w:shd w:val="clear" w:color="auto" w:fill="E6E6E6"/>
        </w:rPr>
        <w:fldChar w:fldCharType="end"/>
      </w:r>
      <w:r w:rsidR="00C079F0">
        <w:t>]</w:t>
      </w:r>
      <w:r>
        <w:t xml:space="preserve"> and wish to add the </w:t>
      </w:r>
      <w:proofErr w:type="spellStart"/>
      <w:r>
        <w:t>EasyUC</w:t>
      </w:r>
      <w:proofErr w:type="spellEnd"/>
      <w:r>
        <w:t xml:space="preserve"> library</w:t>
      </w:r>
      <w:r w:rsidR="0050196B">
        <w:t>, examples</w:t>
      </w:r>
      <w:r w:rsidR="00A31542">
        <w:t>,</w:t>
      </w:r>
      <w:r>
        <w:t xml:space="preserve"> UC DSL type checker</w:t>
      </w:r>
      <w:r w:rsidR="008A5BE8">
        <w:t xml:space="preserve"> and UC DSL interpreter</w:t>
      </w:r>
      <w:r>
        <w:t>.</w:t>
      </w:r>
    </w:p>
    <w:p w14:paraId="4C618CDD" w14:textId="4C91D141" w:rsidR="006A5820" w:rsidRDefault="006A5820">
      <w:pPr>
        <w:pStyle w:val="ListParagraph"/>
        <w:numPr>
          <w:ilvl w:val="0"/>
          <w:numId w:val="1"/>
        </w:numPr>
      </w:pPr>
      <w:proofErr w:type="spellStart"/>
      <w:r>
        <w:t>EasyUC</w:t>
      </w:r>
      <w:proofErr w:type="spellEnd"/>
      <w:r>
        <w:t xml:space="preserve"> is a GitHub project (</w:t>
      </w:r>
      <w:hyperlink r:id="rId16" w:history="1">
        <w:r w:rsidRPr="00B065F6">
          <w:rPr>
            <w:rStyle w:val="Hyperlink"/>
          </w:rPr>
          <w:t>https://github.com/easyuc/EasyUC</w:t>
        </w:r>
      </w:hyperlink>
      <w:r>
        <w:t>)</w:t>
      </w:r>
    </w:p>
    <w:p w14:paraId="7D738776" w14:textId="48231CF4" w:rsidR="00DC4C4D" w:rsidRDefault="005A00BC">
      <w:pPr>
        <w:pStyle w:val="ListParagraph"/>
        <w:numPr>
          <w:ilvl w:val="0"/>
          <w:numId w:val="1"/>
        </w:numPr>
      </w:pPr>
      <w:r>
        <w:t>Create and change to a folder of your choosing</w:t>
      </w:r>
      <w:r w:rsidR="00B66740">
        <w:t xml:space="preserve"> and execute the command</w:t>
      </w:r>
    </w:p>
    <w:p w14:paraId="3CFEBFAE" w14:textId="7FA15DAA" w:rsidR="00362AB3" w:rsidRPr="00362AB3" w:rsidRDefault="00DC4C4D" w:rsidP="00B66740">
      <w:pPr>
        <w:pStyle w:val="Codesnippet"/>
        <w:ind w:left="1080"/>
        <w:rPr>
          <w:rStyle w:val="Hyperlink"/>
          <w:color w:val="auto"/>
          <w:u w:val="none"/>
        </w:rPr>
      </w:pPr>
      <w:r>
        <w:lastRenderedPageBreak/>
        <w:t xml:space="preserve">$ git clone </w:t>
      </w:r>
      <w:hyperlink r:id="rId17" w:history="1">
        <w:r w:rsidRPr="00B065F6">
          <w:rPr>
            <w:rStyle w:val="Hyperlink"/>
          </w:rPr>
          <w:t>https://github.com/easyuc/EasyUC</w:t>
        </w:r>
      </w:hyperlink>
    </w:p>
    <w:p w14:paraId="7F3FF778" w14:textId="20BA2E92" w:rsidR="0082616A" w:rsidRDefault="0082616A">
      <w:pPr>
        <w:pStyle w:val="ListParagraph"/>
        <w:numPr>
          <w:ilvl w:val="0"/>
          <w:numId w:val="1"/>
        </w:numPr>
      </w:pPr>
      <w:r>
        <w:t xml:space="preserve">Read and follow the installation instructions in </w:t>
      </w:r>
      <w:r w:rsidR="002B19F8">
        <w:t>uc</w:t>
      </w:r>
      <w:r w:rsidR="00C1385D">
        <w:t>-</w:t>
      </w:r>
      <w:proofErr w:type="spellStart"/>
      <w:r w:rsidR="002B19F8">
        <w:t>dsl</w:t>
      </w:r>
      <w:proofErr w:type="spellEnd"/>
      <w:r w:rsidR="002B19F8">
        <w:t>/</w:t>
      </w:r>
      <w:r>
        <w:t xml:space="preserve">README.md. </w:t>
      </w:r>
      <w:r w:rsidR="003A22F9">
        <w:t>The instructions</w:t>
      </w:r>
      <w:r w:rsidR="00DF0185">
        <w:t xml:space="preserve"> below</w:t>
      </w:r>
      <w:r w:rsidR="003A22F9">
        <w:t xml:space="preserve"> are current as of </w:t>
      </w:r>
      <w:r w:rsidR="00DF0185">
        <w:t>2</w:t>
      </w:r>
      <w:r w:rsidR="006E0210">
        <w:t>8</w:t>
      </w:r>
      <w:r w:rsidR="00C870D7">
        <w:t xml:space="preserve"> </w:t>
      </w:r>
      <w:r w:rsidR="006E0210">
        <w:t>Jun</w:t>
      </w:r>
      <w:r w:rsidR="00C870D7">
        <w:t xml:space="preserve"> 202</w:t>
      </w:r>
      <w:r w:rsidR="00DF0185">
        <w:t>4</w:t>
      </w:r>
      <w:r w:rsidR="003A22F9">
        <w:t>.</w:t>
      </w:r>
    </w:p>
    <w:p w14:paraId="14F086F5" w14:textId="026173D5" w:rsidR="005D21B5" w:rsidRDefault="005D21B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="00390849">
        <w:t>OCaml</w:t>
      </w:r>
      <w:proofErr w:type="spellEnd"/>
      <w:r w:rsidR="00390849">
        <w:t xml:space="preserve"> </w:t>
      </w:r>
      <w:r>
        <w:t>prerequisite packages</w:t>
      </w:r>
      <w:r w:rsidR="003E3ECF">
        <w:t>, for example</w:t>
      </w:r>
      <w:r w:rsidR="00D6784D">
        <w:t xml:space="preserve"> using the </w:t>
      </w:r>
      <w:proofErr w:type="spellStart"/>
      <w:r w:rsidR="003E3ECF">
        <w:t>o</w:t>
      </w:r>
      <w:r w:rsidR="00D6784D">
        <w:t>pam</w:t>
      </w:r>
      <w:proofErr w:type="spellEnd"/>
      <w:r w:rsidR="00D6784D">
        <w:t xml:space="preserve"> package manager</w:t>
      </w:r>
    </w:p>
    <w:p w14:paraId="0346CFE7" w14:textId="580B8CFC" w:rsidR="005D21B5" w:rsidRPr="009B55B0" w:rsidRDefault="005D21B5" w:rsidP="00FB041A">
      <w:pPr>
        <w:pStyle w:val="Codesnippet"/>
        <w:ind w:left="1080"/>
      </w:pPr>
      <w:r w:rsidRPr="009B55B0">
        <w:t xml:space="preserve">$ </w:t>
      </w:r>
      <w:proofErr w:type="spellStart"/>
      <w:r w:rsidRPr="009B55B0">
        <w:t>opam</w:t>
      </w:r>
      <w:proofErr w:type="spellEnd"/>
      <w:r w:rsidRPr="009B55B0">
        <w:t xml:space="preserve"> install dune batteries </w:t>
      </w:r>
      <w:proofErr w:type="spellStart"/>
      <w:r w:rsidRPr="009B55B0">
        <w:t>bisect_ppx</w:t>
      </w:r>
      <w:proofErr w:type="spellEnd"/>
    </w:p>
    <w:p w14:paraId="16D1D492" w14:textId="72173458" w:rsidR="005E389C" w:rsidRDefault="005E389C">
      <w:pPr>
        <w:pStyle w:val="ListParagraph"/>
        <w:numPr>
          <w:ilvl w:val="0"/>
          <w:numId w:val="1"/>
        </w:numPr>
      </w:pPr>
      <w:r>
        <w:t>Obtain</w:t>
      </w:r>
      <w:r w:rsidR="00D36385">
        <w:t xml:space="preserve"> the full path of the </w:t>
      </w:r>
      <w:proofErr w:type="spellStart"/>
      <w:r w:rsidR="00D36385">
        <w:t>EasyCrypt</w:t>
      </w:r>
      <w:proofErr w:type="spellEnd"/>
      <w:r w:rsidR="00D36385">
        <w:t xml:space="preserve"> ‘theories’ folder</w:t>
      </w:r>
      <w:r>
        <w:t>. One way is to run the command</w:t>
      </w:r>
    </w:p>
    <w:p w14:paraId="4B59FFFE" w14:textId="56BE858B" w:rsidR="005E389C" w:rsidRDefault="00D36385" w:rsidP="00302B62">
      <w:pPr>
        <w:pStyle w:val="Codesnippet"/>
        <w:ind w:left="1080"/>
      </w:pPr>
      <w:r>
        <w:t xml:space="preserve">$ </w:t>
      </w:r>
      <w:proofErr w:type="spellStart"/>
      <w:r>
        <w:t>easycrypt</w:t>
      </w:r>
      <w:proofErr w:type="spellEnd"/>
      <w:r>
        <w:t xml:space="preserve"> config</w:t>
      </w:r>
    </w:p>
    <w:p w14:paraId="66161044" w14:textId="77921411" w:rsidR="005E389C" w:rsidRDefault="00E43CC3" w:rsidP="00E43CC3">
      <w:pPr>
        <w:ind w:left="720"/>
      </w:pPr>
      <w:r>
        <w:t xml:space="preserve">and look for the </w:t>
      </w:r>
      <w:r w:rsidRPr="00E43CC3">
        <w:rPr>
          <w:rFonts w:ascii="Courier New" w:hAnsi="Courier New" w:cs="Courier New"/>
        </w:rPr>
        <w:t>load-path</w:t>
      </w:r>
      <w:r>
        <w:t xml:space="preserve"> entry</w:t>
      </w:r>
      <w:r w:rsidR="00302B62">
        <w:t>:</w:t>
      </w:r>
    </w:p>
    <w:p w14:paraId="016F07C5" w14:textId="1A5BB5CC" w:rsidR="00D36385" w:rsidRDefault="00D36385" w:rsidP="00302B62">
      <w:pPr>
        <w:pStyle w:val="Codesnippet"/>
        <w:ind w:left="1080"/>
      </w:pPr>
      <w:r>
        <w:t>load-path:</w:t>
      </w:r>
      <w:r>
        <w:br/>
        <w:t xml:space="preserve">  &lt;system&gt;@/home/rpg</w:t>
      </w:r>
      <w:proofErr w:type="gramStart"/>
      <w:r>
        <w:t>/.opam</w:t>
      </w:r>
      <w:proofErr w:type="gramEnd"/>
      <w:r>
        <w:t>/4.11.1/lib/easycrypt/theories</w:t>
      </w:r>
    </w:p>
    <w:p w14:paraId="741AE3A4" w14:textId="277C22C9" w:rsidR="00B1273C" w:rsidRDefault="00B1273C">
      <w:pPr>
        <w:pStyle w:val="ListParagraph"/>
        <w:numPr>
          <w:ilvl w:val="0"/>
          <w:numId w:val="1"/>
        </w:numPr>
      </w:pPr>
      <w:r>
        <w:t>Configure and build the UC DSL type checker</w:t>
      </w:r>
      <w:r w:rsidR="0050265B">
        <w:t xml:space="preserve"> and interpreter</w:t>
      </w:r>
    </w:p>
    <w:p w14:paraId="604F427D" w14:textId="01AD657B" w:rsidR="00DC4C4D" w:rsidRPr="00543329" w:rsidRDefault="00DC4C4D" w:rsidP="00B1273C">
      <w:pPr>
        <w:pStyle w:val="Codesnippet"/>
        <w:ind w:left="1080"/>
      </w:pPr>
      <w:r w:rsidRPr="00543329">
        <w:t xml:space="preserve">$ cd </w:t>
      </w:r>
      <w:proofErr w:type="spellStart"/>
      <w:r w:rsidR="00C269F0" w:rsidRPr="00543329">
        <w:t>EasyUC</w:t>
      </w:r>
      <w:proofErr w:type="spellEnd"/>
      <w:r w:rsidRPr="00543329">
        <w:t>/uc-</w:t>
      </w:r>
      <w:proofErr w:type="spellStart"/>
      <w:r w:rsidRPr="00543329">
        <w:t>dsl</w:t>
      </w:r>
      <w:proofErr w:type="spellEnd"/>
    </w:p>
    <w:p w14:paraId="5BB6AAAC" w14:textId="159E977C" w:rsidR="00DC4C4D" w:rsidRPr="00543329" w:rsidRDefault="00DC4C4D" w:rsidP="00B1273C">
      <w:pPr>
        <w:pStyle w:val="Codesnippet"/>
        <w:ind w:left="1080"/>
      </w:pPr>
      <w:proofErr w:type="gramStart"/>
      <w:r w:rsidRPr="00543329">
        <w:t>$ .</w:t>
      </w:r>
      <w:proofErr w:type="gramEnd"/>
      <w:r w:rsidRPr="00543329">
        <w:t>/configure</w:t>
      </w:r>
      <w:r w:rsidRPr="00543329">
        <w:br/>
      </w:r>
      <w:proofErr w:type="spellStart"/>
      <w:r w:rsidRPr="00543329">
        <w:t>EasyCrypt</w:t>
      </w:r>
      <w:proofErr w:type="spellEnd"/>
      <w:r w:rsidRPr="00543329">
        <w:t xml:space="preserve"> theories directory pathname? &lt;</w:t>
      </w:r>
      <w:r w:rsidR="00521BB7" w:rsidRPr="00543329">
        <w:t xml:space="preserve">enter the load-path </w:t>
      </w:r>
      <w:r w:rsidRPr="00543329">
        <w:t>as above&gt;</w:t>
      </w:r>
    </w:p>
    <w:p w14:paraId="418A7726" w14:textId="4E906B09" w:rsidR="00082E22" w:rsidRPr="00543329" w:rsidRDefault="00082E22" w:rsidP="00B1273C">
      <w:pPr>
        <w:pStyle w:val="Codesnippet"/>
        <w:ind w:left="1080"/>
      </w:pPr>
      <w:r w:rsidRPr="00543329">
        <w:t xml:space="preserve"># If you’ve built </w:t>
      </w:r>
      <w:r w:rsidR="003C590E" w:rsidRPr="00543329">
        <w:t>before</w:t>
      </w:r>
      <w:r w:rsidR="0050265B" w:rsidRPr="00543329">
        <w:t xml:space="preserve"> (e.g., </w:t>
      </w:r>
      <w:r w:rsidR="0051025B" w:rsidRPr="00543329">
        <w:t>you are updating the version)</w:t>
      </w:r>
      <w:r w:rsidR="003C590E" w:rsidRPr="00543329">
        <w:t>,</w:t>
      </w:r>
      <w:r w:rsidR="00BC5779" w:rsidRPr="00543329">
        <w:br/>
        <w:t>#</w:t>
      </w:r>
      <w:r w:rsidR="003C590E" w:rsidRPr="00543329">
        <w:t xml:space="preserve"> run</w:t>
      </w:r>
      <w:r w:rsidR="005C02BE">
        <w:t xml:space="preserve"> the cleanup command:</w:t>
      </w:r>
    </w:p>
    <w:p w14:paraId="612C61F7" w14:textId="7FD82001" w:rsidR="003C590E" w:rsidRPr="00543329" w:rsidRDefault="003C590E" w:rsidP="00B1273C">
      <w:pPr>
        <w:pStyle w:val="Codesnippet"/>
        <w:ind w:left="1080"/>
      </w:pPr>
      <w:proofErr w:type="gramStart"/>
      <w:r w:rsidRPr="00543329">
        <w:t>$ .</w:t>
      </w:r>
      <w:proofErr w:type="gramEnd"/>
      <w:r w:rsidRPr="00543329">
        <w:t>/build-cleanup</w:t>
      </w:r>
    </w:p>
    <w:p w14:paraId="09BE6C98" w14:textId="41A3E425" w:rsidR="00DC4C4D" w:rsidRPr="00543329" w:rsidRDefault="00DC4C4D" w:rsidP="00B1273C">
      <w:pPr>
        <w:pStyle w:val="Codesnippet"/>
        <w:ind w:left="1080"/>
      </w:pPr>
      <w:proofErr w:type="gramStart"/>
      <w:r w:rsidRPr="00543329">
        <w:t>$ .</w:t>
      </w:r>
      <w:proofErr w:type="gramEnd"/>
      <w:r w:rsidRPr="00543329">
        <w:t>/build</w:t>
      </w:r>
    </w:p>
    <w:p w14:paraId="477430D0" w14:textId="0F23628E" w:rsidR="00CA1E58" w:rsidRDefault="00CA1E58" w:rsidP="00B1273C">
      <w:pPr>
        <w:pStyle w:val="Codesnippet"/>
        <w:ind w:left="1080"/>
      </w:pPr>
      <w:proofErr w:type="gramStart"/>
      <w:r w:rsidRPr="00543329">
        <w:t>$ .</w:t>
      </w:r>
      <w:proofErr w:type="gramEnd"/>
      <w:r w:rsidRPr="00543329">
        <w:t>/</w:t>
      </w:r>
      <w:r w:rsidR="00746AC1" w:rsidRPr="00543329">
        <w:t>install-</w:t>
      </w:r>
      <w:proofErr w:type="spellStart"/>
      <w:r w:rsidRPr="00543329">
        <w:t>opam</w:t>
      </w:r>
      <w:proofErr w:type="spellEnd"/>
    </w:p>
    <w:p w14:paraId="423125E2" w14:textId="27EC7717" w:rsidR="0010320C" w:rsidRPr="00543329" w:rsidRDefault="005A2682" w:rsidP="00E636F3">
      <w:pPr>
        <w:pStyle w:val="ListParagraph"/>
        <w:numPr>
          <w:ilvl w:val="0"/>
          <w:numId w:val="1"/>
        </w:numPr>
      </w:pPr>
      <w:r>
        <w:t>(</w:t>
      </w:r>
      <w:r w:rsidR="00E636F3">
        <w:t>Optional</w:t>
      </w:r>
      <w:r>
        <w:t xml:space="preserve"> but high</w:t>
      </w:r>
      <w:r w:rsidR="00E636F3">
        <w:t>ly</w:t>
      </w:r>
      <w:r>
        <w:t xml:space="preserve"> recommended)</w:t>
      </w:r>
      <w:r w:rsidR="00E636F3">
        <w:t xml:space="preserve"> </w:t>
      </w:r>
      <w:r>
        <w:t>F</w:t>
      </w:r>
      <w:r w:rsidR="00E636F3">
        <w:t>ollow the instructions for integrat</w:t>
      </w:r>
      <w:r>
        <w:t xml:space="preserve">ing </w:t>
      </w:r>
      <w:proofErr w:type="spellStart"/>
      <w:r>
        <w:t>EasyUC</w:t>
      </w:r>
      <w:proofErr w:type="spellEnd"/>
      <w:r w:rsidR="00E636F3">
        <w:t xml:space="preserve"> with</w:t>
      </w:r>
      <w:r w:rsidR="00D449EE">
        <w:t xml:space="preserve"> the</w:t>
      </w:r>
      <w:r w:rsidR="00E636F3">
        <w:t xml:space="preserve"> Emacs text editor and Proof General</w:t>
      </w:r>
    </w:p>
    <w:p w14:paraId="3DB444FC" w14:textId="1640F390" w:rsidR="007D0DF0" w:rsidRDefault="007D0DF0" w:rsidP="007D0DF0">
      <w:pPr>
        <w:pStyle w:val="Heading2"/>
      </w:pPr>
      <w:bookmarkStart w:id="5" w:name="_Toc171931103"/>
      <w:r>
        <w:t>Running</w:t>
      </w:r>
      <w:r w:rsidR="00F2492F">
        <w:t xml:space="preserve"> the</w:t>
      </w:r>
      <w:r>
        <w:t xml:space="preserve"> UC DSL</w:t>
      </w:r>
      <w:r w:rsidR="00F2492F">
        <w:t xml:space="preserve"> Type Checker</w:t>
      </w:r>
      <w:bookmarkEnd w:id="5"/>
    </w:p>
    <w:p w14:paraId="46D43E79" w14:textId="13ED468E" w:rsidR="00C671D2" w:rsidRDefault="00C671D2" w:rsidP="00C671D2">
      <w:r>
        <w:t xml:space="preserve">UC DSL code is stored in text files with the </w:t>
      </w:r>
      <w:proofErr w:type="gramStart"/>
      <w:r>
        <w:t>".uc</w:t>
      </w:r>
      <w:proofErr w:type="gramEnd"/>
      <w:r>
        <w:t>" file type</w:t>
      </w:r>
      <w:r w:rsidR="001E5452">
        <w:t>/suffix</w:t>
      </w:r>
      <w:r>
        <w:t>.</w:t>
      </w:r>
      <w:r w:rsidR="002D75AF">
        <w:t xml:space="preserve"> File names must start with an uppercase letter</w:t>
      </w:r>
      <w:r w:rsidR="00F6164A">
        <w:t xml:space="preserve"> (they must be valid </w:t>
      </w:r>
      <w:proofErr w:type="spellStart"/>
      <w:r w:rsidR="00F6164A">
        <w:t>EasyCrypt</w:t>
      </w:r>
      <w:proofErr w:type="spellEnd"/>
      <w:r w:rsidR="00F6164A">
        <w:t xml:space="preserve"> theory names)</w:t>
      </w:r>
      <w:r w:rsidR="002D75AF">
        <w:t>.</w:t>
      </w:r>
      <w:r w:rsidR="004D63B7">
        <w:t xml:space="preserve"> The </w:t>
      </w:r>
      <w:proofErr w:type="gramStart"/>
      <w:r w:rsidR="004D63B7">
        <w:t>type</w:t>
      </w:r>
      <w:proofErr w:type="gramEnd"/>
      <w:r w:rsidR="004D63B7">
        <w:t xml:space="preserve"> checker is invoked from the command prompt with the </w:t>
      </w:r>
      <w:proofErr w:type="spellStart"/>
      <w:r w:rsidR="004D63B7" w:rsidRPr="0002389A">
        <w:rPr>
          <w:rFonts w:ascii="Courier New" w:hAnsi="Courier New" w:cs="Courier New"/>
        </w:rPr>
        <w:t>ucdsl</w:t>
      </w:r>
      <w:proofErr w:type="spellEnd"/>
      <w:r w:rsidR="004D63B7">
        <w:t xml:space="preserve"> command</w:t>
      </w:r>
      <w:r w:rsidR="0063729E">
        <w:t>. The syntax of the command is</w:t>
      </w:r>
    </w:p>
    <w:p w14:paraId="0E17936E" w14:textId="0FA94BCA" w:rsidR="0063729E" w:rsidRDefault="00675162" w:rsidP="0063729E">
      <w:pPr>
        <w:pStyle w:val="Codesnippet"/>
      </w:pPr>
      <w:proofErr w:type="spellStart"/>
      <w:r>
        <w:t>ucdsl</w:t>
      </w:r>
      <w:proofErr w:type="spellEnd"/>
      <w:r>
        <w:t xml:space="preserve"> [options] file</w:t>
      </w:r>
    </w:p>
    <w:p w14:paraId="5EA0E016" w14:textId="517C4188" w:rsidR="00675162" w:rsidRPr="00C671D2" w:rsidRDefault="00675162" w:rsidP="00675162">
      <w:r>
        <w:t>For example,</w:t>
      </w:r>
    </w:p>
    <w:p w14:paraId="47C74446" w14:textId="77777777" w:rsidR="007D0DF0" w:rsidRDefault="007D0DF0" w:rsidP="004F353B">
      <w:pPr>
        <w:pStyle w:val="Codesnippet"/>
      </w:pPr>
      <w:r>
        <w:t xml:space="preserve">$ cd </w:t>
      </w:r>
      <w:proofErr w:type="spellStart"/>
      <w:r>
        <w:t>EasyUC</w:t>
      </w:r>
      <w:proofErr w:type="spellEnd"/>
      <w:r>
        <w:t>/uc-</w:t>
      </w:r>
      <w:proofErr w:type="spellStart"/>
      <w:r>
        <w:t>dsl</w:t>
      </w:r>
      <w:proofErr w:type="spellEnd"/>
      <w:r>
        <w:t>/examples/</w:t>
      </w:r>
      <w:proofErr w:type="spellStart"/>
      <w:r>
        <w:t>smc</w:t>
      </w:r>
      <w:proofErr w:type="spellEnd"/>
      <w:r>
        <w:t>-case-study</w:t>
      </w:r>
    </w:p>
    <w:p w14:paraId="53F89E59" w14:textId="77777777" w:rsidR="0002389A" w:rsidRDefault="007D0DF0" w:rsidP="004F353B">
      <w:pPr>
        <w:pStyle w:val="Codesnippet"/>
      </w:pPr>
      <w:r w:rsidRPr="004F353B">
        <w:t xml:space="preserve">$ </w:t>
      </w:r>
      <w:proofErr w:type="spellStart"/>
      <w:r w:rsidRPr="004F353B">
        <w:t>ucdsl</w:t>
      </w:r>
      <w:proofErr w:type="spellEnd"/>
      <w:r w:rsidRPr="004F353B">
        <w:t xml:space="preserve"> </w:t>
      </w:r>
      <w:proofErr w:type="spellStart"/>
      <w:r w:rsidRPr="004F353B">
        <w:t>SMC.uc</w:t>
      </w:r>
      <w:proofErr w:type="spellEnd"/>
    </w:p>
    <w:p w14:paraId="5FD66B78" w14:textId="51B72B24" w:rsidR="000F0385" w:rsidRDefault="000F0385" w:rsidP="000F0385">
      <w:r>
        <w:t>Additional usage information:</w:t>
      </w:r>
    </w:p>
    <w:p w14:paraId="6C15570C" w14:textId="2CE1B9D9" w:rsidR="007D0DF0" w:rsidRDefault="007D0DF0" w:rsidP="00EC165D">
      <w:pPr>
        <w:pStyle w:val="ListParagraph"/>
        <w:numPr>
          <w:ilvl w:val="0"/>
          <w:numId w:val="22"/>
        </w:numPr>
      </w:pPr>
      <w:r>
        <w:t xml:space="preserve">With no arguments, </w:t>
      </w:r>
      <w:proofErr w:type="spellStart"/>
      <w:r w:rsidRPr="0097318A">
        <w:rPr>
          <w:rFonts w:ascii="Courier New" w:hAnsi="Courier New" w:cs="Courier New"/>
        </w:rPr>
        <w:t>ucdsl</w:t>
      </w:r>
      <w:proofErr w:type="spellEnd"/>
      <w:r>
        <w:t xml:space="preserve"> prints help info.</w:t>
      </w:r>
    </w:p>
    <w:p w14:paraId="09B95BF4" w14:textId="04B7860F" w:rsidR="007D0DF0" w:rsidRDefault="007D0DF0" w:rsidP="00EC165D">
      <w:pPr>
        <w:pStyle w:val="ListParagraph"/>
        <w:numPr>
          <w:ilvl w:val="0"/>
          <w:numId w:val="22"/>
        </w:numPr>
      </w:pPr>
      <w:r>
        <w:t>Command-line options</w:t>
      </w:r>
    </w:p>
    <w:p w14:paraId="27094508" w14:textId="34D6EC21" w:rsidR="007D0DF0" w:rsidRDefault="007D0DF0">
      <w:pPr>
        <w:pStyle w:val="ListParagraph"/>
        <w:numPr>
          <w:ilvl w:val="1"/>
          <w:numId w:val="6"/>
        </w:numPr>
      </w:pPr>
      <w:r>
        <w:t>{-include, -I} &lt;</w:t>
      </w:r>
      <w:proofErr w:type="spellStart"/>
      <w:r>
        <w:t>dir</w:t>
      </w:r>
      <w:proofErr w:type="spellEnd"/>
      <w:r>
        <w:t>&gt;</w:t>
      </w:r>
      <w:r>
        <w:tab/>
        <w:t>Add directory</w:t>
      </w:r>
      <w:r w:rsidR="00607BC5">
        <w:t xml:space="preserve"> &lt;</w:t>
      </w:r>
      <w:proofErr w:type="spellStart"/>
      <w:r w:rsidR="00607BC5">
        <w:t>dir</w:t>
      </w:r>
      <w:proofErr w:type="spellEnd"/>
      <w:r w:rsidR="00607BC5">
        <w:t>&gt;</w:t>
      </w:r>
      <w:r>
        <w:t xml:space="preserve"> to the search path for theories</w:t>
      </w:r>
    </w:p>
    <w:p w14:paraId="29AA0FE3" w14:textId="3E4265A0" w:rsidR="007D0DF0" w:rsidRDefault="007D0DF0">
      <w:pPr>
        <w:pStyle w:val="ListParagraph"/>
        <w:numPr>
          <w:ilvl w:val="1"/>
          <w:numId w:val="6"/>
        </w:numPr>
      </w:pPr>
      <w:r>
        <w:t>-raw-msg</w:t>
      </w:r>
      <w:r>
        <w:tab/>
      </w:r>
      <w:r w:rsidR="003A1AC3">
        <w:tab/>
      </w:r>
      <w:r>
        <w:t>Issue raw messages</w:t>
      </w:r>
      <w:r w:rsidR="003D7A07">
        <w:t xml:space="preserve"> (meant for UC DSL mode in Emacs)</w:t>
      </w:r>
    </w:p>
    <w:p w14:paraId="7C3031FB" w14:textId="2B03D23B" w:rsidR="007D0DF0" w:rsidRDefault="007D0DF0">
      <w:pPr>
        <w:pStyle w:val="ListParagraph"/>
        <w:numPr>
          <w:ilvl w:val="1"/>
          <w:numId w:val="6"/>
        </w:numPr>
      </w:pPr>
      <w:r>
        <w:t>-margin &lt;n&gt;</w:t>
      </w:r>
      <w:r>
        <w:tab/>
      </w:r>
      <w:r w:rsidR="003A1AC3">
        <w:tab/>
      </w:r>
      <w:r>
        <w:t>Set word wrap column</w:t>
      </w:r>
      <w:r w:rsidR="001A42A8">
        <w:t xml:space="preserve"> to &lt;n&gt;</w:t>
      </w:r>
      <w:r>
        <w:t xml:space="preserve"> (default is 78)</w:t>
      </w:r>
    </w:p>
    <w:p w14:paraId="5FFA6510" w14:textId="020ED716" w:rsidR="007D0DF0" w:rsidRDefault="007D0DF0">
      <w:pPr>
        <w:pStyle w:val="ListParagraph"/>
        <w:numPr>
          <w:ilvl w:val="1"/>
          <w:numId w:val="6"/>
        </w:numPr>
      </w:pPr>
      <w:r>
        <w:t>{-help, --help}</w:t>
      </w:r>
      <w:r>
        <w:tab/>
      </w:r>
      <w:r w:rsidR="003A1AC3">
        <w:tab/>
      </w:r>
      <w:r>
        <w:t>Display this list of options</w:t>
      </w:r>
    </w:p>
    <w:p w14:paraId="240412D2" w14:textId="4A5E2873" w:rsidR="007D0DF0" w:rsidRDefault="007D0DF0">
      <w:pPr>
        <w:pStyle w:val="ListParagraph"/>
        <w:numPr>
          <w:ilvl w:val="1"/>
          <w:numId w:val="6"/>
        </w:numPr>
      </w:pPr>
      <w:r>
        <w:lastRenderedPageBreak/>
        <w:t>-units</w:t>
      </w:r>
      <w:r>
        <w:tab/>
      </w:r>
      <w:r w:rsidR="003A1AC3">
        <w:tab/>
      </w:r>
      <w:r w:rsidR="003A1AC3">
        <w:tab/>
      </w:r>
      <w:r>
        <w:t>Require grouping definitions into units</w:t>
      </w:r>
    </w:p>
    <w:p w14:paraId="4B52CD5E" w14:textId="336FF703" w:rsidR="007D0DF0" w:rsidRDefault="00E520F7">
      <w:pPr>
        <w:pStyle w:val="ListParagraph"/>
        <w:numPr>
          <w:ilvl w:val="2"/>
          <w:numId w:val="6"/>
        </w:numPr>
      </w:pPr>
      <w:r>
        <w:t>A</w:t>
      </w:r>
      <w:r w:rsidR="007D0DF0">
        <w:t xml:space="preserve"> </w:t>
      </w:r>
      <w:r w:rsidR="007D0DF0" w:rsidRPr="00FE3BD9">
        <w:rPr>
          <w:i/>
          <w:iCs/>
        </w:rPr>
        <w:t>unit</w:t>
      </w:r>
      <w:r w:rsidR="007D0DF0">
        <w:t xml:space="preserve"> is a triple consisting of a real functionality, an ideal functionality and a simulator that all fit together.</w:t>
      </w:r>
    </w:p>
    <w:p w14:paraId="429D6923" w14:textId="4DA15691" w:rsidR="007D0DF0" w:rsidRDefault="007D0DF0">
      <w:pPr>
        <w:pStyle w:val="ListParagraph"/>
        <w:numPr>
          <w:ilvl w:val="2"/>
          <w:numId w:val="6"/>
        </w:numPr>
      </w:pPr>
      <w:r>
        <w:t xml:space="preserve">This option adds a few </w:t>
      </w:r>
      <w:proofErr w:type="gramStart"/>
      <w:r>
        <w:t>consistency</w:t>
      </w:r>
      <w:proofErr w:type="gramEnd"/>
      <w:r>
        <w:t xml:space="preserve"> checks among these pieces, including that the basic adversarial interface implemented by the ideal functionality is not a </w:t>
      </w:r>
      <w:proofErr w:type="spellStart"/>
      <w:r w:rsidR="006F6079">
        <w:t>subinterface</w:t>
      </w:r>
      <w:proofErr w:type="spellEnd"/>
      <w:r>
        <w:t xml:space="preserve"> of the composite adversarial interface implemented by the real functionality.</w:t>
      </w:r>
    </w:p>
    <w:p w14:paraId="2BD74353" w14:textId="4B4DBE6F" w:rsidR="007D0DF0" w:rsidRDefault="003D7553">
      <w:pPr>
        <w:pStyle w:val="ListParagraph"/>
        <w:numPr>
          <w:ilvl w:val="2"/>
          <w:numId w:val="6"/>
        </w:numPr>
      </w:pPr>
      <w:r>
        <w:t>A</w:t>
      </w:r>
      <w:r w:rsidR="007D0DF0">
        <w:t xml:space="preserve">n ideal functionality on its own </w:t>
      </w:r>
      <w:proofErr w:type="gramStart"/>
      <w:r>
        <w:t>is considered</w:t>
      </w:r>
      <w:proofErr w:type="gramEnd"/>
      <w:r w:rsidR="007D0DF0">
        <w:t xml:space="preserve"> a singleton unit. An example is </w:t>
      </w:r>
      <w:proofErr w:type="spellStart"/>
      <w:r w:rsidR="007D0DF0" w:rsidRPr="00FE3BD9">
        <w:rPr>
          <w:rFonts w:ascii="Courier New" w:hAnsi="Courier New" w:cs="Courier New"/>
        </w:rPr>
        <w:t>Forwarding.Forw</w:t>
      </w:r>
      <w:proofErr w:type="spellEnd"/>
      <w:r w:rsidR="007D0DF0">
        <w:t>.</w:t>
      </w:r>
    </w:p>
    <w:p w14:paraId="0206E9D8" w14:textId="18BDABF8" w:rsidR="00EC165D" w:rsidRDefault="00EC165D" w:rsidP="00EC165D">
      <w:pPr>
        <w:pStyle w:val="ListParagraph"/>
        <w:numPr>
          <w:ilvl w:val="0"/>
          <w:numId w:val="22"/>
        </w:numPr>
      </w:pPr>
      <w:r w:rsidRPr="004F353B">
        <w:t>The type checker emits no output unless there are errors to report.</w:t>
      </w:r>
      <w:r w:rsidR="00240406">
        <w:t xml:space="preserve"> Errors </w:t>
      </w:r>
      <w:proofErr w:type="gramStart"/>
      <w:r w:rsidR="00240406">
        <w:t>are written</w:t>
      </w:r>
      <w:proofErr w:type="gramEnd"/>
      <w:r w:rsidR="00240406">
        <w:t xml:space="preserve"> to standard error output</w:t>
      </w:r>
      <w:r w:rsidR="003A1067">
        <w:t>.</w:t>
      </w:r>
    </w:p>
    <w:p w14:paraId="755D77F6" w14:textId="1B31DC6D" w:rsidR="00C130D4" w:rsidRPr="004F353B" w:rsidRDefault="00C130D4" w:rsidP="00EC165D">
      <w:pPr>
        <w:pStyle w:val="ListParagraph"/>
        <w:numPr>
          <w:ilvl w:val="0"/>
          <w:numId w:val="22"/>
        </w:numPr>
      </w:pPr>
      <w:r>
        <w:t xml:space="preserve">The exit status is 0 if no errors </w:t>
      </w:r>
      <w:proofErr w:type="gramStart"/>
      <w:r>
        <w:t>are found</w:t>
      </w:r>
      <w:proofErr w:type="gramEnd"/>
      <w:r>
        <w:t xml:space="preserve"> and 0 otherwise.</w:t>
      </w:r>
    </w:p>
    <w:p w14:paraId="60F18BEC" w14:textId="08B7504C" w:rsidR="00C90629" w:rsidRDefault="00C90629" w:rsidP="00C90629">
      <w:pPr>
        <w:pStyle w:val="Heading2"/>
      </w:pPr>
      <w:bookmarkStart w:id="6" w:name="_Ref160099334"/>
      <w:bookmarkStart w:id="7" w:name="_Toc171931104"/>
      <w:r>
        <w:t>Running the UC DSL Interpreter</w:t>
      </w:r>
      <w:bookmarkEnd w:id="6"/>
      <w:bookmarkEnd w:id="7"/>
    </w:p>
    <w:p w14:paraId="2D91D30C" w14:textId="4C3198AE" w:rsidR="00C90629" w:rsidRDefault="00C90629" w:rsidP="00C90629">
      <w:r>
        <w:t xml:space="preserve">UC DSL interpreter scripts are stored in text files with the </w:t>
      </w:r>
      <w:proofErr w:type="gramStart"/>
      <w:r>
        <w:t>".</w:t>
      </w:r>
      <w:proofErr w:type="spellStart"/>
      <w:r>
        <w:t>uci</w:t>
      </w:r>
      <w:proofErr w:type="spellEnd"/>
      <w:proofErr w:type="gramEnd"/>
      <w:r>
        <w:t xml:space="preserve">" file type/suffix. File names </w:t>
      </w:r>
      <w:r w:rsidR="00EE5484">
        <w:t>are not otherwise restricted</w:t>
      </w:r>
      <w:r>
        <w:t>.</w:t>
      </w:r>
      <w:r w:rsidR="00B8017D">
        <w:t xml:space="preserve"> The interpreter </w:t>
      </w:r>
      <w:proofErr w:type="gramStart"/>
      <w:r w:rsidR="00B8017D">
        <w:t>is invoked</w:t>
      </w:r>
      <w:proofErr w:type="gramEnd"/>
      <w:r w:rsidR="00B8017D">
        <w:t xml:space="preserve"> with the </w:t>
      </w:r>
      <w:proofErr w:type="spellStart"/>
      <w:r w:rsidR="00B8017D" w:rsidRPr="004F353B">
        <w:rPr>
          <w:rFonts w:ascii="Courier New" w:hAnsi="Courier New" w:cs="Courier New"/>
        </w:rPr>
        <w:t>ucdsl</w:t>
      </w:r>
      <w:proofErr w:type="spellEnd"/>
      <w:r w:rsidR="00B8017D">
        <w:t xml:space="preserve"> command </w:t>
      </w:r>
      <w:r w:rsidR="00C907AF">
        <w:t>with the</w:t>
      </w:r>
      <w:r w:rsidR="007C41D3">
        <w:t xml:space="preserve"> </w:t>
      </w:r>
      <w:r w:rsidR="0067676F">
        <w:t>syntax</w:t>
      </w:r>
      <w:r w:rsidR="00C907AF">
        <w:t xml:space="preserve"> described above</w:t>
      </w:r>
      <w:r w:rsidR="00552692">
        <w:t>. T</w:t>
      </w:r>
      <w:r w:rsidR="0067676F">
        <w:t>he following command-line options</w:t>
      </w:r>
      <w:r w:rsidR="00801C90">
        <w:t xml:space="preserve"> </w:t>
      </w:r>
      <w:r w:rsidR="008A4EB3">
        <w:t xml:space="preserve">are available </w:t>
      </w:r>
      <w:r w:rsidR="00801C90">
        <w:t>when using the interpreter</w:t>
      </w:r>
      <w:r w:rsidR="0067676F">
        <w:t>:</w:t>
      </w:r>
    </w:p>
    <w:p w14:paraId="0EF9EE77" w14:textId="77777777" w:rsidR="00FB7A4B" w:rsidRDefault="00FB7A4B" w:rsidP="0084085F">
      <w:pPr>
        <w:pStyle w:val="ListParagraph"/>
        <w:numPr>
          <w:ilvl w:val="0"/>
          <w:numId w:val="24"/>
        </w:numPr>
      </w:pPr>
      <w:r>
        <w:t>{-include, -I} &lt;</w:t>
      </w:r>
      <w:proofErr w:type="spellStart"/>
      <w:r>
        <w:t>dir</w:t>
      </w:r>
      <w:proofErr w:type="spellEnd"/>
      <w:r>
        <w:t>&gt;</w:t>
      </w:r>
      <w:r>
        <w:tab/>
        <w:t>Add directory &lt;</w:t>
      </w:r>
      <w:proofErr w:type="spellStart"/>
      <w:r>
        <w:t>dir</w:t>
      </w:r>
      <w:proofErr w:type="spellEnd"/>
      <w:r>
        <w:t>&gt; to the search path for theories</w:t>
      </w:r>
    </w:p>
    <w:p w14:paraId="253DFCFC" w14:textId="77777777" w:rsidR="00FB7A4B" w:rsidRDefault="00FB7A4B" w:rsidP="0084085F">
      <w:pPr>
        <w:pStyle w:val="ListParagraph"/>
        <w:numPr>
          <w:ilvl w:val="0"/>
          <w:numId w:val="24"/>
        </w:numPr>
      </w:pPr>
      <w:r>
        <w:t>-raw-msg</w:t>
      </w:r>
      <w:r>
        <w:tab/>
      </w:r>
      <w:r>
        <w:tab/>
        <w:t>Issue raw messages (meant for UC DSL mode in Emacs)</w:t>
      </w:r>
    </w:p>
    <w:p w14:paraId="0244A682" w14:textId="77777777" w:rsidR="00FB7A4B" w:rsidRDefault="00FB7A4B" w:rsidP="0084085F">
      <w:pPr>
        <w:pStyle w:val="ListParagraph"/>
        <w:numPr>
          <w:ilvl w:val="0"/>
          <w:numId w:val="24"/>
        </w:numPr>
      </w:pPr>
      <w:r>
        <w:t>{-help, --help}</w:t>
      </w:r>
      <w:r>
        <w:tab/>
      </w:r>
      <w:r>
        <w:tab/>
        <w:t>Display this list of options</w:t>
      </w:r>
    </w:p>
    <w:p w14:paraId="614A522E" w14:textId="255AE1FD" w:rsidR="006B0635" w:rsidRDefault="006B0635" w:rsidP="00AD6437">
      <w:pPr>
        <w:pStyle w:val="ListParagraph"/>
        <w:numPr>
          <w:ilvl w:val="0"/>
          <w:numId w:val="24"/>
        </w:numPr>
      </w:pPr>
      <w:r>
        <w:t>-interpreter</w:t>
      </w:r>
      <w:r w:rsidR="00DD1F28">
        <w:tab/>
      </w:r>
      <w:r w:rsidR="00DD1F28">
        <w:tab/>
        <w:t xml:space="preserve">Run the </w:t>
      </w:r>
      <w:r w:rsidR="001D0D3C">
        <w:t xml:space="preserve">interpreter; this is implicit if a </w:t>
      </w:r>
      <w:proofErr w:type="gramStart"/>
      <w:r w:rsidR="001D0D3C">
        <w:t>“.</w:t>
      </w:r>
      <w:proofErr w:type="spellStart"/>
      <w:r w:rsidR="001D0D3C">
        <w:t>uci</w:t>
      </w:r>
      <w:proofErr w:type="spellEnd"/>
      <w:proofErr w:type="gramEnd"/>
      <w:r w:rsidR="001D0D3C">
        <w:t xml:space="preserve">” file is specified; omit </w:t>
      </w:r>
      <w:r w:rsidR="00AD6437">
        <w:t>file to</w:t>
      </w:r>
      <w:r w:rsidR="00AD6437">
        <w:br/>
      </w:r>
      <w:r w:rsidR="00FC76F9">
        <w:tab/>
      </w:r>
      <w:r w:rsidR="00FC76F9">
        <w:tab/>
      </w:r>
      <w:r w:rsidR="00FC76F9">
        <w:tab/>
      </w:r>
      <w:r w:rsidR="00AD6437">
        <w:t>run the interpreter interactively</w:t>
      </w:r>
    </w:p>
    <w:p w14:paraId="7AAC2F32" w14:textId="7E75CA03" w:rsidR="006B0635" w:rsidRDefault="006B0635" w:rsidP="0084085F">
      <w:pPr>
        <w:pStyle w:val="ListParagraph"/>
        <w:numPr>
          <w:ilvl w:val="0"/>
          <w:numId w:val="24"/>
        </w:numPr>
      </w:pPr>
      <w:r>
        <w:t>-batch</w:t>
      </w:r>
      <w:r w:rsidR="006249E4">
        <w:tab/>
      </w:r>
      <w:r w:rsidR="006249E4">
        <w:tab/>
      </w:r>
      <w:r w:rsidR="006249E4">
        <w:tab/>
        <w:t>Run interpreter</w:t>
      </w:r>
      <w:r w:rsidR="00B579F5">
        <w:t xml:space="preserve"> on </w:t>
      </w:r>
      <w:r w:rsidR="003D4282">
        <w:t>a file</w:t>
      </w:r>
      <w:r w:rsidR="006249E4">
        <w:t xml:space="preserve"> in batch mode </w:t>
      </w:r>
      <w:r w:rsidR="009B4B9A">
        <w:t>(no output</w:t>
      </w:r>
      <w:r w:rsidR="00D92004">
        <w:t xml:space="preserve"> unless an error is</w:t>
      </w:r>
      <w:r w:rsidR="005A7646">
        <w:br/>
      </w:r>
      <w:r w:rsidR="005A7646">
        <w:tab/>
      </w:r>
      <w:r w:rsidR="005A7646">
        <w:tab/>
      </w:r>
      <w:r w:rsidR="005A7646">
        <w:tab/>
        <w:t>encountered</w:t>
      </w:r>
      <w:r w:rsidR="009B4B9A">
        <w:t>)</w:t>
      </w:r>
    </w:p>
    <w:p w14:paraId="6B2C4FCD" w14:textId="34A62012" w:rsidR="006B0635" w:rsidRDefault="006B0635" w:rsidP="0084085F">
      <w:pPr>
        <w:pStyle w:val="ListParagraph"/>
        <w:numPr>
          <w:ilvl w:val="0"/>
          <w:numId w:val="24"/>
        </w:numPr>
      </w:pPr>
      <w:r>
        <w:t>-debug</w:t>
      </w:r>
      <w:r>
        <w:tab/>
      </w:r>
      <w:r>
        <w:tab/>
      </w:r>
      <w:r>
        <w:tab/>
      </w:r>
      <w:r w:rsidR="006249E4">
        <w:t>Print interpreter debugging messages</w:t>
      </w:r>
    </w:p>
    <w:p w14:paraId="1091CA4A" w14:textId="73265AAC" w:rsidR="00C90629" w:rsidRDefault="00652810" w:rsidP="00652810">
      <w:pPr>
        <w:pStyle w:val="Heading2"/>
      </w:pPr>
      <w:bookmarkStart w:id="8" w:name="_Toc171931105"/>
      <w:r>
        <w:t>Running in Proof General</w:t>
      </w:r>
      <w:bookmarkEnd w:id="8"/>
    </w:p>
    <w:p w14:paraId="17BFDA3E" w14:textId="772543F4" w:rsidR="00652810" w:rsidRDefault="00EF2D70" w:rsidP="00C90629">
      <w:r>
        <w:t xml:space="preserve">Instructions for configuring Proof General </w:t>
      </w:r>
      <w:r w:rsidR="00950022">
        <w:t>in Emacs are in the uc-dsl/README.md file.</w:t>
      </w:r>
      <w:r w:rsidR="009A34F6">
        <w:t xml:space="preserve"> </w:t>
      </w:r>
      <w:r w:rsidR="006B0635">
        <w:t>M</w:t>
      </w:r>
      <w:r w:rsidR="009A34F6">
        <w:t xml:space="preserve">ode </w:t>
      </w:r>
      <w:proofErr w:type="spellStart"/>
      <w:r w:rsidR="009A34F6" w:rsidRPr="00236C1E">
        <w:rPr>
          <w:rFonts w:ascii="Courier New" w:hAnsi="Courier New" w:cs="Courier New"/>
        </w:rPr>
        <w:t>ucdsl</w:t>
      </w:r>
      <w:proofErr w:type="spellEnd"/>
      <w:r w:rsidR="009A34F6" w:rsidRPr="00236C1E">
        <w:rPr>
          <w:rFonts w:ascii="Courier New" w:hAnsi="Courier New" w:cs="Courier New"/>
        </w:rPr>
        <w:t>-mode</w:t>
      </w:r>
      <w:r w:rsidR="009A34F6">
        <w:t xml:space="preserve"> is used for </w:t>
      </w:r>
      <w:proofErr w:type="gramStart"/>
      <w:r w:rsidR="009A34F6">
        <w:t>“.uc</w:t>
      </w:r>
      <w:proofErr w:type="gramEnd"/>
      <w:r w:rsidR="009A34F6">
        <w:t>” files and</w:t>
      </w:r>
      <w:r w:rsidR="006B0635">
        <w:t xml:space="preserve"> mode</w:t>
      </w:r>
      <w:r w:rsidR="009A34F6">
        <w:t xml:space="preserve"> </w:t>
      </w:r>
      <w:proofErr w:type="spellStart"/>
      <w:r w:rsidR="009A34F6" w:rsidRPr="00236C1E">
        <w:rPr>
          <w:rFonts w:ascii="Courier New" w:hAnsi="Courier New" w:cs="Courier New"/>
        </w:rPr>
        <w:t>ucdsl</w:t>
      </w:r>
      <w:proofErr w:type="spellEnd"/>
      <w:r w:rsidR="009A34F6" w:rsidRPr="00236C1E">
        <w:rPr>
          <w:rFonts w:ascii="Courier New" w:hAnsi="Courier New" w:cs="Courier New"/>
        </w:rPr>
        <w:t>-interpreter-mode</w:t>
      </w:r>
      <w:r w:rsidR="009A34F6">
        <w:t xml:space="preserve"> is used for “.</w:t>
      </w:r>
      <w:proofErr w:type="spellStart"/>
      <w:r w:rsidR="009A34F6">
        <w:t>uci</w:t>
      </w:r>
      <w:proofErr w:type="spellEnd"/>
      <w:r w:rsidR="009A34F6">
        <w:t>” files.</w:t>
      </w:r>
    </w:p>
    <w:p w14:paraId="4B6D5DCC" w14:textId="57B13A14" w:rsidR="007D0DF0" w:rsidRDefault="00C671D2" w:rsidP="00EC6996">
      <w:pPr>
        <w:pStyle w:val="Heading1"/>
      </w:pPr>
      <w:bookmarkStart w:id="9" w:name="_Ref160001562"/>
      <w:bookmarkStart w:id="10" w:name="_Toc171931106"/>
      <w:r>
        <w:t xml:space="preserve">Using </w:t>
      </w:r>
      <w:proofErr w:type="spellStart"/>
      <w:r>
        <w:t>EasyCrypt</w:t>
      </w:r>
      <w:proofErr w:type="spellEnd"/>
      <w:r>
        <w:t xml:space="preserve"> Theories</w:t>
      </w:r>
      <w:bookmarkEnd w:id="9"/>
      <w:bookmarkEnd w:id="10"/>
    </w:p>
    <w:p w14:paraId="1D303CEF" w14:textId="125350C9" w:rsidR="00990C17" w:rsidRDefault="00990C17" w:rsidP="00990C17">
      <w:r>
        <w:t>UC DSL files may use de</w:t>
      </w:r>
      <w:r w:rsidR="00AE43C5">
        <w:t>fini</w:t>
      </w:r>
      <w:r>
        <w:t xml:space="preserve">tions in other UC DSL files with </w:t>
      </w:r>
      <w:r w:rsidR="00504B9E">
        <w:t xml:space="preserve">a </w:t>
      </w:r>
      <w:r>
        <w:t>statement of the form</w:t>
      </w:r>
    </w:p>
    <w:p w14:paraId="5E9E4F53" w14:textId="310186A2" w:rsidR="00990C17" w:rsidRDefault="00990C17" w:rsidP="00990C17">
      <w:pPr>
        <w:pStyle w:val="Codesnippet"/>
      </w:pPr>
      <w:proofErr w:type="spellStart"/>
      <w:r w:rsidRPr="00152E6F">
        <w:t>uc_requires</w:t>
      </w:r>
      <w:proofErr w:type="spellEnd"/>
      <w:r w:rsidRPr="00152E6F">
        <w:t xml:space="preserve"> </w:t>
      </w:r>
      <w:r w:rsidRPr="00993FE2">
        <w:t>&lt;</w:t>
      </w:r>
      <w:r w:rsidR="001E52AB">
        <w:t>UC DSL</w:t>
      </w:r>
      <w:r w:rsidRPr="00993FE2">
        <w:t xml:space="preserve"> </w:t>
      </w:r>
      <w:r>
        <w:t>theory</w:t>
      </w:r>
      <w:r w:rsidRPr="00993FE2">
        <w:t xml:space="preserve"> name&gt;</w:t>
      </w:r>
      <w:r>
        <w:t xml:space="preserve"> </w:t>
      </w:r>
      <w:proofErr w:type="gramStart"/>
      <w:r>
        <w:t>... .</w:t>
      </w:r>
      <w:proofErr w:type="gramEnd"/>
    </w:p>
    <w:p w14:paraId="6A3EF4EF" w14:textId="636AD51E" w:rsidR="00A713F4" w:rsidRDefault="00534AD5" w:rsidP="00990C17">
      <w:r>
        <w:t>Definitions from</w:t>
      </w:r>
      <w:r w:rsidR="00386FB9">
        <w:t xml:space="preserve"> other files </w:t>
      </w:r>
      <w:r w:rsidR="00312DF9">
        <w:t xml:space="preserve">are referenced </w:t>
      </w:r>
      <w:r w:rsidR="00386FB9">
        <w:t>using qualified names</w:t>
      </w:r>
      <w:r w:rsidR="00C4354F">
        <w:t xml:space="preserve"> </w:t>
      </w:r>
      <w:proofErr w:type="gramStart"/>
      <w:r w:rsidR="00C4354F">
        <w:t>similar to</w:t>
      </w:r>
      <w:proofErr w:type="gramEnd"/>
      <w:r w:rsidR="00C4354F">
        <w:t xml:space="preserve"> </w:t>
      </w:r>
      <w:proofErr w:type="spellStart"/>
      <w:r w:rsidR="00C4354F">
        <w:t>EasyCrypt's</w:t>
      </w:r>
      <w:proofErr w:type="spellEnd"/>
      <w:r w:rsidR="00386FB9">
        <w:t xml:space="preserve">. </w:t>
      </w:r>
      <w:r w:rsidR="00990C17">
        <w:t xml:space="preserve">For example, </w:t>
      </w:r>
      <w:r w:rsidR="00A713F4">
        <w:t xml:space="preserve">the file </w:t>
      </w:r>
      <w:proofErr w:type="spellStart"/>
      <w:r w:rsidR="00990C17">
        <w:t>SMC</w:t>
      </w:r>
      <w:r w:rsidR="00A713F4">
        <w:t>.uc</w:t>
      </w:r>
      <w:proofErr w:type="spellEnd"/>
      <w:r w:rsidR="00A713F4">
        <w:t xml:space="preserve"> </w:t>
      </w:r>
      <w:r w:rsidR="00E851D6">
        <w:t>(</w:t>
      </w:r>
      <w:r w:rsidR="008A7DD3">
        <w:t xml:space="preserve">in the </w:t>
      </w:r>
      <w:proofErr w:type="spellStart"/>
      <w:r w:rsidR="008A7DD3">
        <w:t>EasyUC</w:t>
      </w:r>
      <w:proofErr w:type="spellEnd"/>
      <w:r w:rsidR="008A7DD3">
        <w:t xml:space="preserve"> distr</w:t>
      </w:r>
      <w:r w:rsidR="00F27CD2">
        <w:t>i</w:t>
      </w:r>
      <w:r w:rsidR="008A7DD3">
        <w:t>b</w:t>
      </w:r>
      <w:r w:rsidR="00F27CD2">
        <w:t>u</w:t>
      </w:r>
      <w:r w:rsidR="008A7DD3">
        <w:t xml:space="preserve">tion </w:t>
      </w:r>
      <w:r w:rsidR="00E851D6">
        <w:t xml:space="preserve">under </w:t>
      </w:r>
      <w:r w:rsidR="008A7DD3">
        <w:t>uc-</w:t>
      </w:r>
      <w:proofErr w:type="spellStart"/>
      <w:r w:rsidR="008A7DD3">
        <w:t>dsl</w:t>
      </w:r>
      <w:proofErr w:type="spellEnd"/>
      <w:r w:rsidR="008A7DD3">
        <w:t>/examples/</w:t>
      </w:r>
      <w:proofErr w:type="spellStart"/>
      <w:r w:rsidR="008A7DD3">
        <w:t>smc</w:t>
      </w:r>
      <w:proofErr w:type="spellEnd"/>
      <w:r w:rsidR="008A7DD3">
        <w:t xml:space="preserve">-case-study) </w:t>
      </w:r>
      <w:r w:rsidR="00A713F4">
        <w:t>contains</w:t>
      </w:r>
    </w:p>
    <w:p w14:paraId="7A560D53" w14:textId="4FC46AD1" w:rsidR="00990C17" w:rsidRDefault="00990C17" w:rsidP="00A713F4">
      <w:pPr>
        <w:pStyle w:val="Codesnippet"/>
      </w:pPr>
      <w:proofErr w:type="spellStart"/>
      <w:r w:rsidRPr="003C69E8">
        <w:t>uc</w:t>
      </w:r>
      <w:r w:rsidR="00D941F2">
        <w:t>_</w:t>
      </w:r>
      <w:r w:rsidRPr="003C69E8">
        <w:t>requires</w:t>
      </w:r>
      <w:proofErr w:type="spellEnd"/>
      <w:r>
        <w:t xml:space="preserve"> </w:t>
      </w:r>
      <w:proofErr w:type="spellStart"/>
      <w:r w:rsidRPr="008E6009">
        <w:t>KeyExchange</w:t>
      </w:r>
      <w:proofErr w:type="spellEnd"/>
      <w:r>
        <w:t xml:space="preserve"> </w:t>
      </w:r>
      <w:r w:rsidRPr="008E6009">
        <w:t>Forwarding</w:t>
      </w:r>
      <w:r w:rsidR="005F6C64">
        <w:t>.</w:t>
      </w:r>
    </w:p>
    <w:p w14:paraId="72DBD4EF" w14:textId="77777777" w:rsidR="0015235F" w:rsidRDefault="005F6C64" w:rsidP="007D0DF0">
      <w:r>
        <w:t>e</w:t>
      </w:r>
      <w:r w:rsidR="00A713F4">
        <w:t xml:space="preserve">ach in its </w:t>
      </w:r>
      <w:proofErr w:type="gramStart"/>
      <w:r w:rsidR="00A713F4">
        <w:t>own .uc</w:t>
      </w:r>
      <w:proofErr w:type="gramEnd"/>
      <w:r w:rsidR="00A713F4">
        <w:t xml:space="preserve"> file.</w:t>
      </w:r>
      <w:r w:rsidR="00A972E5">
        <w:t xml:space="preserve"> </w:t>
      </w:r>
      <w:proofErr w:type="spellStart"/>
      <w:r w:rsidR="00A972E5">
        <w:t>SMC.uc</w:t>
      </w:r>
      <w:proofErr w:type="spellEnd"/>
      <w:r w:rsidR="00A972E5">
        <w:t xml:space="preserve"> can now refer to </w:t>
      </w:r>
      <w:proofErr w:type="spellStart"/>
      <w:r w:rsidR="00A972E5" w:rsidRPr="00A972E5">
        <w:rPr>
          <w:rFonts w:ascii="Courier New" w:hAnsi="Courier New" w:cs="Courier New"/>
        </w:rPr>
        <w:t>KeyExchange.KEReal</w:t>
      </w:r>
      <w:proofErr w:type="spellEnd"/>
      <w:r w:rsidR="00A972E5">
        <w:t xml:space="preserve"> and </w:t>
      </w:r>
      <w:proofErr w:type="spellStart"/>
      <w:r w:rsidR="00A972E5" w:rsidRPr="00A972E5">
        <w:rPr>
          <w:rFonts w:ascii="Courier New" w:hAnsi="Courier New" w:cs="Courier New"/>
        </w:rPr>
        <w:t>Forwarding.Forw</w:t>
      </w:r>
      <w:proofErr w:type="spellEnd"/>
      <w:r w:rsidR="00A972E5">
        <w:t>.</w:t>
      </w:r>
    </w:p>
    <w:p w14:paraId="450DFEE3" w14:textId="4F4D0FAE" w:rsidR="00C671D2" w:rsidRPr="007D0DF0" w:rsidRDefault="00BC303B" w:rsidP="007D0DF0">
      <w:r>
        <w:t xml:space="preserve">UC DSL </w:t>
      </w:r>
      <w:r w:rsidR="00793934">
        <w:t>file</w:t>
      </w:r>
      <w:r w:rsidR="0000260C">
        <w:t xml:space="preserve">s </w:t>
      </w:r>
      <w:r w:rsidR="00FA3227">
        <w:t xml:space="preserve">may </w:t>
      </w:r>
      <w:r>
        <w:t xml:space="preserve">also </w:t>
      </w:r>
      <w:r w:rsidR="00FA3227">
        <w:t>use types, operators</w:t>
      </w:r>
      <w:r w:rsidR="00294D22">
        <w:t xml:space="preserve"> and predicates</w:t>
      </w:r>
      <w:r w:rsidR="00494FF0">
        <w:t xml:space="preserve"> defined in </w:t>
      </w:r>
      <w:proofErr w:type="spellStart"/>
      <w:r w:rsidR="00494FF0">
        <w:t>EasyCrypt</w:t>
      </w:r>
      <w:proofErr w:type="spellEnd"/>
      <w:r w:rsidR="00494FF0">
        <w:t xml:space="preserve"> theory files (with the ".</w:t>
      </w:r>
      <w:proofErr w:type="spellStart"/>
      <w:r w:rsidR="00494FF0">
        <w:t>ec</w:t>
      </w:r>
      <w:proofErr w:type="spellEnd"/>
      <w:r w:rsidR="00494FF0">
        <w:t xml:space="preserve">" </w:t>
      </w:r>
      <w:r w:rsidR="007672B4">
        <w:t>suffix)</w:t>
      </w:r>
      <w:r w:rsidR="00294D22">
        <w:t>.</w:t>
      </w:r>
      <w:r w:rsidR="00680349">
        <w:t xml:space="preserve"> Theories </w:t>
      </w:r>
      <w:proofErr w:type="gramStart"/>
      <w:r w:rsidR="00680349">
        <w:t>are made</w:t>
      </w:r>
      <w:proofErr w:type="gramEnd"/>
      <w:r w:rsidR="00680349">
        <w:t xml:space="preserve"> available </w:t>
      </w:r>
      <w:r w:rsidR="00F340A4">
        <w:t xml:space="preserve">with </w:t>
      </w:r>
      <w:r w:rsidR="00AE0DB1">
        <w:t xml:space="preserve">a </w:t>
      </w:r>
      <w:r w:rsidR="00F340A4">
        <w:t>statement of the form</w:t>
      </w:r>
    </w:p>
    <w:p w14:paraId="60D63B7D" w14:textId="77777777" w:rsidR="006F6081" w:rsidRDefault="003F7B3C" w:rsidP="00680349">
      <w:pPr>
        <w:pStyle w:val="Codesnippet"/>
      </w:pPr>
      <w:proofErr w:type="spellStart"/>
      <w:r w:rsidRPr="006F6081">
        <w:t>ec_requires</w:t>
      </w:r>
      <w:proofErr w:type="spellEnd"/>
      <w:r w:rsidRPr="006F6081">
        <w:t xml:space="preserve"> [</w:t>
      </w:r>
      <w:proofErr w:type="gramStart"/>
      <w:r w:rsidRPr="006F6081">
        <w:t>+]&lt;</w:t>
      </w:r>
      <w:proofErr w:type="spellStart"/>
      <w:proofErr w:type="gramEnd"/>
      <w:r w:rsidRPr="006F6081">
        <w:t>EasyCrypt</w:t>
      </w:r>
      <w:proofErr w:type="spellEnd"/>
      <w:r w:rsidRPr="006F6081">
        <w:t xml:space="preserve"> theory name&gt; ... .</w:t>
      </w:r>
    </w:p>
    <w:p w14:paraId="4DB515D2" w14:textId="4E474BFB" w:rsidR="00AC6C80" w:rsidRDefault="003F7B3C" w:rsidP="006F6081">
      <w:r>
        <w:lastRenderedPageBreak/>
        <w:t>The</w:t>
      </w:r>
      <w:r w:rsidR="00E246FE">
        <w:t xml:space="preserve"> optional</w:t>
      </w:r>
      <w:r>
        <w:t xml:space="preserve"> “</w:t>
      </w:r>
      <w:r w:rsidRPr="00E246FE">
        <w:rPr>
          <w:rFonts w:ascii="Courier New" w:hAnsi="Courier New" w:cs="Courier New"/>
        </w:rPr>
        <w:t>+</w:t>
      </w:r>
      <w:r>
        <w:t xml:space="preserve">” </w:t>
      </w:r>
      <w:r w:rsidR="00E246FE">
        <w:t xml:space="preserve">before a theory name </w:t>
      </w:r>
      <w:r>
        <w:t xml:space="preserve">means to import </w:t>
      </w:r>
      <w:r w:rsidR="00E246FE">
        <w:t>i</w:t>
      </w:r>
      <w:r>
        <w:t>t in addition to requiring it</w:t>
      </w:r>
      <w:r w:rsidR="005E1452">
        <w:t xml:space="preserve">, meaning </w:t>
      </w:r>
      <w:r w:rsidR="006C1BA1">
        <w:t xml:space="preserve">names </w:t>
      </w:r>
      <w:r w:rsidR="00C277F6">
        <w:t>do</w:t>
      </w:r>
      <w:r w:rsidR="006C1BA1">
        <w:t xml:space="preserve"> not </w:t>
      </w:r>
      <w:r w:rsidR="00C277F6">
        <w:t>have to be qualified unless the</w:t>
      </w:r>
      <w:r w:rsidR="006C1BA1">
        <w:t xml:space="preserve"> unqualified name is ambiguous</w:t>
      </w:r>
      <w:r>
        <w:t>.</w:t>
      </w:r>
    </w:p>
    <w:p w14:paraId="104F8971" w14:textId="2F261708" w:rsidR="003F7B3C" w:rsidRDefault="00B52B87" w:rsidP="006F6081">
      <w:r>
        <w:t>T</w:t>
      </w:r>
      <w:r w:rsidR="00AC4BB7">
        <w:t xml:space="preserve">he search path for </w:t>
      </w:r>
      <w:proofErr w:type="gramStart"/>
      <w:r w:rsidR="00AC6C80">
        <w:t>".uc</w:t>
      </w:r>
      <w:proofErr w:type="gramEnd"/>
      <w:r w:rsidR="00AC6C80">
        <w:t>" and ".</w:t>
      </w:r>
      <w:proofErr w:type="spellStart"/>
      <w:r w:rsidR="00AC6C80">
        <w:t>ec</w:t>
      </w:r>
      <w:proofErr w:type="spellEnd"/>
      <w:r w:rsidR="00AC6C80">
        <w:t xml:space="preserve">" </w:t>
      </w:r>
      <w:r w:rsidR="006868BB">
        <w:t>f</w:t>
      </w:r>
      <w:r>
        <w:t>i</w:t>
      </w:r>
      <w:r w:rsidR="006868BB">
        <w:t>l</w:t>
      </w:r>
      <w:r>
        <w:t xml:space="preserve">es </w:t>
      </w:r>
      <w:r w:rsidR="00AC4BB7">
        <w:t>consists of</w:t>
      </w:r>
      <w:r>
        <w:t xml:space="preserve"> the current directory</w:t>
      </w:r>
      <w:r w:rsidR="00AC4BB7">
        <w:t>,</w:t>
      </w:r>
      <w:r>
        <w:t xml:space="preserve"> the directories added to the search path with the </w:t>
      </w:r>
      <w:r w:rsidRPr="00AC4BB7">
        <w:rPr>
          <w:rFonts w:ascii="Courier New" w:hAnsi="Courier New" w:cs="Courier New"/>
        </w:rPr>
        <w:t>-</w:t>
      </w:r>
      <w:r w:rsidR="008E3042" w:rsidRPr="00AC4BB7">
        <w:rPr>
          <w:rFonts w:ascii="Courier New" w:hAnsi="Courier New" w:cs="Courier New"/>
        </w:rPr>
        <w:t>I</w:t>
      </w:r>
      <w:r w:rsidR="008E3042">
        <w:t xml:space="preserve"> or </w:t>
      </w:r>
      <w:r w:rsidR="00AC4BB7">
        <w:rPr>
          <w:rFonts w:ascii="Courier New" w:hAnsi="Courier New" w:cs="Courier New"/>
        </w:rPr>
        <w:noBreakHyphen/>
      </w:r>
      <w:r w:rsidR="008E3042" w:rsidRPr="00AC4BB7">
        <w:rPr>
          <w:rFonts w:ascii="Courier New" w:hAnsi="Courier New" w:cs="Courier New"/>
        </w:rPr>
        <w:t>include</w:t>
      </w:r>
      <w:r w:rsidR="008E3042">
        <w:t xml:space="preserve"> command-line options</w:t>
      </w:r>
      <w:r w:rsidR="001A1416">
        <w:t xml:space="preserve"> and the </w:t>
      </w:r>
      <w:proofErr w:type="spellStart"/>
      <w:r w:rsidR="001A1416">
        <w:t>EasyCrypt</w:t>
      </w:r>
      <w:proofErr w:type="spellEnd"/>
      <w:r w:rsidR="001A1416">
        <w:t xml:space="preserve"> </w:t>
      </w:r>
      <w:r w:rsidR="001A1416" w:rsidRPr="001A1416">
        <w:rPr>
          <w:rFonts w:ascii="Courier New" w:hAnsi="Courier New" w:cs="Courier New"/>
        </w:rPr>
        <w:t>theory</w:t>
      </w:r>
      <w:r w:rsidR="001A1416">
        <w:t xml:space="preserve"> directory</w:t>
      </w:r>
      <w:r w:rsidR="008E3042">
        <w:t>.</w:t>
      </w:r>
    </w:p>
    <w:p w14:paraId="1A64396A" w14:textId="77777777" w:rsidR="00162A1B" w:rsidRDefault="008E6009" w:rsidP="006F6081">
      <w:r>
        <w:t>Note</w:t>
      </w:r>
      <w:r w:rsidR="00162A1B">
        <w:t>:</w:t>
      </w:r>
    </w:p>
    <w:p w14:paraId="2F1FD7F6" w14:textId="3497E68B" w:rsidR="008E6009" w:rsidRDefault="009F316B">
      <w:pPr>
        <w:pStyle w:val="ListParagraph"/>
        <w:numPr>
          <w:ilvl w:val="0"/>
          <w:numId w:val="11"/>
        </w:numPr>
      </w:pPr>
      <w:r>
        <w:rPr>
          <w:rFonts w:cstheme="minorHAnsi"/>
        </w:rPr>
        <w:t>The</w:t>
      </w:r>
      <w:r w:rsidR="00F91585" w:rsidRPr="00F91585">
        <w:rPr>
          <w:rFonts w:cstheme="minorHAnsi"/>
        </w:rPr>
        <w:t xml:space="preserve"> </w:t>
      </w:r>
      <w:proofErr w:type="spellStart"/>
      <w:r w:rsidR="008E6009" w:rsidRPr="00162A1B">
        <w:rPr>
          <w:rFonts w:ascii="Courier New" w:hAnsi="Courier New" w:cs="Courier New"/>
        </w:rPr>
        <w:t>uc_requires</w:t>
      </w:r>
      <w:proofErr w:type="spellEnd"/>
      <w:r w:rsidR="008E6009">
        <w:t xml:space="preserve"> </w:t>
      </w:r>
      <w:r w:rsidR="00162A1B">
        <w:t xml:space="preserve">line </w:t>
      </w:r>
      <w:r w:rsidR="008E6009">
        <w:t xml:space="preserve">must come </w:t>
      </w:r>
      <w:r w:rsidR="008E6009" w:rsidRPr="009D7760">
        <w:t>before</w:t>
      </w:r>
      <w:r>
        <w:t xml:space="preserve"> the</w:t>
      </w:r>
      <w:r w:rsidR="008E6009">
        <w:t xml:space="preserve"> </w:t>
      </w:r>
      <w:proofErr w:type="spellStart"/>
      <w:r w:rsidR="008E6009" w:rsidRPr="00162A1B">
        <w:rPr>
          <w:rFonts w:ascii="Courier New" w:hAnsi="Courier New" w:cs="Courier New"/>
        </w:rPr>
        <w:t>ec_requires</w:t>
      </w:r>
      <w:proofErr w:type="spellEnd"/>
      <w:r w:rsidR="00162A1B">
        <w:t xml:space="preserve"> line</w:t>
      </w:r>
      <w:r w:rsidR="00D95F65">
        <w:t xml:space="preserve"> and both must come before any definitions</w:t>
      </w:r>
      <w:r w:rsidR="00F91585">
        <w:t>.</w:t>
      </w:r>
      <w:r>
        <w:t xml:space="preserve"> Both are optional.</w:t>
      </w:r>
    </w:p>
    <w:p w14:paraId="6A1EBE95" w14:textId="333284E6" w:rsidR="00B60715" w:rsidRDefault="000A257F">
      <w:pPr>
        <w:pStyle w:val="ListParagraph"/>
        <w:numPr>
          <w:ilvl w:val="0"/>
          <w:numId w:val="11"/>
        </w:numPr>
      </w:pPr>
      <w:r>
        <w:t>The</w:t>
      </w:r>
      <w:r w:rsidR="0015235F">
        <w:t xml:space="preserve"> </w:t>
      </w:r>
      <w:proofErr w:type="spellStart"/>
      <w:r w:rsidR="0015235F" w:rsidRPr="00C124D7">
        <w:rPr>
          <w:rFonts w:ascii="Courier New" w:hAnsi="Courier New" w:cs="Courier New"/>
        </w:rPr>
        <w:t>uc</w:t>
      </w:r>
      <w:r w:rsidR="00087E05">
        <w:rPr>
          <w:rFonts w:ascii="Courier New" w:hAnsi="Courier New" w:cs="Courier New"/>
        </w:rPr>
        <w:t>_</w:t>
      </w:r>
      <w:r w:rsidR="0015235F" w:rsidRPr="00C124D7">
        <w:rPr>
          <w:rFonts w:ascii="Courier New" w:hAnsi="Courier New" w:cs="Courier New"/>
        </w:rPr>
        <w:t>requires</w:t>
      </w:r>
      <w:proofErr w:type="spellEnd"/>
      <w:r w:rsidR="0015235F">
        <w:t xml:space="preserve"> </w:t>
      </w:r>
      <w:r w:rsidR="000846E8">
        <w:t xml:space="preserve">and </w:t>
      </w:r>
      <w:proofErr w:type="spellStart"/>
      <w:r w:rsidR="000846E8" w:rsidRPr="000846E8">
        <w:rPr>
          <w:rFonts w:ascii="Courier New" w:hAnsi="Courier New" w:cs="Courier New"/>
        </w:rPr>
        <w:t>ec</w:t>
      </w:r>
      <w:r w:rsidR="00087E05">
        <w:rPr>
          <w:rFonts w:ascii="Courier New" w:hAnsi="Courier New" w:cs="Courier New"/>
        </w:rPr>
        <w:t>_</w:t>
      </w:r>
      <w:r w:rsidR="000846E8" w:rsidRPr="000846E8">
        <w:rPr>
          <w:rFonts w:ascii="Courier New" w:hAnsi="Courier New" w:cs="Courier New"/>
        </w:rPr>
        <w:t>requires</w:t>
      </w:r>
      <w:proofErr w:type="spellEnd"/>
      <w:r w:rsidR="000846E8">
        <w:t xml:space="preserve"> </w:t>
      </w:r>
      <w:r>
        <w:t xml:space="preserve">directives </w:t>
      </w:r>
      <w:r w:rsidR="000846E8">
        <w:t>are</w:t>
      </w:r>
      <w:r w:rsidR="0015235F">
        <w:t xml:space="preserve"> transitive</w:t>
      </w:r>
      <w:r w:rsidR="00B60715">
        <w:t xml:space="preserve">. </w:t>
      </w:r>
      <w:r w:rsidR="00A424C6">
        <w:t>That is, r</w:t>
      </w:r>
      <w:r w:rsidR="00B60715">
        <w:t xml:space="preserve">equiring a </w:t>
      </w:r>
      <w:r w:rsidR="00D13438">
        <w:t>.</w:t>
      </w:r>
      <w:proofErr w:type="spellStart"/>
      <w:r w:rsidR="00D13438">
        <w:t>ec</w:t>
      </w:r>
      <w:proofErr w:type="spellEnd"/>
      <w:r w:rsidR="00D13438">
        <w:t xml:space="preserve"> </w:t>
      </w:r>
      <w:proofErr w:type="gramStart"/>
      <w:r w:rsidR="00D13438">
        <w:t xml:space="preserve">or </w:t>
      </w:r>
      <w:r w:rsidR="00B60715">
        <w:t>.uc</w:t>
      </w:r>
      <w:proofErr w:type="gramEnd"/>
      <w:r w:rsidR="00B60715">
        <w:t xml:space="preserve"> file makes the definitions of that file</w:t>
      </w:r>
      <w:r w:rsidR="00C124D7">
        <w:t xml:space="preserve"> available</w:t>
      </w:r>
      <w:r w:rsidR="00B60715">
        <w:t xml:space="preserve">, plus those of all the </w:t>
      </w:r>
      <w:r w:rsidR="00A424C6">
        <w:t>.</w:t>
      </w:r>
      <w:proofErr w:type="spellStart"/>
      <w:r w:rsidR="00A424C6">
        <w:t>ec</w:t>
      </w:r>
      <w:proofErr w:type="spellEnd"/>
      <w:r w:rsidR="00A424C6">
        <w:t xml:space="preserve"> and</w:t>
      </w:r>
      <w:r w:rsidR="00B60715">
        <w:t xml:space="preserve"> .uc files required (directly or indirectly) by that file</w:t>
      </w:r>
      <w:r w:rsidR="00C124D7">
        <w:t>.</w:t>
      </w:r>
    </w:p>
    <w:p w14:paraId="7AF7FF83" w14:textId="66B2C522" w:rsidR="0015235F" w:rsidRDefault="00B75A7A">
      <w:pPr>
        <w:pStyle w:val="ListParagraph"/>
        <w:numPr>
          <w:ilvl w:val="0"/>
          <w:numId w:val="11"/>
        </w:numPr>
      </w:pPr>
      <w:r>
        <w:t xml:space="preserve">The </w:t>
      </w:r>
      <w:r w:rsidR="00B916D6">
        <w:t xml:space="preserve">import feature of </w:t>
      </w:r>
      <w:proofErr w:type="spellStart"/>
      <w:r w:rsidR="00B916D6" w:rsidRPr="0011482F">
        <w:rPr>
          <w:rFonts w:ascii="Courier New" w:hAnsi="Courier New" w:cs="Courier New"/>
        </w:rPr>
        <w:t>ec</w:t>
      </w:r>
      <w:r w:rsidR="00087E05">
        <w:rPr>
          <w:rFonts w:ascii="Courier New" w:hAnsi="Courier New" w:cs="Courier New"/>
        </w:rPr>
        <w:t>_</w:t>
      </w:r>
      <w:r w:rsidR="00B916D6" w:rsidRPr="0011482F">
        <w:rPr>
          <w:rFonts w:ascii="Courier New" w:hAnsi="Courier New" w:cs="Courier New"/>
        </w:rPr>
        <w:t>requires</w:t>
      </w:r>
      <w:proofErr w:type="spellEnd"/>
      <w:r w:rsidR="00B916D6">
        <w:t xml:space="preserve"> is not transitive</w:t>
      </w:r>
      <w:r w:rsidR="0011482F">
        <w:t xml:space="preserve">. </w:t>
      </w:r>
      <w:r w:rsidR="003D5D72">
        <w:t xml:space="preserve">That is, unqualified names can only </w:t>
      </w:r>
      <w:proofErr w:type="gramStart"/>
      <w:r w:rsidR="003D5D72">
        <w:t>be used</w:t>
      </w:r>
      <w:proofErr w:type="gramEnd"/>
      <w:r w:rsidR="003D5D72">
        <w:t xml:space="preserve"> for </w:t>
      </w:r>
      <w:r w:rsidR="00F40AC7">
        <w:t xml:space="preserve">definitions in </w:t>
      </w:r>
      <w:r w:rsidR="003D5D72">
        <w:t xml:space="preserve">the files explicitly mentioned </w:t>
      </w:r>
      <w:r w:rsidR="008A47FD">
        <w:t xml:space="preserve">that have </w:t>
      </w:r>
      <w:r w:rsidR="003D5D72">
        <w:t>"+".</w:t>
      </w:r>
      <w:r w:rsidR="0088051C">
        <w:t xml:space="preserve"> </w:t>
      </w:r>
      <w:proofErr w:type="spellStart"/>
      <w:r w:rsidR="0088051C">
        <w:t>Subtheories</w:t>
      </w:r>
      <w:proofErr w:type="spellEnd"/>
      <w:r w:rsidR="0088051C">
        <w:t xml:space="preserve"> cannot </w:t>
      </w:r>
      <w:proofErr w:type="gramStart"/>
      <w:r w:rsidR="0088051C">
        <w:t>be imported</w:t>
      </w:r>
      <w:proofErr w:type="gramEnd"/>
      <w:r w:rsidR="0088051C">
        <w:t>.</w:t>
      </w:r>
    </w:p>
    <w:p w14:paraId="0BAF6513" w14:textId="18F986D4" w:rsidR="00634606" w:rsidRDefault="00634606" w:rsidP="00634606">
      <w:pPr>
        <w:pStyle w:val="Heading1"/>
      </w:pPr>
      <w:bookmarkStart w:id="11" w:name="_Toc171931107"/>
      <w:r>
        <w:t>Interfaces</w:t>
      </w:r>
      <w:bookmarkEnd w:id="11"/>
    </w:p>
    <w:p w14:paraId="0AA97625" w14:textId="18A5B5DB" w:rsidR="002D6876" w:rsidRDefault="00E87FEA" w:rsidP="00783B80">
      <w:r>
        <w:t xml:space="preserve">Messages that </w:t>
      </w:r>
      <w:proofErr w:type="gramStart"/>
      <w:r>
        <w:t>are passed</w:t>
      </w:r>
      <w:proofErr w:type="gramEnd"/>
      <w:r>
        <w:t xml:space="preserve"> between the components of a UC DSL model are defined in </w:t>
      </w:r>
      <w:r w:rsidRPr="00E87FEA">
        <w:rPr>
          <w:i/>
          <w:iCs/>
        </w:rPr>
        <w:t>interfaces</w:t>
      </w:r>
      <w:r>
        <w:t xml:space="preserve">. </w:t>
      </w:r>
      <w:r w:rsidR="00063AD4">
        <w:t>T</w:t>
      </w:r>
      <w:r w:rsidR="00BA5860">
        <w:t>here are two kinds of interface</w:t>
      </w:r>
      <w:r w:rsidR="00063AD4">
        <w:t xml:space="preserve"> based on the role</w:t>
      </w:r>
      <w:r w:rsidR="007D2AFE">
        <w:t>s</w:t>
      </w:r>
      <w:r w:rsidR="00063AD4">
        <w:t xml:space="preserve"> they play</w:t>
      </w:r>
      <w:r w:rsidR="00BA5860">
        <w:t xml:space="preserve">: </w:t>
      </w:r>
      <w:r w:rsidR="00BA5860" w:rsidRPr="00BA5860">
        <w:rPr>
          <w:i/>
          <w:iCs/>
        </w:rPr>
        <w:t>direct</w:t>
      </w:r>
      <w:r w:rsidR="00BA5860">
        <w:t xml:space="preserve"> and </w:t>
      </w:r>
      <w:r w:rsidR="00BA5860" w:rsidRPr="00BA5860">
        <w:rPr>
          <w:i/>
          <w:iCs/>
        </w:rPr>
        <w:t>adversarial</w:t>
      </w:r>
      <w:r w:rsidR="00BA5860">
        <w:t>.</w:t>
      </w:r>
      <w:r w:rsidR="00776F70">
        <w:t xml:space="preserve"> </w:t>
      </w:r>
      <w:r w:rsidR="00B44573">
        <w:t>A direct interface defines a set of message</w:t>
      </w:r>
      <w:r w:rsidR="008F1A00">
        <w:t xml:space="preserve"> type</w:t>
      </w:r>
      <w:r w:rsidR="00B44573">
        <w:t xml:space="preserve">s exchanged between </w:t>
      </w:r>
      <w:r w:rsidR="009B1393">
        <w:t>a</w:t>
      </w:r>
      <w:r w:rsidR="005B5139">
        <w:t xml:space="preserve"> functionality and the environment. These message</w:t>
      </w:r>
      <w:r w:rsidR="008F1A00">
        <w:t xml:space="preserve"> type</w:t>
      </w:r>
      <w:r w:rsidR="005B5139">
        <w:t>s correspond to the operation</w:t>
      </w:r>
      <w:r w:rsidR="006237C6">
        <w:t>s that the functionality fulfills</w:t>
      </w:r>
      <w:r w:rsidR="006D24B5">
        <w:t xml:space="preserve"> on behalf of entities in the environment</w:t>
      </w:r>
      <w:r w:rsidR="00A50FA0">
        <w:t xml:space="preserve"> (</w:t>
      </w:r>
      <w:r w:rsidR="003850C3">
        <w:t xml:space="preserve">i.e., </w:t>
      </w:r>
      <w:r w:rsidR="00B8472F">
        <w:t>"principals</w:t>
      </w:r>
      <w:r w:rsidR="00B542EF">
        <w:t>,</w:t>
      </w:r>
      <w:r w:rsidR="00B8472F">
        <w:t xml:space="preserve">" </w:t>
      </w:r>
      <w:r w:rsidR="00A733A9">
        <w:t>such as the venerable Alice and Bob</w:t>
      </w:r>
      <w:r w:rsidR="00A50FA0">
        <w:t>)</w:t>
      </w:r>
      <w:r w:rsidR="006237C6">
        <w:t>.</w:t>
      </w:r>
      <w:r w:rsidR="00E83B24">
        <w:t xml:space="preserve"> For example, </w:t>
      </w:r>
      <w:r w:rsidR="00FC267A">
        <w:t>a simple message forwarding functionality</w:t>
      </w:r>
      <w:r w:rsidR="00EF359A">
        <w:t xml:space="preserve"> might use this interface:</w:t>
      </w:r>
    </w:p>
    <w:p w14:paraId="68D500A5" w14:textId="15022DE0" w:rsidR="00E83B24" w:rsidRDefault="00E83B24" w:rsidP="00E83B24">
      <w:pPr>
        <w:pStyle w:val="Codesnippet"/>
      </w:pPr>
      <w:r>
        <w:t xml:space="preserve">direct </w:t>
      </w:r>
      <w:proofErr w:type="spellStart"/>
      <w:r>
        <w:t>FwDir</w:t>
      </w:r>
      <w:proofErr w:type="spellEnd"/>
      <w:r>
        <w:t>' {</w:t>
      </w:r>
    </w:p>
    <w:p w14:paraId="4E86BA5E" w14:textId="7CC46275" w:rsidR="00C87874" w:rsidRDefault="00E83B24" w:rsidP="00C87874">
      <w:pPr>
        <w:pStyle w:val="Codesnippet"/>
      </w:pPr>
      <w:r>
        <w:t xml:space="preserve">  </w:t>
      </w:r>
      <w:proofErr w:type="gramStart"/>
      <w:r>
        <w:t>in  pt</w:t>
      </w:r>
      <w:proofErr w:type="gramEnd"/>
      <w:r>
        <w:t>1@fw_req(pt2 : port, u : univ)</w:t>
      </w:r>
    </w:p>
    <w:p w14:paraId="247A0AD1" w14:textId="77777777" w:rsidR="009E6130" w:rsidRDefault="00E83B24" w:rsidP="00E83B24">
      <w:pPr>
        <w:pStyle w:val="Codesnippet"/>
      </w:pPr>
      <w:r>
        <w:t xml:space="preserve">  out </w:t>
      </w:r>
      <w:proofErr w:type="spellStart"/>
      <w:r>
        <w:t>fw_</w:t>
      </w:r>
      <w:proofErr w:type="gramStart"/>
      <w:r>
        <w:t>rsp</w:t>
      </w:r>
      <w:proofErr w:type="spellEnd"/>
      <w:r>
        <w:t>(</w:t>
      </w:r>
      <w:proofErr w:type="gramEnd"/>
      <w:r>
        <w:t>pt1 : port, u : univ)@pt2</w:t>
      </w:r>
    </w:p>
    <w:p w14:paraId="7894BFAB" w14:textId="44223DFA" w:rsidR="00E83B24" w:rsidRDefault="00E83B24" w:rsidP="00E83B24">
      <w:pPr>
        <w:pStyle w:val="Codesnippet"/>
      </w:pPr>
      <w:r>
        <w:t>}</w:t>
      </w:r>
    </w:p>
    <w:p w14:paraId="6C57C96B" w14:textId="22656135" w:rsidR="00A52B64" w:rsidRDefault="00DE708C" w:rsidP="00783B80">
      <w:r>
        <w:t>This interface</w:t>
      </w:r>
      <w:r w:rsidR="00A52B64">
        <w:t xml:space="preserve"> allows </w:t>
      </w:r>
      <w:r w:rsidR="003C1C61">
        <w:t>one</w:t>
      </w:r>
      <w:r w:rsidR="00A52B64">
        <w:t xml:space="preserve"> entity</w:t>
      </w:r>
      <w:r w:rsidR="005A1ADD">
        <w:t xml:space="preserve">, abstractly represented as </w:t>
      </w:r>
      <w:r w:rsidR="005A1ADD" w:rsidRPr="00181BE3">
        <w:rPr>
          <w:rFonts w:ascii="Courier New" w:hAnsi="Courier New" w:cs="Courier New"/>
        </w:rPr>
        <w:t>pt1</w:t>
      </w:r>
      <w:r w:rsidR="005A1ADD">
        <w:t xml:space="preserve">, to </w:t>
      </w:r>
      <w:r w:rsidR="00CC5A0F">
        <w:t xml:space="preserve">transfer a value </w:t>
      </w:r>
      <w:r w:rsidR="00CC5A0F" w:rsidRPr="00181BE3">
        <w:rPr>
          <w:rFonts w:ascii="Courier New" w:hAnsi="Courier New" w:cs="Courier New"/>
        </w:rPr>
        <w:t>u</w:t>
      </w:r>
      <w:r w:rsidR="00CC5A0F">
        <w:t xml:space="preserve"> to an</w:t>
      </w:r>
      <w:r w:rsidR="003C1C61">
        <w:t>other</w:t>
      </w:r>
      <w:r w:rsidR="00CC5A0F">
        <w:t xml:space="preserve"> entity</w:t>
      </w:r>
      <w:r w:rsidR="003C1C61">
        <w:t>,</w:t>
      </w:r>
      <w:r w:rsidR="00CC5A0F">
        <w:t xml:space="preserve"> </w:t>
      </w:r>
      <w:r w:rsidR="00E562C1">
        <w:t xml:space="preserve">represented as </w:t>
      </w:r>
      <w:r w:rsidR="00E562C1" w:rsidRPr="00181BE3">
        <w:rPr>
          <w:rFonts w:ascii="Courier New" w:hAnsi="Courier New" w:cs="Courier New"/>
        </w:rPr>
        <w:t>pt2</w:t>
      </w:r>
      <w:r w:rsidR="00E562C1">
        <w:t xml:space="preserve">. </w:t>
      </w:r>
      <w:r w:rsidR="003969A2">
        <w:t>The intended operation is as follows</w:t>
      </w:r>
      <w:r w:rsidR="00E562C1">
        <w:t>: the sender</w:t>
      </w:r>
      <w:r w:rsidR="00097773">
        <w:t xml:space="preserve"> (i.e., the environment)</w:t>
      </w:r>
      <w:r w:rsidR="00E562C1">
        <w:t xml:space="preserve"> sends </w:t>
      </w:r>
      <w:r w:rsidR="000B2055">
        <w:t xml:space="preserve">a </w:t>
      </w:r>
      <w:proofErr w:type="spellStart"/>
      <w:r w:rsidR="000B2055" w:rsidRPr="00201AC2">
        <w:rPr>
          <w:rFonts w:ascii="Courier New" w:hAnsi="Courier New" w:cs="Courier New"/>
        </w:rPr>
        <w:t>fw_req</w:t>
      </w:r>
      <w:proofErr w:type="spellEnd"/>
      <w:r w:rsidR="000B2055">
        <w:t xml:space="preserve"> message to </w:t>
      </w:r>
      <w:r w:rsidR="007C22B9">
        <w:t>the forwarding functionality</w:t>
      </w:r>
      <w:r w:rsidR="00201AC2">
        <w:t>, which contains</w:t>
      </w:r>
      <w:r w:rsidR="00C43B66">
        <w:t xml:space="preserve"> a reference to the recipient and</w:t>
      </w:r>
      <w:r w:rsidR="007C22B9">
        <w:t xml:space="preserve"> the value </w:t>
      </w:r>
      <w:r w:rsidR="00C43B66">
        <w:t>to transfer</w:t>
      </w:r>
      <w:r w:rsidR="003969A2">
        <w:t xml:space="preserve">. </w:t>
      </w:r>
      <w:r w:rsidR="00B21F0D">
        <w:t xml:space="preserve">At some later time, </w:t>
      </w:r>
      <w:r w:rsidR="007C22B9">
        <w:t>the functionality sends</w:t>
      </w:r>
      <w:r w:rsidR="00201AC2">
        <w:t xml:space="preserve"> a </w:t>
      </w:r>
      <w:proofErr w:type="spellStart"/>
      <w:r w:rsidR="00201AC2" w:rsidRPr="00201AC2">
        <w:rPr>
          <w:rFonts w:ascii="Courier New" w:hAnsi="Courier New" w:cs="Courier New"/>
        </w:rPr>
        <w:t>fw_r</w:t>
      </w:r>
      <w:r w:rsidR="00201AC2">
        <w:rPr>
          <w:rFonts w:ascii="Courier New" w:hAnsi="Courier New" w:cs="Courier New"/>
        </w:rPr>
        <w:t>sp</w:t>
      </w:r>
      <w:proofErr w:type="spellEnd"/>
      <w:r w:rsidR="00201AC2">
        <w:t xml:space="preserve"> message to</w:t>
      </w:r>
      <w:r w:rsidR="007C22B9">
        <w:t xml:space="preserve"> the recipient</w:t>
      </w:r>
      <w:r w:rsidR="0013360E">
        <w:t xml:space="preserve"> (again, the environment)</w:t>
      </w:r>
      <w:r w:rsidR="00097773">
        <w:t>, which contains</w:t>
      </w:r>
      <w:r w:rsidR="00B21F0D">
        <w:t xml:space="preserve"> a reference to the</w:t>
      </w:r>
      <w:r w:rsidR="00181BE3">
        <w:t xml:space="preserve"> sender</w:t>
      </w:r>
      <w:r w:rsidR="00B21F0D">
        <w:t xml:space="preserve"> and the value</w:t>
      </w:r>
      <w:r w:rsidR="00181BE3">
        <w:t>.</w:t>
      </w:r>
    </w:p>
    <w:p w14:paraId="2BE8A796" w14:textId="7733E57D" w:rsidR="000C0639" w:rsidRDefault="0073097E" w:rsidP="00783B80">
      <w:r>
        <w:t>A</w:t>
      </w:r>
      <w:r w:rsidR="00F556B7">
        <w:t xml:space="preserve"> direct</w:t>
      </w:r>
      <w:r w:rsidR="00EE3DC0">
        <w:t xml:space="preserve"> interface</w:t>
      </w:r>
      <w:r w:rsidR="004A1F54">
        <w:t xml:space="preserve"> has a name</w:t>
      </w:r>
      <w:r w:rsidR="00F024FC">
        <w:t xml:space="preserve"> that must start with an uppercase letter</w:t>
      </w:r>
      <w:r w:rsidR="004A1F54">
        <w:t>,</w:t>
      </w:r>
      <w:r w:rsidR="00EE3DC0">
        <w:t xml:space="preserve"> </w:t>
      </w:r>
      <w:proofErr w:type="spellStart"/>
      <w:r w:rsidR="00EE3DC0" w:rsidRPr="1B7D8BDD">
        <w:rPr>
          <w:rFonts w:ascii="Courier New" w:hAnsi="Courier New" w:cs="Courier New"/>
        </w:rPr>
        <w:t>FwDir</w:t>
      </w:r>
      <w:proofErr w:type="spellEnd"/>
      <w:r w:rsidR="00EE3DC0" w:rsidRPr="1B7D8BDD">
        <w:rPr>
          <w:rFonts w:ascii="Courier New" w:hAnsi="Courier New" w:cs="Courier New"/>
        </w:rPr>
        <w:t>'</w:t>
      </w:r>
      <w:r w:rsidR="00D02CEE" w:rsidRPr="1B7D8BDD">
        <w:t xml:space="preserve"> in this case</w:t>
      </w:r>
      <w:r w:rsidR="00D90180">
        <w:t>.</w:t>
      </w:r>
      <w:r w:rsidR="00972D99">
        <w:t xml:space="preserve"> (Names</w:t>
      </w:r>
      <w:r w:rsidR="00D62667">
        <w:t xml:space="preserve"> </w:t>
      </w:r>
      <w:del w:id="12" w:author="Stewart, Gordon" w:date="2024-08-06T19:12:00Z">
        <w:r w:rsidDel="00D62667">
          <w:delText>(</w:delText>
        </w:r>
      </w:del>
      <w:ins w:id="13" w:author="Stewart, Gordon" w:date="2024-08-06T19:12:00Z">
        <w:r w:rsidR="71A0EEA3">
          <w:t>[</w:t>
        </w:r>
      </w:ins>
      <w:r w:rsidR="00D62667">
        <w:t>identifiers</w:t>
      </w:r>
      <w:del w:id="14" w:author="Stewart, Gordon" w:date="2024-08-06T19:12:00Z">
        <w:r w:rsidDel="00D62667">
          <w:delText>)</w:delText>
        </w:r>
      </w:del>
      <w:ins w:id="15" w:author="Stewart, Gordon" w:date="2024-08-06T19:12:00Z">
        <w:r w:rsidR="2D9F9F81">
          <w:t>]</w:t>
        </w:r>
      </w:ins>
      <w:r w:rsidR="00972D99">
        <w:t xml:space="preserve"> </w:t>
      </w:r>
      <w:r w:rsidR="00431F90">
        <w:t>in UC DSL consist of letters, digits, apostrophes and underscores</w:t>
      </w:r>
      <w:r w:rsidR="00D62667">
        <w:t>, with some restrictions</w:t>
      </w:r>
      <w:r w:rsidR="00431F90">
        <w:t xml:space="preserve">; see </w:t>
      </w:r>
      <w:r>
        <w:rPr>
          <w:color w:val="2B579A"/>
          <w:shd w:val="clear" w:color="auto" w:fill="E6E6E6"/>
        </w:rPr>
        <w:fldChar w:fldCharType="begin"/>
      </w:r>
      <w:r>
        <w:instrText xml:space="preserve"> REF _Ref123897926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E437A4">
        <w:t>Lexical Notes</w:t>
      </w:r>
      <w:r>
        <w:rPr>
          <w:color w:val="2B579A"/>
          <w:shd w:val="clear" w:color="auto" w:fill="E6E6E6"/>
        </w:rPr>
        <w:fldChar w:fldCharType="end"/>
      </w:r>
      <w:r w:rsidR="00431F90">
        <w:t xml:space="preserve"> for details.)</w:t>
      </w:r>
      <w:r w:rsidR="000B2055">
        <w:t xml:space="preserve"> </w:t>
      </w:r>
      <w:r w:rsidR="00AF71F9">
        <w:t xml:space="preserve">It </w:t>
      </w:r>
      <w:r w:rsidR="00D02CEE">
        <w:t>contains</w:t>
      </w:r>
      <w:r w:rsidR="00AF71F9">
        <w:t xml:space="preserve"> a list of </w:t>
      </w:r>
      <w:r w:rsidR="00AF71F9" w:rsidRPr="1B7D8BDD">
        <w:rPr>
          <w:i/>
          <w:iCs/>
        </w:rPr>
        <w:t>message types</w:t>
      </w:r>
      <w:r w:rsidR="00AF71F9">
        <w:t xml:space="preserve">. </w:t>
      </w:r>
      <w:r w:rsidR="000B2055">
        <w:t xml:space="preserve">Each message type </w:t>
      </w:r>
      <w:r w:rsidR="00D719F8">
        <w:t>has</w:t>
      </w:r>
    </w:p>
    <w:p w14:paraId="4040B247" w14:textId="57B8E776" w:rsidR="000B2055" w:rsidRDefault="00992E49">
      <w:pPr>
        <w:pStyle w:val="ListParagraph"/>
        <w:numPr>
          <w:ilvl w:val="0"/>
          <w:numId w:val="7"/>
        </w:numPr>
      </w:pPr>
      <w:r>
        <w:t>A</w:t>
      </w:r>
      <w:r w:rsidR="00D719F8">
        <w:t xml:space="preserve"> </w:t>
      </w:r>
      <w:r w:rsidR="00D719F8" w:rsidRPr="00992E49">
        <w:rPr>
          <w:i/>
          <w:iCs/>
        </w:rPr>
        <w:t>direction</w:t>
      </w:r>
      <w:r w:rsidR="00D719F8">
        <w:t xml:space="preserve">, either </w:t>
      </w:r>
      <w:r w:rsidR="00D719F8" w:rsidRPr="000C0639">
        <w:rPr>
          <w:rFonts w:ascii="Courier New" w:hAnsi="Courier New" w:cs="Courier New"/>
        </w:rPr>
        <w:t>in</w:t>
      </w:r>
      <w:r w:rsidR="00D719F8">
        <w:t xml:space="preserve"> or </w:t>
      </w:r>
      <w:r w:rsidR="00D719F8" w:rsidRPr="000C0639">
        <w:rPr>
          <w:rFonts w:ascii="Courier New" w:hAnsi="Courier New" w:cs="Courier New"/>
        </w:rPr>
        <w:t>out</w:t>
      </w:r>
      <w:r w:rsidR="009F79B1">
        <w:t>, from the perspective of the functionality (</w:t>
      </w:r>
      <w:r w:rsidR="009F79B1" w:rsidRPr="000C0639">
        <w:rPr>
          <w:rFonts w:ascii="Courier New" w:hAnsi="Courier New" w:cs="Courier New"/>
        </w:rPr>
        <w:t>in</w:t>
      </w:r>
      <w:r w:rsidR="009F79B1">
        <w:t xml:space="preserve"> from the environment or </w:t>
      </w:r>
      <w:r w:rsidR="009F79B1" w:rsidRPr="000C0639">
        <w:rPr>
          <w:rFonts w:ascii="Courier New" w:hAnsi="Courier New" w:cs="Courier New"/>
        </w:rPr>
        <w:t>out</w:t>
      </w:r>
      <w:r w:rsidR="009F79B1">
        <w:t xml:space="preserve"> to it</w:t>
      </w:r>
      <w:r w:rsidR="002A3C9F">
        <w:t>)</w:t>
      </w:r>
    </w:p>
    <w:p w14:paraId="582640CD" w14:textId="53241959" w:rsidR="00992E49" w:rsidRDefault="00992E49">
      <w:pPr>
        <w:pStyle w:val="ListParagraph"/>
        <w:numPr>
          <w:ilvl w:val="0"/>
          <w:numId w:val="7"/>
        </w:numPr>
      </w:pPr>
      <w:r>
        <w:t>A name</w:t>
      </w:r>
      <w:r w:rsidR="003C6774">
        <w:t>, which must start with a lowercase letter</w:t>
      </w:r>
    </w:p>
    <w:p w14:paraId="4BCD99EC" w14:textId="1DF71936" w:rsidR="00EC01D0" w:rsidRDefault="00C11778">
      <w:pPr>
        <w:pStyle w:val="ListParagraph"/>
        <w:numPr>
          <w:ilvl w:val="0"/>
          <w:numId w:val="7"/>
        </w:numPr>
      </w:pPr>
      <w:r>
        <w:t xml:space="preserve">Optionally, </w:t>
      </w:r>
      <w:r w:rsidR="001E11B2">
        <w:t>a list of parameters</w:t>
      </w:r>
      <w:r w:rsidR="006109D0">
        <w:t xml:space="preserve"> (</w:t>
      </w:r>
      <w:proofErr w:type="gramStart"/>
      <w:r w:rsidR="006109D0" w:rsidRPr="00C44817">
        <w:rPr>
          <w:rFonts w:ascii="Courier New" w:hAnsi="Courier New" w:cs="Courier New"/>
        </w:rPr>
        <w:t>name :</w:t>
      </w:r>
      <w:proofErr w:type="gramEnd"/>
      <w:r w:rsidR="006109D0" w:rsidRPr="00C44817">
        <w:rPr>
          <w:rFonts w:ascii="Courier New" w:hAnsi="Courier New" w:cs="Courier New"/>
        </w:rPr>
        <w:t xml:space="preserve"> type</w:t>
      </w:r>
      <w:r w:rsidR="00C44817">
        <w:t xml:space="preserve"> pairs</w:t>
      </w:r>
      <w:r w:rsidR="006109D0">
        <w:t>)</w:t>
      </w:r>
      <w:r w:rsidR="001E11B2">
        <w:t xml:space="preserve"> separated by commas and enclosed in parentheses</w:t>
      </w:r>
      <w:r w:rsidR="006109D0">
        <w:t xml:space="preserve">; if there are no parameters, the parentheses </w:t>
      </w:r>
      <w:r w:rsidR="00992546">
        <w:t>may</w:t>
      </w:r>
      <w:r w:rsidR="006109D0">
        <w:t xml:space="preserve"> be omitted</w:t>
      </w:r>
      <w:r w:rsidR="009B461E">
        <w:t xml:space="preserve">. </w:t>
      </w:r>
      <w:r w:rsidR="00030A7E">
        <w:t>Parameter names must start with a lowercase letter.</w:t>
      </w:r>
    </w:p>
    <w:p w14:paraId="0528B75C" w14:textId="4D37475C" w:rsidR="00C11778" w:rsidRDefault="00C11778">
      <w:pPr>
        <w:pStyle w:val="ListParagraph"/>
        <w:numPr>
          <w:ilvl w:val="0"/>
          <w:numId w:val="7"/>
        </w:numPr>
      </w:pPr>
      <w:r>
        <w:lastRenderedPageBreak/>
        <w:t xml:space="preserve">A </w:t>
      </w:r>
      <w:r w:rsidRPr="00C11778">
        <w:rPr>
          <w:i/>
          <w:iCs/>
        </w:rPr>
        <w:t>port</w:t>
      </w:r>
      <w:r w:rsidR="0092099A">
        <w:t xml:space="preserve"> name.</w:t>
      </w:r>
      <w:r w:rsidR="0008181E">
        <w:t xml:space="preserve"> If the direction is </w:t>
      </w:r>
      <w:r w:rsidR="0008181E" w:rsidRPr="00D343C3">
        <w:rPr>
          <w:rFonts w:ascii="Courier New" w:hAnsi="Courier New" w:cs="Courier New"/>
        </w:rPr>
        <w:t>in</w:t>
      </w:r>
      <w:r w:rsidR="0008181E">
        <w:t xml:space="preserve">, the port </w:t>
      </w:r>
      <w:r w:rsidR="00B526B5">
        <w:t xml:space="preserve">identifies the source </w:t>
      </w:r>
      <w:r w:rsidR="0008181E">
        <w:t>of the message</w:t>
      </w:r>
      <w:r w:rsidR="0080129F">
        <w:t xml:space="preserve"> and </w:t>
      </w:r>
      <w:proofErr w:type="gramStart"/>
      <w:r w:rsidR="0080129F">
        <w:t>is put</w:t>
      </w:r>
      <w:proofErr w:type="gramEnd"/>
      <w:r w:rsidR="0080129F">
        <w:t xml:space="preserve"> before the message name, as </w:t>
      </w:r>
      <w:r w:rsidR="0080129F" w:rsidRPr="00547232">
        <w:rPr>
          <w:rFonts w:ascii="Courier New" w:hAnsi="Courier New" w:cs="Courier New"/>
        </w:rPr>
        <w:t>pt@</w:t>
      </w:r>
      <w:r w:rsidR="0080129F">
        <w:t>. I</w:t>
      </w:r>
      <w:r w:rsidR="00D343C3">
        <w:t xml:space="preserve">f the direction is </w:t>
      </w:r>
      <w:r w:rsidR="00D343C3" w:rsidRPr="00D343C3">
        <w:rPr>
          <w:rFonts w:ascii="Courier New" w:hAnsi="Courier New" w:cs="Courier New"/>
        </w:rPr>
        <w:t>out</w:t>
      </w:r>
      <w:r w:rsidR="0080129F">
        <w:t xml:space="preserve">, </w:t>
      </w:r>
      <w:r w:rsidR="00287A34">
        <w:t>the port identifies the recipient</w:t>
      </w:r>
      <w:r w:rsidR="00D343C3">
        <w:t xml:space="preserve"> of the message</w:t>
      </w:r>
      <w:r w:rsidR="00547232">
        <w:t xml:space="preserve"> and </w:t>
      </w:r>
      <w:proofErr w:type="gramStart"/>
      <w:r w:rsidR="00547232">
        <w:t>is put</w:t>
      </w:r>
      <w:proofErr w:type="gramEnd"/>
      <w:r w:rsidR="00547232">
        <w:t xml:space="preserve"> after the message name (and any parameters) as </w:t>
      </w:r>
      <w:r w:rsidR="00547232" w:rsidRPr="00547232">
        <w:rPr>
          <w:rFonts w:ascii="Courier New" w:hAnsi="Courier New" w:cs="Courier New"/>
        </w:rPr>
        <w:t>@pt</w:t>
      </w:r>
      <w:r w:rsidR="00D343C3">
        <w:t>.</w:t>
      </w:r>
      <w:r w:rsidR="00E066CB">
        <w:t xml:space="preserve"> Port names must start with a lowercase letter.</w:t>
      </w:r>
    </w:p>
    <w:p w14:paraId="3CBB6B12" w14:textId="30A52CFE" w:rsidR="008F7E41" w:rsidRDefault="00CF4F72" w:rsidP="00783B80">
      <w:r>
        <w:t>A p</w:t>
      </w:r>
      <w:r w:rsidR="001B1E26">
        <w:t xml:space="preserve">arameter type </w:t>
      </w:r>
      <w:r w:rsidR="000B2780">
        <w:t>may be</w:t>
      </w:r>
      <w:r w:rsidR="001B1E26">
        <w:t xml:space="preserve"> any valid </w:t>
      </w:r>
      <w:proofErr w:type="spellStart"/>
      <w:r w:rsidR="001B1E26">
        <w:t>EasyCrypt</w:t>
      </w:r>
      <w:proofErr w:type="spellEnd"/>
      <w:r w:rsidR="001B1E26">
        <w:t xml:space="preserve"> type expression.</w:t>
      </w:r>
      <w:r w:rsidR="009111DA">
        <w:t xml:space="preserve"> </w:t>
      </w:r>
      <w:r w:rsidR="009361EB">
        <w:t xml:space="preserve">The </w:t>
      </w:r>
      <w:r w:rsidR="009361EB" w:rsidRPr="00DE4989">
        <w:rPr>
          <w:rFonts w:ascii="Courier New" w:hAnsi="Courier New" w:cs="Courier New"/>
        </w:rPr>
        <w:t>p</w:t>
      </w:r>
      <w:r w:rsidR="00924642" w:rsidRPr="00DE4989">
        <w:rPr>
          <w:rFonts w:ascii="Courier New" w:hAnsi="Courier New" w:cs="Courier New"/>
        </w:rPr>
        <w:t>ort</w:t>
      </w:r>
      <w:r w:rsidR="00924642">
        <w:t xml:space="preserve"> and </w:t>
      </w:r>
      <w:r w:rsidR="00924642" w:rsidRPr="00DE4989">
        <w:rPr>
          <w:rFonts w:ascii="Courier New" w:hAnsi="Courier New" w:cs="Courier New"/>
        </w:rPr>
        <w:t>univ</w:t>
      </w:r>
      <w:r w:rsidR="00924642">
        <w:t xml:space="preserve"> types </w:t>
      </w:r>
      <w:proofErr w:type="gramStart"/>
      <w:r w:rsidR="009361EB">
        <w:t xml:space="preserve">are </w:t>
      </w:r>
      <w:r w:rsidR="00255CAA">
        <w:t>built</w:t>
      </w:r>
      <w:proofErr w:type="gramEnd"/>
      <w:r w:rsidR="00255CAA">
        <w:t xml:space="preserve"> into</w:t>
      </w:r>
      <w:r w:rsidR="00924642">
        <w:t xml:space="preserve"> UC</w:t>
      </w:r>
      <w:r w:rsidR="00DE252E">
        <w:t xml:space="preserve"> DSL</w:t>
      </w:r>
      <w:r w:rsidR="005B4ED2">
        <w:t>.</w:t>
      </w:r>
      <w:r w:rsidR="00924642">
        <w:t xml:space="preserve"> </w:t>
      </w:r>
      <w:r w:rsidR="006222AD">
        <w:t xml:space="preserve">A port can </w:t>
      </w:r>
      <w:proofErr w:type="gramStart"/>
      <w:r w:rsidR="006222AD">
        <w:t>be thought</w:t>
      </w:r>
      <w:proofErr w:type="gramEnd"/>
      <w:r w:rsidR="006222AD">
        <w:t xml:space="preserve"> of as an address</w:t>
      </w:r>
      <w:r w:rsidR="00A70584">
        <w:t xml:space="preserve"> in some </w:t>
      </w:r>
      <w:r w:rsidR="00786F7A">
        <w:t>abstract</w:t>
      </w:r>
      <w:r w:rsidR="00A70584">
        <w:t xml:space="preserve"> address space. </w:t>
      </w:r>
      <w:r w:rsidR="002B695C">
        <w:t xml:space="preserve">The </w:t>
      </w:r>
      <w:r w:rsidR="002B695C" w:rsidRPr="002B695C">
        <w:rPr>
          <w:rFonts w:ascii="Courier New" w:hAnsi="Courier New" w:cs="Courier New"/>
        </w:rPr>
        <w:t>univ</w:t>
      </w:r>
      <w:r w:rsidR="002B695C">
        <w:t xml:space="preserve"> or universal type</w:t>
      </w:r>
      <w:r w:rsidR="00D176FA">
        <w:t xml:space="preserve"> can represent any value of any type</w:t>
      </w:r>
      <w:r w:rsidR="007D036B">
        <w:t xml:space="preserve"> </w:t>
      </w:r>
      <w:r w:rsidR="00BC0BD6">
        <w:t>by means of</w:t>
      </w:r>
      <w:r w:rsidR="007D036B">
        <w:t xml:space="preserve"> </w:t>
      </w:r>
      <w:r w:rsidR="00135CE4">
        <w:t xml:space="preserve">explicit </w:t>
      </w:r>
      <w:r w:rsidR="00135CE4" w:rsidRPr="003B2539">
        <w:rPr>
          <w:i/>
          <w:iCs/>
        </w:rPr>
        <w:t>encoding and partial decoding pairs</w:t>
      </w:r>
      <w:r w:rsidR="00135CE4">
        <w:t xml:space="preserve"> (EPDP) </w:t>
      </w:r>
      <w:r w:rsidR="00B763E1">
        <w:t>that</w:t>
      </w:r>
      <w:r w:rsidR="00442371">
        <w:t xml:space="preserve"> convert values </w:t>
      </w:r>
      <w:r w:rsidR="0046500D">
        <w:t>to and from other types</w:t>
      </w:r>
      <w:r w:rsidR="00D176FA">
        <w:t>.</w:t>
      </w:r>
      <w:r w:rsidR="00442371">
        <w:t xml:space="preserve"> </w:t>
      </w:r>
      <w:proofErr w:type="spellStart"/>
      <w:r w:rsidR="00D74359">
        <w:t>EasyUC</w:t>
      </w:r>
      <w:proofErr w:type="spellEnd"/>
      <w:r w:rsidR="00D74359">
        <w:t xml:space="preserve"> uses the </w:t>
      </w:r>
      <w:r w:rsidR="00D74359" w:rsidRPr="00D13CA0">
        <w:rPr>
          <w:rFonts w:ascii="Courier New" w:hAnsi="Courier New" w:cs="Courier New"/>
        </w:rPr>
        <w:t>univ</w:t>
      </w:r>
      <w:r w:rsidR="00D74359">
        <w:t xml:space="preserve"> type for all messages </w:t>
      </w:r>
      <w:r w:rsidR="00346125">
        <w:t>and</w:t>
      </w:r>
      <w:r w:rsidR="00D74359">
        <w:t xml:space="preserve"> </w:t>
      </w:r>
      <w:r w:rsidR="00DF50D0">
        <w:t xml:space="preserve">the </w:t>
      </w:r>
      <w:r w:rsidR="00442371">
        <w:t xml:space="preserve">UC DSL </w:t>
      </w:r>
      <w:r w:rsidR="00FB3EB0">
        <w:t xml:space="preserve">compiler </w:t>
      </w:r>
      <w:r w:rsidR="00DF50D0">
        <w:t>generates</w:t>
      </w:r>
      <w:r w:rsidR="006D0AC0">
        <w:t xml:space="preserve"> </w:t>
      </w:r>
      <w:r w:rsidR="00FB3EB0">
        <w:t>code</w:t>
      </w:r>
      <w:r w:rsidR="00885734">
        <w:t xml:space="preserve"> automatically</w:t>
      </w:r>
      <w:r w:rsidR="00FB3EB0">
        <w:t xml:space="preserve"> for </w:t>
      </w:r>
      <w:r w:rsidR="006D0AC0">
        <w:t>EPDPs</w:t>
      </w:r>
      <w:r w:rsidR="00FB3EB0">
        <w:t xml:space="preserve"> and </w:t>
      </w:r>
      <w:r w:rsidR="00885734">
        <w:t>conversions of message arguments</w:t>
      </w:r>
      <w:r w:rsidR="00D74359">
        <w:t xml:space="preserve">. In this case, however, </w:t>
      </w:r>
      <w:r w:rsidR="00CD1D93">
        <w:t xml:space="preserve">one of </w:t>
      </w:r>
      <w:r w:rsidR="00D13CA0">
        <w:t>the parameter type</w:t>
      </w:r>
      <w:r w:rsidR="00CD1D93">
        <w:t>s</w:t>
      </w:r>
      <w:r w:rsidR="00D13CA0">
        <w:t xml:space="preserve"> is in fact </w:t>
      </w:r>
      <w:r w:rsidR="00D13CA0" w:rsidRPr="00D13CA0">
        <w:rPr>
          <w:rFonts w:ascii="Courier New" w:hAnsi="Courier New" w:cs="Courier New"/>
        </w:rPr>
        <w:t>univ</w:t>
      </w:r>
      <w:r w:rsidR="006D0AC0">
        <w:t>, exposing this bit of infrastructure.</w:t>
      </w:r>
    </w:p>
    <w:p w14:paraId="667BF72F" w14:textId="5C3D2B8F" w:rsidR="00CC7689" w:rsidRDefault="00CC7689" w:rsidP="00783B80">
      <w:r>
        <w:t>An adversarial interface defines a set of message</w:t>
      </w:r>
      <w:r w:rsidR="00995F04">
        <w:t xml:space="preserve"> type</w:t>
      </w:r>
      <w:r>
        <w:t xml:space="preserve">s exchanged between </w:t>
      </w:r>
      <w:r w:rsidR="00BB05F4">
        <w:t>a</w:t>
      </w:r>
      <w:r>
        <w:t xml:space="preserve"> functionality and </w:t>
      </w:r>
      <w:r w:rsidR="00BB05F4">
        <w:t>an</w:t>
      </w:r>
      <w:r>
        <w:t xml:space="preserve"> adversary.</w:t>
      </w:r>
      <w:r w:rsidR="00BB05F4">
        <w:t xml:space="preserve"> The effect is to define what powers the adversary </w:t>
      </w:r>
      <w:proofErr w:type="gramStart"/>
      <w:r w:rsidR="00BB05F4">
        <w:t xml:space="preserve">has </w:t>
      </w:r>
      <w:r w:rsidR="00974D3B">
        <w:t>to</w:t>
      </w:r>
      <w:proofErr w:type="gramEnd"/>
      <w:r w:rsidR="00974D3B">
        <w:t xml:space="preserve"> observe and/or interfere with the functionality as it carries out its direct duties.</w:t>
      </w:r>
      <w:r w:rsidR="003E179F">
        <w:t xml:space="preserve"> For example, </w:t>
      </w:r>
      <w:r w:rsidR="00F15239">
        <w:t xml:space="preserve">the adversarial interface for the forwarding functionality </w:t>
      </w:r>
      <w:proofErr w:type="gramStart"/>
      <w:r w:rsidR="00F15239">
        <w:t>is defined</w:t>
      </w:r>
      <w:proofErr w:type="gramEnd"/>
      <w:r w:rsidR="00F15239">
        <w:t xml:space="preserve"> as</w:t>
      </w:r>
    </w:p>
    <w:p w14:paraId="516EFABC" w14:textId="77777777" w:rsidR="005C4DDE" w:rsidRDefault="005C4DDE" w:rsidP="005C4DDE">
      <w:pPr>
        <w:pStyle w:val="Codesnippet"/>
      </w:pPr>
      <w:r>
        <w:t xml:space="preserve">adversarial </w:t>
      </w:r>
      <w:proofErr w:type="spellStart"/>
      <w:r>
        <w:t>FwAdv</w:t>
      </w:r>
      <w:proofErr w:type="spellEnd"/>
      <w:r>
        <w:t xml:space="preserve"> {</w:t>
      </w:r>
    </w:p>
    <w:p w14:paraId="2995D720" w14:textId="1350B91C" w:rsidR="005C4DDE" w:rsidRDefault="005C4DDE" w:rsidP="005C4DDE">
      <w:pPr>
        <w:pStyle w:val="Codesnippet"/>
      </w:pPr>
      <w:r>
        <w:t xml:space="preserve">  out </w:t>
      </w:r>
      <w:proofErr w:type="spellStart"/>
      <w:r>
        <w:t>fw_</w:t>
      </w:r>
      <w:proofErr w:type="gramStart"/>
      <w:r>
        <w:t>obs</w:t>
      </w:r>
      <w:proofErr w:type="spellEnd"/>
      <w:r>
        <w:t>(</w:t>
      </w:r>
      <w:proofErr w:type="gramEnd"/>
      <w:r>
        <w:t>pt1 : port, pt2 : port, u : univ)</w:t>
      </w:r>
    </w:p>
    <w:p w14:paraId="5C255CAD" w14:textId="1BA5E650" w:rsidR="004865DB" w:rsidRDefault="005C4DDE" w:rsidP="004865DB">
      <w:pPr>
        <w:pStyle w:val="Codesnippet"/>
      </w:pPr>
      <w:r>
        <w:t xml:space="preserve">  </w:t>
      </w:r>
      <w:proofErr w:type="gramStart"/>
      <w:r>
        <w:t xml:space="preserve">in  </w:t>
      </w:r>
      <w:proofErr w:type="spellStart"/>
      <w:r>
        <w:t>fw</w:t>
      </w:r>
      <w:proofErr w:type="gramEnd"/>
      <w:r>
        <w:t>_ok</w:t>
      </w:r>
      <w:proofErr w:type="spellEnd"/>
    </w:p>
    <w:p w14:paraId="27C2DEF6" w14:textId="4C2A3860" w:rsidR="005C4DDE" w:rsidRDefault="005C4DDE" w:rsidP="005C4DDE">
      <w:pPr>
        <w:pStyle w:val="Codesnippet"/>
      </w:pPr>
      <w:r>
        <w:t>}</w:t>
      </w:r>
    </w:p>
    <w:p w14:paraId="400762B4" w14:textId="13BCD868" w:rsidR="004A37AA" w:rsidRDefault="00F15239" w:rsidP="00783B80">
      <w:r>
        <w:t xml:space="preserve">This interface </w:t>
      </w:r>
      <w:r w:rsidR="007F50BC">
        <w:t xml:space="preserve">allows the adversary to </w:t>
      </w:r>
      <w:r w:rsidR="001E69B6">
        <w:t>observe</w:t>
      </w:r>
      <w:r w:rsidR="007F50BC">
        <w:t xml:space="preserve"> everything but touch nothing--it cannot</w:t>
      </w:r>
      <w:r w:rsidR="006C2351">
        <w:t xml:space="preserve"> reroute</w:t>
      </w:r>
      <w:r w:rsidR="00823ED6">
        <w:t xml:space="preserve"> a</w:t>
      </w:r>
      <w:r w:rsidR="006C2351">
        <w:t xml:space="preserve"> message to </w:t>
      </w:r>
      <w:r w:rsidR="00823ED6">
        <w:t xml:space="preserve">a </w:t>
      </w:r>
      <w:r w:rsidR="006C2351">
        <w:t>different destination</w:t>
      </w:r>
      <w:r w:rsidR="0071011E">
        <w:t xml:space="preserve"> port</w:t>
      </w:r>
      <w:r w:rsidR="006C2351">
        <w:t>, spoof the source port or</w:t>
      </w:r>
      <w:r w:rsidR="007F50BC">
        <w:t xml:space="preserve"> </w:t>
      </w:r>
      <w:r w:rsidR="006C2351">
        <w:t xml:space="preserve">alter </w:t>
      </w:r>
      <w:r w:rsidR="00823ED6">
        <w:t>the value sent.</w:t>
      </w:r>
      <w:r w:rsidR="0071011E">
        <w:t xml:space="preserve"> It can also delay the delivery of a message indefinitely</w:t>
      </w:r>
      <w:r w:rsidR="00320C0A">
        <w:t xml:space="preserve"> and hence alter the order of delivery.</w:t>
      </w:r>
    </w:p>
    <w:p w14:paraId="0D24DCCD" w14:textId="09D357B0" w:rsidR="00320C0A" w:rsidRDefault="00320C0A" w:rsidP="00783B80">
      <w:r>
        <w:t xml:space="preserve">The syntax of an adversarial interface is </w:t>
      </w:r>
      <w:r w:rsidR="007579EC">
        <w:t xml:space="preserve">the same as that of a direct one, except for substituting the keyword </w:t>
      </w:r>
      <w:r w:rsidR="007579EC" w:rsidRPr="00D848D5">
        <w:rPr>
          <w:rFonts w:ascii="Courier New" w:hAnsi="Courier New" w:cs="Courier New"/>
        </w:rPr>
        <w:t>adversari</w:t>
      </w:r>
      <w:r w:rsidR="00D848D5" w:rsidRPr="00D848D5">
        <w:rPr>
          <w:rFonts w:ascii="Courier New" w:hAnsi="Courier New" w:cs="Courier New"/>
        </w:rPr>
        <w:t>a</w:t>
      </w:r>
      <w:r w:rsidR="007579EC" w:rsidRPr="00D848D5">
        <w:rPr>
          <w:rFonts w:ascii="Courier New" w:hAnsi="Courier New" w:cs="Courier New"/>
        </w:rPr>
        <w:t>l</w:t>
      </w:r>
      <w:r w:rsidR="007579EC">
        <w:t xml:space="preserve"> for </w:t>
      </w:r>
      <w:r w:rsidR="007579EC" w:rsidRPr="00D848D5">
        <w:rPr>
          <w:rFonts w:ascii="Courier New" w:hAnsi="Courier New" w:cs="Courier New"/>
        </w:rPr>
        <w:t>direct</w:t>
      </w:r>
      <w:r w:rsidR="007579EC">
        <w:t xml:space="preserve"> and omitting </w:t>
      </w:r>
      <w:r w:rsidR="005C2B20">
        <w:t xml:space="preserve">ports (because we know </w:t>
      </w:r>
      <w:r w:rsidR="00E72115">
        <w:t xml:space="preserve">the two participants are the functionality and the adversary). The direction </w:t>
      </w:r>
      <w:proofErr w:type="gramStart"/>
      <w:r w:rsidR="00E72115">
        <w:t>is again specified</w:t>
      </w:r>
      <w:proofErr w:type="gramEnd"/>
      <w:r w:rsidR="00E72115">
        <w:t xml:space="preserve"> with respect to the functionality, </w:t>
      </w:r>
      <w:r w:rsidR="00E72115" w:rsidRPr="00E72115">
        <w:rPr>
          <w:rFonts w:ascii="Courier New" w:hAnsi="Courier New" w:cs="Courier New"/>
        </w:rPr>
        <w:t>out</w:t>
      </w:r>
      <w:r w:rsidR="00E72115">
        <w:t xml:space="preserve"> to the adversary and </w:t>
      </w:r>
      <w:r w:rsidR="00E72115" w:rsidRPr="00E72115">
        <w:rPr>
          <w:rFonts w:ascii="Courier New" w:hAnsi="Courier New" w:cs="Courier New"/>
        </w:rPr>
        <w:t>in</w:t>
      </w:r>
      <w:r w:rsidR="00E72115">
        <w:t xml:space="preserve"> from it.</w:t>
      </w:r>
    </w:p>
    <w:p w14:paraId="00D090EE" w14:textId="3C81B266" w:rsidR="00856171" w:rsidRDefault="00856171" w:rsidP="00783B80">
      <w:r>
        <w:t xml:space="preserve">Structurally, </w:t>
      </w:r>
      <w:r w:rsidR="00FB2CF3">
        <w:t xml:space="preserve">the two interfaces above </w:t>
      </w:r>
      <w:proofErr w:type="gramStart"/>
      <w:r w:rsidR="00FB2CF3">
        <w:t>are called</w:t>
      </w:r>
      <w:proofErr w:type="gramEnd"/>
      <w:r w:rsidR="00FB2CF3">
        <w:t xml:space="preserve"> </w:t>
      </w:r>
      <w:r w:rsidR="00FB2CF3" w:rsidRPr="00043557">
        <w:rPr>
          <w:i/>
          <w:iCs/>
        </w:rPr>
        <w:t>basic</w:t>
      </w:r>
      <w:r w:rsidR="00FB2CF3">
        <w:t xml:space="preserve">. </w:t>
      </w:r>
      <w:r w:rsidR="00DE5FB1">
        <w:t xml:space="preserve">As we'll see later, functionalities sometimes implement more than one </w:t>
      </w:r>
      <w:r w:rsidR="00086215">
        <w:t>direct and/or adversarial interface</w:t>
      </w:r>
      <w:r w:rsidR="00BE4257">
        <w:t xml:space="preserve">. Wherever this is </w:t>
      </w:r>
      <w:r w:rsidR="008B0842">
        <w:t>possible</w:t>
      </w:r>
      <w:r w:rsidR="00BE4257">
        <w:t xml:space="preserve">, </w:t>
      </w:r>
      <w:r w:rsidR="008B0842">
        <w:t xml:space="preserve">a </w:t>
      </w:r>
      <w:r w:rsidRPr="00856171">
        <w:rPr>
          <w:i/>
          <w:iCs/>
        </w:rPr>
        <w:t>composite</w:t>
      </w:r>
      <w:r w:rsidR="008B0842">
        <w:t xml:space="preserve"> interface </w:t>
      </w:r>
      <w:proofErr w:type="gramStart"/>
      <w:r w:rsidR="008B0842">
        <w:t>is used</w:t>
      </w:r>
      <w:proofErr w:type="gramEnd"/>
      <w:r w:rsidR="008A3F47">
        <w:t>, which</w:t>
      </w:r>
      <w:r w:rsidR="004B0422">
        <w:t xml:space="preserve"> is simply a list of </w:t>
      </w:r>
      <w:proofErr w:type="spellStart"/>
      <w:r w:rsidR="004B0422">
        <w:t>subinterface</w:t>
      </w:r>
      <w:r w:rsidR="00BD12CB">
        <w:t>s</w:t>
      </w:r>
      <w:proofErr w:type="spellEnd"/>
      <w:r w:rsidR="00BD12CB">
        <w:t xml:space="preserve"> using basic interface names as</w:t>
      </w:r>
      <w:r w:rsidR="00FE5D91">
        <w:t xml:space="preserve"> their</w:t>
      </w:r>
      <w:r w:rsidR="00BD12CB">
        <w:t xml:space="preserve"> </w:t>
      </w:r>
      <w:r w:rsidR="00FE5D91">
        <w:t>"</w:t>
      </w:r>
      <w:r w:rsidR="00BD12CB">
        <w:t>types</w:t>
      </w:r>
      <w:r w:rsidR="009B5E8D">
        <w:t>.</w:t>
      </w:r>
      <w:r w:rsidR="00FE5D91">
        <w:t>"</w:t>
      </w:r>
      <w:r w:rsidR="009B5E8D">
        <w:t xml:space="preserve"> </w:t>
      </w:r>
      <w:r w:rsidR="00BA05E7">
        <w:t>T</w:t>
      </w:r>
      <w:r w:rsidR="00D551B5">
        <w:t>he direct interface</w:t>
      </w:r>
      <w:proofErr w:type="gramStart"/>
      <w:r w:rsidR="00167B05">
        <w:t>, in particular,</w:t>
      </w:r>
      <w:r w:rsidR="00D551B5">
        <w:t xml:space="preserve"> </w:t>
      </w:r>
      <w:r w:rsidR="00E853F9">
        <w:t>is</w:t>
      </w:r>
      <w:proofErr w:type="gramEnd"/>
      <w:r w:rsidR="00E853F9">
        <w:t xml:space="preserve"> always</w:t>
      </w:r>
      <w:r w:rsidR="00D551B5">
        <w:t xml:space="preserve"> composite, </w:t>
      </w:r>
      <w:r w:rsidR="00450795">
        <w:t xml:space="preserve">so </w:t>
      </w:r>
      <w:r w:rsidR="00D551B5">
        <w:t xml:space="preserve">even though </w:t>
      </w:r>
      <w:r w:rsidR="00450795">
        <w:t>the forwarding functionality only implements</w:t>
      </w:r>
      <w:r w:rsidR="00483975">
        <w:t xml:space="preserve"> one basic interface</w:t>
      </w:r>
      <w:r w:rsidR="00450795">
        <w:t>, we define</w:t>
      </w:r>
    </w:p>
    <w:p w14:paraId="410E8D9F" w14:textId="77777777" w:rsidR="009B5E8D" w:rsidRDefault="00E83099" w:rsidP="00E83099">
      <w:pPr>
        <w:pStyle w:val="Codesnippet"/>
      </w:pPr>
      <w:r w:rsidRPr="00E83099">
        <w:t xml:space="preserve">direct </w:t>
      </w:r>
      <w:proofErr w:type="spellStart"/>
      <w:r w:rsidRPr="00E83099">
        <w:t>FwDir</w:t>
      </w:r>
      <w:proofErr w:type="spellEnd"/>
      <w:r w:rsidRPr="00E83099">
        <w:t xml:space="preserve"> {</w:t>
      </w:r>
    </w:p>
    <w:p w14:paraId="0D75D731" w14:textId="77777777" w:rsidR="009B5E8D" w:rsidRDefault="009B5E8D" w:rsidP="00E83099">
      <w:pPr>
        <w:pStyle w:val="Codesnippet"/>
      </w:pPr>
      <w:r>
        <w:t xml:space="preserve">  </w:t>
      </w:r>
      <w:proofErr w:type="gramStart"/>
      <w:r w:rsidR="00E83099" w:rsidRPr="00E83099">
        <w:t>D :</w:t>
      </w:r>
      <w:proofErr w:type="gramEnd"/>
      <w:r w:rsidR="00E83099" w:rsidRPr="00E83099">
        <w:t xml:space="preserve"> </w:t>
      </w:r>
      <w:proofErr w:type="spellStart"/>
      <w:r w:rsidR="00E83099" w:rsidRPr="00E83099">
        <w:t>FwDir</w:t>
      </w:r>
      <w:proofErr w:type="spellEnd"/>
      <w:r w:rsidR="00E83099" w:rsidRPr="00E83099">
        <w:t>'</w:t>
      </w:r>
    </w:p>
    <w:p w14:paraId="70D03F46" w14:textId="0208713C" w:rsidR="00FA4772" w:rsidRDefault="00E83099" w:rsidP="00E83099">
      <w:pPr>
        <w:pStyle w:val="Codesnippet"/>
      </w:pPr>
      <w:r w:rsidRPr="00E83099">
        <w:t>}</w:t>
      </w:r>
    </w:p>
    <w:p w14:paraId="18ECAA92" w14:textId="450AE5A0" w:rsidR="00481422" w:rsidRDefault="00481422" w:rsidP="00481422">
      <w:r>
        <w:t xml:space="preserve">A direct </w:t>
      </w:r>
      <w:r w:rsidR="00B27135">
        <w:t xml:space="preserve">or adversarial </w:t>
      </w:r>
      <w:r>
        <w:t xml:space="preserve">composite interface </w:t>
      </w:r>
      <w:r w:rsidR="00B27135">
        <w:t>may</w:t>
      </w:r>
      <w:r>
        <w:t xml:space="preserve"> only contain </w:t>
      </w:r>
      <w:r w:rsidR="00B27135">
        <w:t xml:space="preserve">direct or adversarial </w:t>
      </w:r>
      <w:r>
        <w:t>basic interfaces</w:t>
      </w:r>
      <w:r w:rsidR="00B27135">
        <w:t>, respectively.</w:t>
      </w:r>
    </w:p>
    <w:p w14:paraId="17D76EE5" w14:textId="3B8B47DE" w:rsidR="00F67020" w:rsidRDefault="00F67020" w:rsidP="00F67020">
      <w:pPr>
        <w:pStyle w:val="Heading1"/>
      </w:pPr>
      <w:bookmarkStart w:id="16" w:name="_Ref160426709"/>
      <w:bookmarkStart w:id="17" w:name="_Toc171931108"/>
      <w:r>
        <w:lastRenderedPageBreak/>
        <w:t>Ideal Functionalities</w:t>
      </w:r>
      <w:bookmarkEnd w:id="16"/>
      <w:bookmarkEnd w:id="17"/>
    </w:p>
    <w:p w14:paraId="2066398C" w14:textId="083E9713" w:rsidR="00E83099" w:rsidRDefault="00316044" w:rsidP="00E83099">
      <w:r>
        <w:t xml:space="preserve">An ideal functionality is a state machine that </w:t>
      </w:r>
      <w:r w:rsidRPr="0044253B">
        <w:rPr>
          <w:i/>
          <w:iCs/>
        </w:rPr>
        <w:t>implements</w:t>
      </w:r>
      <w:r>
        <w:t xml:space="preserve"> </w:t>
      </w:r>
      <w:r w:rsidR="00AF7AD1">
        <w:t>a composite</w:t>
      </w:r>
      <w:r w:rsidR="005B0EEC">
        <w:t xml:space="preserve"> direct interface and a </w:t>
      </w:r>
      <w:r w:rsidR="00AF7AD1">
        <w:t>basic</w:t>
      </w:r>
      <w:r w:rsidR="005B0EEC">
        <w:t xml:space="preserve"> adversarial interface</w:t>
      </w:r>
      <w:r w:rsidR="001861AE">
        <w:t xml:space="preserve"> by sending and receiving the message types they define</w:t>
      </w:r>
      <w:r w:rsidR="005B0EEC">
        <w:t>.</w:t>
      </w:r>
      <w:r w:rsidR="008C11CE">
        <w:t xml:space="preserve"> </w:t>
      </w:r>
      <w:r w:rsidR="004974EA">
        <w:t>For example, t</w:t>
      </w:r>
      <w:r w:rsidR="008C11CE">
        <w:t>he forwarding functionality</w:t>
      </w:r>
      <w:r w:rsidR="00BE50F1">
        <w:t xml:space="preserve"> </w:t>
      </w:r>
      <w:proofErr w:type="spellStart"/>
      <w:r w:rsidR="00BE50F1" w:rsidRPr="002545ED">
        <w:rPr>
          <w:rFonts w:ascii="Courier New" w:hAnsi="Courier New" w:cs="Courier New"/>
        </w:rPr>
        <w:t>For</w:t>
      </w:r>
      <w:r w:rsidR="006C7E8F" w:rsidRPr="002545ED">
        <w:rPr>
          <w:rFonts w:ascii="Courier New" w:hAnsi="Courier New" w:cs="Courier New"/>
        </w:rPr>
        <w:t>w</w:t>
      </w:r>
      <w:proofErr w:type="spellEnd"/>
      <w:r w:rsidR="008C11CE">
        <w:t xml:space="preserve"> </w:t>
      </w:r>
      <w:proofErr w:type="gramStart"/>
      <w:r w:rsidR="008C11CE">
        <w:t>is defined</w:t>
      </w:r>
      <w:proofErr w:type="gramEnd"/>
      <w:r w:rsidR="008C11CE">
        <w:t xml:space="preserve"> as</w:t>
      </w:r>
    </w:p>
    <w:p w14:paraId="2C4DD4DC" w14:textId="77777777" w:rsidR="005A285D" w:rsidRDefault="005A285D" w:rsidP="005A285D">
      <w:pPr>
        <w:pStyle w:val="Codesnippet"/>
      </w:pPr>
      <w:r>
        <w:t xml:space="preserve">functionality </w:t>
      </w:r>
      <w:proofErr w:type="spellStart"/>
      <w:r>
        <w:t>Forw</w:t>
      </w:r>
      <w:proofErr w:type="spellEnd"/>
      <w:r>
        <w:t xml:space="preserve"> implements </w:t>
      </w:r>
      <w:proofErr w:type="spellStart"/>
      <w:r>
        <w:t>FwDir</w:t>
      </w:r>
      <w:proofErr w:type="spellEnd"/>
      <w:r>
        <w:t xml:space="preserve"> </w:t>
      </w:r>
      <w:proofErr w:type="spellStart"/>
      <w:r>
        <w:t>FwAdv</w:t>
      </w:r>
      <w:proofErr w:type="spellEnd"/>
      <w:r>
        <w:t xml:space="preserve"> {</w:t>
      </w:r>
    </w:p>
    <w:p w14:paraId="40EBD529" w14:textId="18F4D9B2" w:rsidR="005A285D" w:rsidRDefault="005A285D" w:rsidP="005A285D">
      <w:pPr>
        <w:pStyle w:val="Codesnippet"/>
      </w:pPr>
      <w:r>
        <w:t xml:space="preserve">  initial state Init {</w:t>
      </w:r>
    </w:p>
    <w:p w14:paraId="325D6C8C" w14:textId="77777777" w:rsidR="005A285D" w:rsidRDefault="005A285D" w:rsidP="005A285D">
      <w:pPr>
        <w:pStyle w:val="Codesnippet"/>
      </w:pPr>
      <w:r>
        <w:t xml:space="preserve">    match message with</w:t>
      </w:r>
    </w:p>
    <w:p w14:paraId="451A0ADB" w14:textId="77777777" w:rsidR="005A285D" w:rsidRDefault="005A285D" w:rsidP="005A285D">
      <w:pPr>
        <w:pStyle w:val="Codesnippet"/>
      </w:pPr>
      <w:r>
        <w:t xml:space="preserve">    | pt1@FwDir.D.fw_</w:t>
      </w:r>
      <w:proofErr w:type="gramStart"/>
      <w:r>
        <w:t>req(</w:t>
      </w:r>
      <w:proofErr w:type="gramEnd"/>
      <w:r>
        <w:t>pt2, u) =&gt; {</w:t>
      </w:r>
    </w:p>
    <w:p w14:paraId="707348C4" w14:textId="77777777" w:rsidR="005A285D" w:rsidRDefault="005A285D" w:rsidP="005A285D">
      <w:pPr>
        <w:pStyle w:val="Codesnippet"/>
      </w:pPr>
      <w:r>
        <w:t xml:space="preserve">        if (</w:t>
      </w:r>
      <w:proofErr w:type="spellStart"/>
      <w:r>
        <w:t>envport</w:t>
      </w:r>
      <w:proofErr w:type="spellEnd"/>
      <w:r>
        <w:t xml:space="preserve"> pt2) {</w:t>
      </w:r>
    </w:p>
    <w:p w14:paraId="00A053A6" w14:textId="74350621" w:rsidR="005A285D" w:rsidRDefault="005A285D" w:rsidP="005A285D">
      <w:pPr>
        <w:pStyle w:val="Codesnippet"/>
      </w:pPr>
      <w:r>
        <w:t xml:space="preserve">          send </w:t>
      </w:r>
      <w:proofErr w:type="spellStart"/>
      <w:r>
        <w:t>FwAdv.fw_</w:t>
      </w:r>
      <w:proofErr w:type="gramStart"/>
      <w:r>
        <w:t>obs</w:t>
      </w:r>
      <w:proofErr w:type="spellEnd"/>
      <w:r>
        <w:t>(</w:t>
      </w:r>
      <w:proofErr w:type="gramEnd"/>
      <w:r>
        <w:t>pt1, pt2, u)</w:t>
      </w:r>
    </w:p>
    <w:p w14:paraId="21B5C978" w14:textId="31391D7F" w:rsidR="005A285D" w:rsidRDefault="005A285D" w:rsidP="005A285D">
      <w:pPr>
        <w:pStyle w:val="Codesnippet"/>
      </w:pPr>
      <w:r>
        <w:t xml:space="preserve">          and transition </w:t>
      </w:r>
      <w:proofErr w:type="gramStart"/>
      <w:r>
        <w:t>Wait(</w:t>
      </w:r>
      <w:proofErr w:type="gramEnd"/>
      <w:r>
        <w:t>pt1, pt2, u).</w:t>
      </w:r>
    </w:p>
    <w:p w14:paraId="55FEC2FB" w14:textId="77777777" w:rsidR="005A285D" w:rsidRDefault="005A285D" w:rsidP="005A285D">
      <w:pPr>
        <w:pStyle w:val="Codesnippet"/>
      </w:pPr>
      <w:r>
        <w:t xml:space="preserve">        }</w:t>
      </w:r>
    </w:p>
    <w:p w14:paraId="298AF9FA" w14:textId="70310E15" w:rsidR="005C478F" w:rsidRDefault="005A285D" w:rsidP="005C478F">
      <w:pPr>
        <w:pStyle w:val="Codesnippet"/>
      </w:pPr>
      <w:r>
        <w:t xml:space="preserve">        else </w:t>
      </w:r>
      <w:proofErr w:type="gramStart"/>
      <w:r>
        <w:t>{ fail</w:t>
      </w:r>
      <w:proofErr w:type="gramEnd"/>
      <w:r>
        <w:t>. }</w:t>
      </w:r>
    </w:p>
    <w:p w14:paraId="73371674" w14:textId="77777777" w:rsidR="005A285D" w:rsidRDefault="005A285D" w:rsidP="005A285D">
      <w:pPr>
        <w:pStyle w:val="Codesnippet"/>
      </w:pPr>
      <w:r>
        <w:t xml:space="preserve">      }</w:t>
      </w:r>
    </w:p>
    <w:p w14:paraId="0323E64F" w14:textId="77777777" w:rsidR="005A285D" w:rsidRDefault="005A285D" w:rsidP="005A285D">
      <w:pPr>
        <w:pStyle w:val="Codesnippet"/>
      </w:pPr>
      <w:r>
        <w:t xml:space="preserve">    end</w:t>
      </w:r>
    </w:p>
    <w:p w14:paraId="134719AD" w14:textId="77777777" w:rsidR="005A285D" w:rsidRDefault="005A285D" w:rsidP="005A285D">
      <w:pPr>
        <w:pStyle w:val="Codesnippet"/>
      </w:pPr>
      <w:r>
        <w:t xml:space="preserve">  }</w:t>
      </w:r>
    </w:p>
    <w:p w14:paraId="29B0C570" w14:textId="77777777" w:rsidR="005A285D" w:rsidRDefault="005A285D" w:rsidP="005A285D">
      <w:pPr>
        <w:pStyle w:val="Codesnippet"/>
      </w:pPr>
    </w:p>
    <w:p w14:paraId="0F3AF654" w14:textId="77777777" w:rsidR="005A285D" w:rsidRDefault="005A285D" w:rsidP="005A285D">
      <w:pPr>
        <w:pStyle w:val="Codesnippet"/>
      </w:pPr>
      <w:r>
        <w:t xml:space="preserve">  state </w:t>
      </w:r>
      <w:proofErr w:type="gramStart"/>
      <w:r>
        <w:t>Wait(</w:t>
      </w:r>
      <w:proofErr w:type="gramEnd"/>
      <w:r>
        <w:t>pt1 : port, pt2 : port, u : univ) {</w:t>
      </w:r>
    </w:p>
    <w:p w14:paraId="6408AAE9" w14:textId="77777777" w:rsidR="005A285D" w:rsidRDefault="005A285D" w:rsidP="005A285D">
      <w:pPr>
        <w:pStyle w:val="Codesnippet"/>
      </w:pPr>
      <w:r>
        <w:t xml:space="preserve">    match message with</w:t>
      </w:r>
    </w:p>
    <w:p w14:paraId="3B91A7E7" w14:textId="15EB19F2" w:rsidR="005A285D" w:rsidRDefault="005A285D" w:rsidP="005A285D">
      <w:pPr>
        <w:pStyle w:val="Codesnippet"/>
      </w:pPr>
      <w:r>
        <w:t xml:space="preserve">    | </w:t>
      </w:r>
      <w:proofErr w:type="spellStart"/>
      <w:r>
        <w:t>FwAdv.fw_ok</w:t>
      </w:r>
      <w:proofErr w:type="spellEnd"/>
      <w:r>
        <w:t xml:space="preserve"> =&gt; {</w:t>
      </w:r>
    </w:p>
    <w:p w14:paraId="5DE31B0A" w14:textId="77777777" w:rsidR="005A285D" w:rsidRDefault="005A285D" w:rsidP="005A285D">
      <w:pPr>
        <w:pStyle w:val="Codesnippet"/>
      </w:pPr>
      <w:r>
        <w:t xml:space="preserve">        send </w:t>
      </w:r>
      <w:proofErr w:type="spellStart"/>
      <w:proofErr w:type="gramStart"/>
      <w:r>
        <w:t>FwDir.D.fw</w:t>
      </w:r>
      <w:proofErr w:type="gramEnd"/>
      <w:r>
        <w:t>_rsp</w:t>
      </w:r>
      <w:proofErr w:type="spellEnd"/>
      <w:r>
        <w:t>(pt1, u)@pt2</w:t>
      </w:r>
    </w:p>
    <w:p w14:paraId="6C912B77" w14:textId="77777777" w:rsidR="005A285D" w:rsidRDefault="005A285D" w:rsidP="005A285D">
      <w:pPr>
        <w:pStyle w:val="Codesnippet"/>
      </w:pPr>
      <w:r>
        <w:t xml:space="preserve">        and transition Final.</w:t>
      </w:r>
    </w:p>
    <w:p w14:paraId="183D7675" w14:textId="77777777" w:rsidR="005A285D" w:rsidRDefault="005A285D" w:rsidP="005A285D">
      <w:pPr>
        <w:pStyle w:val="Codesnippet"/>
      </w:pPr>
      <w:r>
        <w:t xml:space="preserve">      }</w:t>
      </w:r>
    </w:p>
    <w:p w14:paraId="08F634A8" w14:textId="40182C88" w:rsidR="005A285D" w:rsidRDefault="005A285D" w:rsidP="005A285D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684ED5D0" w14:textId="77777777" w:rsidR="005A285D" w:rsidRDefault="005A285D" w:rsidP="005A285D">
      <w:pPr>
        <w:pStyle w:val="Codesnippet"/>
      </w:pPr>
      <w:r>
        <w:t xml:space="preserve">    end</w:t>
      </w:r>
    </w:p>
    <w:p w14:paraId="336D8306" w14:textId="77777777" w:rsidR="005A285D" w:rsidRDefault="005A285D" w:rsidP="005A285D">
      <w:pPr>
        <w:pStyle w:val="Codesnippet"/>
      </w:pPr>
      <w:r>
        <w:t xml:space="preserve">  } </w:t>
      </w:r>
    </w:p>
    <w:p w14:paraId="0B485DB1" w14:textId="77777777" w:rsidR="005A285D" w:rsidRDefault="005A285D" w:rsidP="005A285D">
      <w:pPr>
        <w:pStyle w:val="Codesnippet"/>
      </w:pPr>
    </w:p>
    <w:p w14:paraId="723F00FA" w14:textId="77777777" w:rsidR="005A285D" w:rsidRDefault="005A285D" w:rsidP="005A285D">
      <w:pPr>
        <w:pStyle w:val="Codesnippet"/>
      </w:pPr>
      <w:r>
        <w:t xml:space="preserve">  state Final {</w:t>
      </w:r>
    </w:p>
    <w:p w14:paraId="76156111" w14:textId="77777777" w:rsidR="005A285D" w:rsidRDefault="005A285D" w:rsidP="005A285D">
      <w:pPr>
        <w:pStyle w:val="Codesnippet"/>
      </w:pPr>
      <w:r>
        <w:t xml:space="preserve">    match message with</w:t>
      </w:r>
    </w:p>
    <w:p w14:paraId="2D39B8E5" w14:textId="77777777" w:rsidR="005A285D" w:rsidRDefault="005A285D" w:rsidP="005A285D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1A76FC70" w14:textId="77777777" w:rsidR="005A285D" w:rsidRDefault="005A285D" w:rsidP="005A285D">
      <w:pPr>
        <w:pStyle w:val="Codesnippet"/>
      </w:pPr>
      <w:r>
        <w:t xml:space="preserve">    end</w:t>
      </w:r>
    </w:p>
    <w:p w14:paraId="61BF26F5" w14:textId="77777777" w:rsidR="005A285D" w:rsidRDefault="005A285D" w:rsidP="005A285D">
      <w:pPr>
        <w:pStyle w:val="Codesnippet"/>
      </w:pPr>
      <w:r>
        <w:t xml:space="preserve">  }</w:t>
      </w:r>
    </w:p>
    <w:p w14:paraId="1D0AFADB" w14:textId="7D466FC6" w:rsidR="005B0EEC" w:rsidRDefault="005A285D" w:rsidP="005A285D">
      <w:pPr>
        <w:pStyle w:val="Codesnippet"/>
      </w:pPr>
      <w:r>
        <w:t>}</w:t>
      </w:r>
    </w:p>
    <w:p w14:paraId="46FF9C13" w14:textId="48637832" w:rsidR="000E5852" w:rsidRDefault="0021000C" w:rsidP="001B5FA4">
      <w:r>
        <w:t xml:space="preserve">where the first line </w:t>
      </w:r>
      <w:r w:rsidR="00E51513">
        <w:t>specifi</w:t>
      </w:r>
      <w:r>
        <w:t xml:space="preserve">es </w:t>
      </w:r>
      <w:r w:rsidR="007C5887">
        <w:t>it</w:t>
      </w:r>
      <w:r w:rsidR="001E123B">
        <w:t xml:space="preserve">s </w:t>
      </w:r>
      <w:r>
        <w:t xml:space="preserve">name and </w:t>
      </w:r>
      <w:r w:rsidR="007C5887">
        <w:t>identifies the interfaces it implements.</w:t>
      </w:r>
      <w:r w:rsidR="00623C16">
        <w:t xml:space="preserve"> The name must start with an uppercase letter.</w:t>
      </w:r>
      <w:r w:rsidR="007C5887">
        <w:t xml:space="preserve"> </w:t>
      </w:r>
      <w:r w:rsidR="00234140">
        <w:t xml:space="preserve">The body of the functionality is a list of state definitions separated by white space and enclosed in braces. </w:t>
      </w:r>
      <w:r w:rsidR="00C56A8C">
        <w:t xml:space="preserve">Each state </w:t>
      </w:r>
      <w:r w:rsidR="000E5852">
        <w:t xml:space="preserve">definition </w:t>
      </w:r>
      <w:r w:rsidR="00C56A8C">
        <w:t>has a name</w:t>
      </w:r>
      <w:r w:rsidR="00C26A4D">
        <w:t>, which must start with an uppercase letter,</w:t>
      </w:r>
      <w:r w:rsidR="00C56A8C">
        <w:t xml:space="preserve"> and an optional list of parameters</w:t>
      </w:r>
      <w:r w:rsidR="00C44817">
        <w:t xml:space="preserve"> (</w:t>
      </w:r>
      <w:proofErr w:type="gramStart"/>
      <w:r w:rsidR="00C44817" w:rsidRPr="00930E43">
        <w:rPr>
          <w:rFonts w:ascii="Courier New" w:hAnsi="Courier New" w:cs="Courier New"/>
        </w:rPr>
        <w:t>name :</w:t>
      </w:r>
      <w:proofErr w:type="gramEnd"/>
      <w:r w:rsidR="00C44817" w:rsidRPr="00930E43">
        <w:rPr>
          <w:rFonts w:ascii="Courier New" w:hAnsi="Courier New" w:cs="Courier New"/>
        </w:rPr>
        <w:t xml:space="preserve"> type</w:t>
      </w:r>
      <w:r w:rsidR="00C44817">
        <w:t xml:space="preserve"> pairs) separated by commas and enclosed in parentheses; if there are no parameters, the parentheses </w:t>
      </w:r>
      <w:r w:rsidR="00992546">
        <w:t>may</w:t>
      </w:r>
      <w:r w:rsidR="00C44817">
        <w:t xml:space="preserve"> be omitted</w:t>
      </w:r>
      <w:r w:rsidR="000E5852">
        <w:t>.</w:t>
      </w:r>
      <w:r w:rsidR="00367DCF">
        <w:t xml:space="preserve"> Parameter names must start with a lowercase letter.</w:t>
      </w:r>
      <w:r w:rsidR="000E5852">
        <w:t xml:space="preserve"> The body </w:t>
      </w:r>
      <w:r w:rsidR="00622545">
        <w:t>of a state definition is</w:t>
      </w:r>
      <w:r w:rsidR="00FC2D59">
        <w:t xml:space="preserve"> an optional list of local variable declarations followed by</w:t>
      </w:r>
      <w:r w:rsidR="00622545">
        <w:t xml:space="preserve"> a </w:t>
      </w:r>
      <w:r w:rsidR="00622545" w:rsidRPr="00622545">
        <w:rPr>
          <w:rFonts w:ascii="Courier New" w:hAnsi="Courier New" w:cs="Courier New"/>
        </w:rPr>
        <w:t>match</w:t>
      </w:r>
      <w:r w:rsidR="00622545">
        <w:t xml:space="preserve"> statement</w:t>
      </w:r>
      <w:r w:rsidR="00793048">
        <w:t xml:space="preserve"> to </w:t>
      </w:r>
      <w:proofErr w:type="gramStart"/>
      <w:r w:rsidR="00793048">
        <w:t>be explained</w:t>
      </w:r>
      <w:proofErr w:type="gramEnd"/>
      <w:r w:rsidR="00793048">
        <w:t xml:space="preserve"> shortly.</w:t>
      </w:r>
    </w:p>
    <w:p w14:paraId="71FF6966" w14:textId="6AA4E78E" w:rsidR="00C448E0" w:rsidRDefault="002800FF" w:rsidP="00157511">
      <w:r>
        <w:t>A functionality has an impli</w:t>
      </w:r>
      <w:r w:rsidR="007E1FE6">
        <w:t>cit</w:t>
      </w:r>
      <w:r>
        <w:t xml:space="preserve"> </w:t>
      </w:r>
      <w:r w:rsidR="00032F9C">
        <w:t xml:space="preserve">state variable whose value is the current state along with </w:t>
      </w:r>
      <w:r w:rsidR="00FA5A47">
        <w:t>its parameters</w:t>
      </w:r>
      <w:r w:rsidR="00B222B2">
        <w:t xml:space="preserve">. </w:t>
      </w:r>
      <w:r w:rsidR="00C448E0">
        <w:t>The functionality</w:t>
      </w:r>
      <w:r w:rsidR="00487F71">
        <w:t xml:space="preserve"> starts</w:t>
      </w:r>
      <w:r w:rsidR="00C448E0">
        <w:t xml:space="preserve"> i</w:t>
      </w:r>
      <w:r w:rsidR="004C634E">
        <w:t>n</w:t>
      </w:r>
      <w:r w:rsidR="00C448E0">
        <w:t xml:space="preserve"> the state </w:t>
      </w:r>
      <w:r w:rsidR="00182FDD">
        <w:t xml:space="preserve">marked </w:t>
      </w:r>
      <w:r w:rsidR="00182FDD" w:rsidRPr="00182FDD">
        <w:rPr>
          <w:rFonts w:ascii="Courier New" w:hAnsi="Courier New" w:cs="Courier New"/>
        </w:rPr>
        <w:t>initial</w:t>
      </w:r>
      <w:r w:rsidR="00182FDD">
        <w:t>; this state must not have parameters.</w:t>
      </w:r>
    </w:p>
    <w:p w14:paraId="53676CB0" w14:textId="6651E37F" w:rsidR="00D4326D" w:rsidRDefault="00D4326D" w:rsidP="001B5FA4">
      <w:r>
        <w:t>The state machine operates as a Mealy machine: given an input</w:t>
      </w:r>
      <w:r w:rsidR="00C00D3D">
        <w:t xml:space="preserve"> message</w:t>
      </w:r>
      <w:r>
        <w:t xml:space="preserve"> and the current state, it produces an output</w:t>
      </w:r>
      <w:r w:rsidR="00C00D3D">
        <w:t xml:space="preserve"> message</w:t>
      </w:r>
      <w:r>
        <w:t xml:space="preserve"> and transitions to a new state (which might be the same state).</w:t>
      </w:r>
      <w:r w:rsidR="00326BB9">
        <w:t xml:space="preserve"> In terms of </w:t>
      </w:r>
      <w:r w:rsidR="00326BB9">
        <w:lastRenderedPageBreak/>
        <w:t xml:space="preserve">control flow, a state machine is </w:t>
      </w:r>
      <w:r w:rsidR="00EA2357">
        <w:t xml:space="preserve">passive until a message </w:t>
      </w:r>
      <w:proofErr w:type="gramStart"/>
      <w:r w:rsidR="00EA2357">
        <w:t>is received</w:t>
      </w:r>
      <w:proofErr w:type="gramEnd"/>
      <w:r w:rsidR="00EA2357">
        <w:t>, at which time it performs some computation</w:t>
      </w:r>
      <w:r w:rsidR="00C6301C">
        <w:t xml:space="preserve">, generates an output message and </w:t>
      </w:r>
      <w:r w:rsidR="009E4143">
        <w:t>records</w:t>
      </w:r>
      <w:r w:rsidR="00352C21">
        <w:t xml:space="preserve"> its next state. Control </w:t>
      </w:r>
      <w:proofErr w:type="gramStart"/>
      <w:r w:rsidR="00352C21">
        <w:t>is then transferred</w:t>
      </w:r>
      <w:proofErr w:type="gramEnd"/>
      <w:r w:rsidR="00352C21">
        <w:t xml:space="preserve"> to the recipient of the output message.</w:t>
      </w:r>
      <w:r w:rsidR="00F85C02">
        <w:t xml:space="preserve"> </w:t>
      </w:r>
      <w:r w:rsidR="00227C28">
        <w:t xml:space="preserve">Should control ever return (via receipt of a new message), </w:t>
      </w:r>
      <w:r w:rsidR="005C282F">
        <w:t>the machine resumes in the new state.</w:t>
      </w:r>
    </w:p>
    <w:p w14:paraId="7021465A" w14:textId="1B9AF517" w:rsidR="00A8559F" w:rsidRDefault="00AB7E19" w:rsidP="001B5FA4">
      <w:r>
        <w:t>The body of a state defin</w:t>
      </w:r>
      <w:r w:rsidR="0055417D">
        <w:t>i</w:t>
      </w:r>
      <w:r>
        <w:t xml:space="preserve">tion </w:t>
      </w:r>
      <w:r w:rsidR="0055417D">
        <w:t xml:space="preserve">defines how the functionality responds to </w:t>
      </w:r>
      <w:r w:rsidR="00883218">
        <w:t>messages</w:t>
      </w:r>
      <w:r w:rsidR="0055417D">
        <w:t xml:space="preserve"> when in that state.</w:t>
      </w:r>
      <w:r w:rsidR="00E96198">
        <w:t xml:space="preserve"> The input message </w:t>
      </w:r>
      <w:proofErr w:type="gramStart"/>
      <w:r w:rsidR="00E96198">
        <w:t>is stored</w:t>
      </w:r>
      <w:proofErr w:type="gramEnd"/>
      <w:r w:rsidR="00E96198">
        <w:t xml:space="preserve"> in </w:t>
      </w:r>
      <w:r w:rsidR="00A616D7">
        <w:t>a</w:t>
      </w:r>
      <w:r w:rsidR="00E96198">
        <w:t xml:space="preserve"> </w:t>
      </w:r>
      <w:r w:rsidR="002C6D45">
        <w:t xml:space="preserve">built-in </w:t>
      </w:r>
      <w:r w:rsidR="00A616D7">
        <w:t xml:space="preserve">variable named </w:t>
      </w:r>
      <w:r w:rsidR="00E96198" w:rsidRPr="001B0E0F">
        <w:rPr>
          <w:rFonts w:ascii="Courier New" w:hAnsi="Courier New" w:cs="Courier New"/>
        </w:rPr>
        <w:t>message</w:t>
      </w:r>
      <w:r w:rsidR="00E96198">
        <w:t>.</w:t>
      </w:r>
      <w:r w:rsidR="00281B4B">
        <w:t xml:space="preserve"> A state can also define local variables using the syntax</w:t>
      </w:r>
    </w:p>
    <w:p w14:paraId="7D6EFBF9" w14:textId="6AC90433" w:rsidR="00281B4B" w:rsidRDefault="00281B4B" w:rsidP="00281B4B">
      <w:pPr>
        <w:pStyle w:val="Codesnippet"/>
      </w:pPr>
      <w:r w:rsidRPr="004630E5">
        <w:t xml:space="preserve">var </w:t>
      </w:r>
      <w:proofErr w:type="gramStart"/>
      <w:r w:rsidR="00A571D1">
        <w:t>v</w:t>
      </w:r>
      <w:r w:rsidRPr="004630E5">
        <w:t xml:space="preserve"> :</w:t>
      </w:r>
      <w:proofErr w:type="gramEnd"/>
      <w:r w:rsidRPr="004630E5">
        <w:t xml:space="preserve"> </w:t>
      </w:r>
      <w:r w:rsidR="00A571D1">
        <w:t>t</w:t>
      </w:r>
      <w:r w:rsidRPr="004630E5">
        <w:t>;</w:t>
      </w:r>
    </w:p>
    <w:p w14:paraId="1CF1A5B6" w14:textId="6964DA83" w:rsidR="00281B4B" w:rsidRDefault="00A571D1" w:rsidP="001B5FA4">
      <w:r>
        <w:t xml:space="preserve">where </w:t>
      </w:r>
      <w:r w:rsidRPr="00EA5B3D">
        <w:rPr>
          <w:rFonts w:ascii="Courier New" w:hAnsi="Courier New" w:cs="Courier New"/>
        </w:rPr>
        <w:t>v</w:t>
      </w:r>
      <w:r>
        <w:t xml:space="preserve"> is an identifier</w:t>
      </w:r>
      <w:r w:rsidR="00EA5B3D">
        <w:t xml:space="preserve"> that must start with a lowercase letter and </w:t>
      </w:r>
      <w:r w:rsidR="00EA5B3D" w:rsidRPr="00EA5B3D">
        <w:rPr>
          <w:rFonts w:ascii="Courier New" w:hAnsi="Courier New" w:cs="Courier New"/>
        </w:rPr>
        <w:t>t</w:t>
      </w:r>
      <w:r w:rsidR="00EA5B3D">
        <w:t xml:space="preserve"> is an </w:t>
      </w:r>
      <w:proofErr w:type="spellStart"/>
      <w:r w:rsidR="00EA5B3D">
        <w:t>EasyCrypt</w:t>
      </w:r>
      <w:proofErr w:type="spellEnd"/>
      <w:r w:rsidR="00EA5B3D">
        <w:t xml:space="preserve"> type expression.</w:t>
      </w:r>
      <w:r w:rsidR="00DD7B2D">
        <w:t xml:space="preserve"> </w:t>
      </w:r>
      <w:r w:rsidR="00A90C6E">
        <w:t>The variable is not referenceable outside the state</w:t>
      </w:r>
      <w:r w:rsidR="00150EAD">
        <w:t xml:space="preserve"> and </w:t>
      </w:r>
      <w:r w:rsidR="00495F2A">
        <w:t xml:space="preserve">its value is undefined upon </w:t>
      </w:r>
      <w:r w:rsidR="00E5067D">
        <w:t xml:space="preserve">each </w:t>
      </w:r>
      <w:r w:rsidR="00495F2A">
        <w:t>entry to the state</w:t>
      </w:r>
      <w:r w:rsidR="00632FCF">
        <w:t xml:space="preserve"> (it is not persistent)</w:t>
      </w:r>
      <w:r w:rsidR="00495F2A">
        <w:t>.</w:t>
      </w:r>
      <w:r w:rsidR="00DB15FF">
        <w:t xml:space="preserve"> Its name must be distinct from</w:t>
      </w:r>
      <w:r w:rsidR="0065601A">
        <w:t xml:space="preserve"> those of</w:t>
      </w:r>
      <w:r w:rsidR="00DB15FF">
        <w:t xml:space="preserve"> the state</w:t>
      </w:r>
      <w:r w:rsidR="0065601A">
        <w:t xml:space="preserve"> parameters.</w:t>
      </w:r>
    </w:p>
    <w:p w14:paraId="6E9176DF" w14:textId="4E326D7E" w:rsidR="00AE5E49" w:rsidRDefault="00B26FF5" w:rsidP="001B5FA4">
      <w:r>
        <w:t xml:space="preserve">The remainder of the </w:t>
      </w:r>
      <w:r w:rsidR="00DE20C4">
        <w:t>body is a</w:t>
      </w:r>
      <w:r w:rsidR="0007211D">
        <w:t xml:space="preserve"> </w:t>
      </w:r>
      <w:r w:rsidR="0007211D" w:rsidRPr="002B5D6F">
        <w:rPr>
          <w:rFonts w:ascii="Courier New" w:hAnsi="Courier New" w:cs="Courier New"/>
        </w:rPr>
        <w:t>match</w:t>
      </w:r>
      <w:r w:rsidR="0007211D">
        <w:t xml:space="preserve"> statement</w:t>
      </w:r>
      <w:r w:rsidR="00DE20C4">
        <w:t xml:space="preserve"> that </w:t>
      </w:r>
      <w:proofErr w:type="gramStart"/>
      <w:r w:rsidR="00DE20C4">
        <w:t>is used</w:t>
      </w:r>
      <w:proofErr w:type="gramEnd"/>
      <w:r w:rsidR="00DE20C4">
        <w:t xml:space="preserve"> to determine which message was received</w:t>
      </w:r>
      <w:r w:rsidR="00541319">
        <w:t xml:space="preserve"> and how to respond</w:t>
      </w:r>
      <w:r w:rsidR="00DE20C4">
        <w:t>.</w:t>
      </w:r>
      <w:r w:rsidR="00305340">
        <w:t xml:space="preserve"> The general syntax is</w:t>
      </w:r>
    </w:p>
    <w:p w14:paraId="5E43BFD4" w14:textId="77777777" w:rsidR="007D26E3" w:rsidRDefault="007D26E3" w:rsidP="007D26E3">
      <w:pPr>
        <w:pStyle w:val="Codesnippet"/>
      </w:pPr>
      <w:r>
        <w:t>match message with</w:t>
      </w:r>
    </w:p>
    <w:p w14:paraId="2069E385" w14:textId="4A001D92" w:rsidR="00305340" w:rsidRDefault="007D26E3" w:rsidP="00305340">
      <w:pPr>
        <w:pStyle w:val="Codesnippet"/>
      </w:pPr>
      <w:r>
        <w:t xml:space="preserve">  </w:t>
      </w:r>
      <w:r w:rsidR="00691A49">
        <w:t>pattern</w:t>
      </w:r>
      <w:r w:rsidR="00181E68">
        <w:t>1</w:t>
      </w:r>
      <w:r>
        <w:t xml:space="preserve"> =&gt; </w:t>
      </w:r>
      <w:proofErr w:type="gramStart"/>
      <w:r w:rsidR="00691A49">
        <w:t xml:space="preserve">{ </w:t>
      </w:r>
      <w:r w:rsidR="00BE205C">
        <w:t>statements</w:t>
      </w:r>
      <w:proofErr w:type="gramEnd"/>
      <w:r w:rsidR="00DE5BAD">
        <w:t>1</w:t>
      </w:r>
      <w:r w:rsidR="00BE205C">
        <w:t xml:space="preserve"> }</w:t>
      </w:r>
    </w:p>
    <w:p w14:paraId="5C79F63D" w14:textId="33D4F3B4" w:rsidR="007D26E3" w:rsidRDefault="007D26E3" w:rsidP="00305340">
      <w:pPr>
        <w:pStyle w:val="Codesnippet"/>
      </w:pPr>
      <w:r>
        <w:t xml:space="preserve">| </w:t>
      </w:r>
      <w:r w:rsidR="00691A49">
        <w:t>..</w:t>
      </w:r>
      <w:r w:rsidR="006F6079">
        <w:t>.</w:t>
      </w:r>
    </w:p>
    <w:p w14:paraId="416A5281" w14:textId="11AD8CD2" w:rsidR="00691A49" w:rsidRDefault="00691A49" w:rsidP="00305340">
      <w:pPr>
        <w:pStyle w:val="Codesnippet"/>
      </w:pPr>
      <w:r>
        <w:t xml:space="preserve">| </w:t>
      </w:r>
      <w:proofErr w:type="spellStart"/>
      <w:r>
        <w:t>pattern</w:t>
      </w:r>
      <w:r w:rsidR="00181E68">
        <w:t>N</w:t>
      </w:r>
      <w:proofErr w:type="spellEnd"/>
      <w:r>
        <w:t xml:space="preserve"> =&gt; </w:t>
      </w:r>
      <w:proofErr w:type="gramStart"/>
      <w:r w:rsidR="00DE5BAD">
        <w:t xml:space="preserve">{ </w:t>
      </w:r>
      <w:proofErr w:type="spellStart"/>
      <w:r w:rsidR="00DE5BAD">
        <w:t>statementsN</w:t>
      </w:r>
      <w:proofErr w:type="spellEnd"/>
      <w:proofErr w:type="gramEnd"/>
      <w:r w:rsidR="00DE5BAD">
        <w:t xml:space="preserve"> }</w:t>
      </w:r>
    </w:p>
    <w:p w14:paraId="3555512F" w14:textId="305F575F" w:rsidR="00691A49" w:rsidRDefault="00BE205C" w:rsidP="00305340">
      <w:pPr>
        <w:pStyle w:val="Codesnippet"/>
      </w:pPr>
      <w:r>
        <w:t>end</w:t>
      </w:r>
    </w:p>
    <w:p w14:paraId="08E8111A" w14:textId="2131213C" w:rsidR="00452630" w:rsidRDefault="00DE5BAD" w:rsidP="001B5FA4">
      <w:r>
        <w:t>where</w:t>
      </w:r>
      <w:r w:rsidR="00C95A00">
        <w:t xml:space="preserve"> </w:t>
      </w:r>
      <w:r w:rsidR="00C95A00" w:rsidRPr="00C54E16">
        <w:rPr>
          <w:rFonts w:ascii="Courier New" w:hAnsi="Courier New" w:cs="Courier New"/>
        </w:rPr>
        <w:t>pattern1</w:t>
      </w:r>
      <w:r w:rsidR="00C95A00">
        <w:t xml:space="preserve"> may optionally </w:t>
      </w:r>
      <w:proofErr w:type="gramStart"/>
      <w:r w:rsidR="00C95A00">
        <w:t>be preceded</w:t>
      </w:r>
      <w:proofErr w:type="gramEnd"/>
      <w:r w:rsidR="00C95A00">
        <w:t xml:space="preserve"> by </w:t>
      </w:r>
      <w:r w:rsidR="00C54E16" w:rsidRPr="00C54E16">
        <w:rPr>
          <w:rFonts w:ascii="Courier New" w:hAnsi="Courier New" w:cs="Courier New"/>
        </w:rPr>
        <w:t>|</w:t>
      </w:r>
      <w:r w:rsidR="00C54E16">
        <w:t xml:space="preserve"> as well.</w:t>
      </w:r>
      <w:r w:rsidR="00342C35">
        <w:t xml:space="preserve"> </w:t>
      </w:r>
      <w:r w:rsidR="00452630">
        <w:t xml:space="preserve">A pattern consists of a </w:t>
      </w:r>
      <w:r w:rsidR="007B5A13" w:rsidRPr="0086492B">
        <w:rPr>
          <w:i/>
          <w:iCs/>
        </w:rPr>
        <w:t xml:space="preserve">message </w:t>
      </w:r>
      <w:r w:rsidR="0086492B" w:rsidRPr="0086492B">
        <w:rPr>
          <w:i/>
          <w:iCs/>
        </w:rPr>
        <w:t>path</w:t>
      </w:r>
      <w:r w:rsidR="00452630">
        <w:t xml:space="preserve"> applied to </w:t>
      </w:r>
      <w:r w:rsidR="009779C4">
        <w:t>a</w:t>
      </w:r>
      <w:r w:rsidR="00452630">
        <w:t xml:space="preserve"> </w:t>
      </w:r>
      <w:r w:rsidR="00452630" w:rsidRPr="00F14C42">
        <w:rPr>
          <w:i/>
          <w:iCs/>
        </w:rPr>
        <w:t>pattern variable</w:t>
      </w:r>
      <w:r w:rsidR="009779C4">
        <w:t xml:space="preserve"> for each</w:t>
      </w:r>
      <w:r w:rsidR="002C6AA2">
        <w:t xml:space="preserve"> </w:t>
      </w:r>
      <w:r w:rsidR="00057E58">
        <w:t xml:space="preserve">message </w:t>
      </w:r>
      <w:r w:rsidR="002C6AA2">
        <w:t>parameter</w:t>
      </w:r>
      <w:r w:rsidR="00C93627">
        <w:t xml:space="preserve"> and the source port (if the message is in a direct interface)</w:t>
      </w:r>
      <w:r w:rsidR="003214DE">
        <w:t>.</w:t>
      </w:r>
      <w:r w:rsidR="00492140">
        <w:t xml:space="preserve"> The input message </w:t>
      </w:r>
      <w:proofErr w:type="gramStart"/>
      <w:r w:rsidR="00492140">
        <w:t>is matched</w:t>
      </w:r>
      <w:proofErr w:type="gramEnd"/>
      <w:r w:rsidR="00492140">
        <w:t xml:space="preserve"> against each pattern in turn until </w:t>
      </w:r>
      <w:r w:rsidR="000B1B79">
        <w:t>the first</w:t>
      </w:r>
      <w:r w:rsidR="00492140">
        <w:t xml:space="preserve"> successful match is found that instantiates all the </w:t>
      </w:r>
      <w:r w:rsidR="007623C0">
        <w:t xml:space="preserve">pattern </w:t>
      </w:r>
      <w:r w:rsidR="00492140">
        <w:t>variables.</w:t>
      </w:r>
      <w:r w:rsidR="003214DE">
        <w:t xml:space="preserve"> For example, the pattern</w:t>
      </w:r>
    </w:p>
    <w:p w14:paraId="0812EF21" w14:textId="77777777" w:rsidR="003214DE" w:rsidRDefault="003214DE" w:rsidP="003214DE">
      <w:pPr>
        <w:pStyle w:val="Codesnippet"/>
      </w:pPr>
      <w:r>
        <w:t>pt1@FwDir.D.fw_</w:t>
      </w:r>
      <w:proofErr w:type="gramStart"/>
      <w:r>
        <w:t>req(</w:t>
      </w:r>
      <w:proofErr w:type="gramEnd"/>
      <w:r>
        <w:t>pt2, u)</w:t>
      </w:r>
    </w:p>
    <w:p w14:paraId="72EF3CA5" w14:textId="5A8EC594" w:rsidR="003C7B43" w:rsidRDefault="005A678C" w:rsidP="001B5FA4">
      <w:r>
        <w:t xml:space="preserve">in the </w:t>
      </w:r>
      <w:r w:rsidRPr="005A678C">
        <w:rPr>
          <w:rFonts w:ascii="Courier New" w:hAnsi="Courier New" w:cs="Courier New"/>
        </w:rPr>
        <w:t>Init</w:t>
      </w:r>
      <w:r>
        <w:t xml:space="preserve"> state above </w:t>
      </w:r>
      <w:r w:rsidR="003C7B43">
        <w:t xml:space="preserve">matches any </w:t>
      </w:r>
      <w:proofErr w:type="spellStart"/>
      <w:r w:rsidR="003C7B43" w:rsidRPr="005D25BF">
        <w:rPr>
          <w:rFonts w:ascii="Courier New" w:hAnsi="Courier New" w:cs="Courier New"/>
        </w:rPr>
        <w:t>fw_req</w:t>
      </w:r>
      <w:proofErr w:type="spellEnd"/>
      <w:r w:rsidR="003C7B43">
        <w:t xml:space="preserve"> message as defined in the </w:t>
      </w:r>
      <w:r w:rsidR="00CC287F" w:rsidRPr="005D25BF">
        <w:rPr>
          <w:rFonts w:ascii="Courier New" w:hAnsi="Courier New" w:cs="Courier New"/>
        </w:rPr>
        <w:t>D</w:t>
      </w:r>
      <w:r w:rsidR="00CC287F">
        <w:t xml:space="preserve"> </w:t>
      </w:r>
      <w:proofErr w:type="spellStart"/>
      <w:r w:rsidR="006F6079">
        <w:t>subinterface</w:t>
      </w:r>
      <w:proofErr w:type="spellEnd"/>
      <w:r w:rsidR="00CC287F">
        <w:t xml:space="preserve"> of the composite direct interface </w:t>
      </w:r>
      <w:proofErr w:type="spellStart"/>
      <w:r w:rsidR="00CC287F" w:rsidRPr="005D25BF">
        <w:rPr>
          <w:rFonts w:ascii="Courier New" w:hAnsi="Courier New" w:cs="Courier New"/>
        </w:rPr>
        <w:t>FwDir</w:t>
      </w:r>
      <w:proofErr w:type="spellEnd"/>
      <w:r w:rsidR="00CC287F">
        <w:t>.</w:t>
      </w:r>
      <w:r w:rsidR="00847C1D">
        <w:t xml:space="preserve"> A successful match binds </w:t>
      </w:r>
      <w:r w:rsidR="00133B8C">
        <w:t xml:space="preserve">the pattern variable </w:t>
      </w:r>
      <w:r w:rsidR="00847C1D" w:rsidRPr="003D1682">
        <w:rPr>
          <w:rFonts w:ascii="Courier New" w:hAnsi="Courier New" w:cs="Courier New"/>
        </w:rPr>
        <w:t>pt1</w:t>
      </w:r>
      <w:r w:rsidR="00847C1D">
        <w:t xml:space="preserve"> to the source port of the incoming message and </w:t>
      </w:r>
      <w:r w:rsidR="00847C1D" w:rsidRPr="003D1682">
        <w:rPr>
          <w:rFonts w:ascii="Courier New" w:hAnsi="Courier New" w:cs="Courier New"/>
        </w:rPr>
        <w:t>pt2</w:t>
      </w:r>
      <w:r w:rsidR="00847C1D">
        <w:t xml:space="preserve"> and </w:t>
      </w:r>
      <w:r w:rsidR="00847C1D" w:rsidRPr="003D1682">
        <w:rPr>
          <w:rFonts w:ascii="Courier New" w:hAnsi="Courier New" w:cs="Courier New"/>
        </w:rPr>
        <w:t>u</w:t>
      </w:r>
      <w:r w:rsidR="00847C1D">
        <w:t xml:space="preserve"> to the</w:t>
      </w:r>
      <w:r w:rsidR="00AA228D">
        <w:t xml:space="preserve"> data</w:t>
      </w:r>
      <w:r w:rsidR="00847C1D">
        <w:t xml:space="preserve"> </w:t>
      </w:r>
      <w:r w:rsidR="00AA228D">
        <w:t xml:space="preserve">(or </w:t>
      </w:r>
      <w:r w:rsidR="00587CF8">
        <w:t>arguments</w:t>
      </w:r>
      <w:r w:rsidR="00AA228D">
        <w:t>)</w:t>
      </w:r>
      <w:r w:rsidR="00133B8C">
        <w:t xml:space="preserve"> of the message.</w:t>
      </w:r>
      <w:r w:rsidR="003D1682">
        <w:t xml:space="preserve"> </w:t>
      </w:r>
      <w:r w:rsidR="0065742B">
        <w:t>Pattern</w:t>
      </w:r>
      <w:r w:rsidR="003D1682">
        <w:t xml:space="preserve"> variable names are arbitrary and need not match those used in the interface </w:t>
      </w:r>
      <w:proofErr w:type="gramStart"/>
      <w:r w:rsidR="003D1682">
        <w:t>definition</w:t>
      </w:r>
      <w:r w:rsidR="00DF2EA3">
        <w:t>, but</w:t>
      </w:r>
      <w:proofErr w:type="gramEnd"/>
      <w:r w:rsidR="00DF2EA3">
        <w:t xml:space="preserve"> must not duplicate the names of any state parameters or local variables</w:t>
      </w:r>
      <w:r w:rsidR="003D1682">
        <w:t>.</w:t>
      </w:r>
    </w:p>
    <w:p w14:paraId="5A08D0A1" w14:textId="3A9B9B76" w:rsidR="005D42BB" w:rsidRDefault="005D42BB" w:rsidP="005D42BB">
      <w:r>
        <w:t xml:space="preserve">The only </w:t>
      </w:r>
      <w:r w:rsidRPr="0017793E">
        <w:t>other message</w:t>
      </w:r>
      <w:r>
        <w:t xml:space="preserve"> th</w:t>
      </w:r>
      <w:r w:rsidR="00335EFB">
        <w:t>is</w:t>
      </w:r>
      <w:r>
        <w:t xml:space="preserve"> functionality can</w:t>
      </w:r>
      <w:r w:rsidRPr="0017793E">
        <w:t xml:space="preserve"> </w:t>
      </w:r>
      <w:r>
        <w:t xml:space="preserve">receive </w:t>
      </w:r>
      <w:proofErr w:type="gramStart"/>
      <w:r>
        <w:t>is matched</w:t>
      </w:r>
      <w:proofErr w:type="gramEnd"/>
      <w:r>
        <w:t xml:space="preserve"> by the pattern</w:t>
      </w:r>
    </w:p>
    <w:p w14:paraId="1F38A9CD" w14:textId="77777777" w:rsidR="005D42BB" w:rsidRDefault="005D42BB" w:rsidP="005D42BB">
      <w:pPr>
        <w:pStyle w:val="Codesnippet"/>
      </w:pPr>
      <w:proofErr w:type="spellStart"/>
      <w:r w:rsidRPr="0017793E">
        <w:t>FwAdv.fw_ok</w:t>
      </w:r>
      <w:proofErr w:type="spellEnd"/>
    </w:p>
    <w:p w14:paraId="5BD6D3DF" w14:textId="6BBE0BD6" w:rsidR="005D42BB" w:rsidRDefault="005A678C" w:rsidP="005D42BB">
      <w:r>
        <w:t xml:space="preserve">which </w:t>
      </w:r>
      <w:proofErr w:type="gramStart"/>
      <w:r>
        <w:t>is matched</w:t>
      </w:r>
      <w:proofErr w:type="gramEnd"/>
      <w:r>
        <w:t xml:space="preserve"> in the </w:t>
      </w:r>
      <w:r w:rsidRPr="005A678C">
        <w:rPr>
          <w:rFonts w:ascii="Courier New" w:hAnsi="Courier New" w:cs="Courier New"/>
        </w:rPr>
        <w:t>Wait</w:t>
      </w:r>
      <w:r>
        <w:t xml:space="preserve"> state</w:t>
      </w:r>
      <w:r w:rsidR="00E91A23">
        <w:t xml:space="preserve"> above</w:t>
      </w:r>
      <w:r>
        <w:t xml:space="preserve">. </w:t>
      </w:r>
      <w:r w:rsidR="005D42BB">
        <w:t xml:space="preserve">This is an adversarial message, so there is no source port, and </w:t>
      </w:r>
      <w:r w:rsidR="00FE6398">
        <w:t>this one</w:t>
      </w:r>
      <w:r w:rsidR="005D42BB">
        <w:t xml:space="preserve"> has no data</w:t>
      </w:r>
      <w:r w:rsidR="00F6736E">
        <w:t>, either</w:t>
      </w:r>
      <w:r w:rsidR="005D42BB">
        <w:t>.</w:t>
      </w:r>
    </w:p>
    <w:p w14:paraId="671DB8DF" w14:textId="2F74F4D8" w:rsidR="00BD5ED0" w:rsidRDefault="00BD5ED0" w:rsidP="001B5FA4">
      <w:r>
        <w:t xml:space="preserve">As in </w:t>
      </w:r>
      <w:proofErr w:type="spellStart"/>
      <w:r>
        <w:t>EasyCrypt</w:t>
      </w:r>
      <w:proofErr w:type="spellEnd"/>
      <w:r>
        <w:t xml:space="preserve">, if </w:t>
      </w:r>
      <w:r w:rsidR="00523BA4">
        <w:t xml:space="preserve">one or more </w:t>
      </w:r>
      <w:r w:rsidR="00A63D50">
        <w:t>arguments</w:t>
      </w:r>
      <w:r w:rsidR="00523BA4">
        <w:t xml:space="preserve"> of </w:t>
      </w:r>
      <w:r>
        <w:t xml:space="preserve">the </w:t>
      </w:r>
      <w:r w:rsidR="006F5160">
        <w:t xml:space="preserve">message are not relevant to the action to </w:t>
      </w:r>
      <w:proofErr w:type="gramStart"/>
      <w:r w:rsidR="006F5160">
        <w:t>be taken</w:t>
      </w:r>
      <w:proofErr w:type="gramEnd"/>
      <w:r w:rsidR="006F5160">
        <w:t xml:space="preserve">, the special pattern variable </w:t>
      </w:r>
      <w:r w:rsidR="006F5160" w:rsidRPr="002D36DC">
        <w:rPr>
          <w:rFonts w:ascii="Courier New" w:hAnsi="Courier New" w:cs="Courier New"/>
        </w:rPr>
        <w:t>_</w:t>
      </w:r>
      <w:r w:rsidR="006F5160">
        <w:t xml:space="preserve"> may be used</w:t>
      </w:r>
      <w:r w:rsidR="005D42BB">
        <w:t xml:space="preserve"> to show they are ignored:</w:t>
      </w:r>
    </w:p>
    <w:p w14:paraId="7AC92466" w14:textId="6A5884D5" w:rsidR="005D42BB" w:rsidRDefault="005D42BB" w:rsidP="005D42BB">
      <w:pPr>
        <w:pStyle w:val="Codesnippet"/>
      </w:pPr>
      <w:r>
        <w:t>pt1@FwDir.D.fw_</w:t>
      </w:r>
      <w:proofErr w:type="gramStart"/>
      <w:r>
        <w:t>req(</w:t>
      </w:r>
      <w:proofErr w:type="gramEnd"/>
      <w:r>
        <w:t xml:space="preserve">_, </w:t>
      </w:r>
      <w:r w:rsidR="008D4E8F">
        <w:t>_</w:t>
      </w:r>
      <w:r>
        <w:t>)</w:t>
      </w:r>
    </w:p>
    <w:p w14:paraId="29ED8F8E" w14:textId="5F279B62" w:rsidR="00242C56" w:rsidRDefault="00A43737" w:rsidP="0072357E">
      <w:r>
        <w:t xml:space="preserve">The source port, however, cannot </w:t>
      </w:r>
      <w:proofErr w:type="gramStart"/>
      <w:r>
        <w:t>be replaced</w:t>
      </w:r>
      <w:proofErr w:type="gramEnd"/>
      <w:r>
        <w:t xml:space="preserve"> with </w:t>
      </w:r>
      <w:r w:rsidRPr="0098220F">
        <w:rPr>
          <w:rFonts w:ascii="Courier New" w:hAnsi="Courier New" w:cs="Courier New"/>
        </w:rPr>
        <w:t>_</w:t>
      </w:r>
      <w:r>
        <w:t>.</w:t>
      </w:r>
    </w:p>
    <w:p w14:paraId="6CBE8F48" w14:textId="6E3003B7" w:rsidR="00C071E2" w:rsidRDefault="00EC1944" w:rsidP="0072357E">
      <w:r>
        <w:lastRenderedPageBreak/>
        <w:t xml:space="preserve">Finally, a wild card pattern, </w:t>
      </w:r>
      <w:r w:rsidRPr="00657EAD">
        <w:rPr>
          <w:rFonts w:ascii="Courier New" w:hAnsi="Courier New" w:cs="Courier New"/>
        </w:rPr>
        <w:t>*</w:t>
      </w:r>
      <w:r>
        <w:t xml:space="preserve">, can </w:t>
      </w:r>
      <w:proofErr w:type="gramStart"/>
      <w:r>
        <w:t>be used</w:t>
      </w:r>
      <w:proofErr w:type="gramEnd"/>
      <w:r>
        <w:t xml:space="preserve"> </w:t>
      </w:r>
      <w:r w:rsidR="001E073A">
        <w:t xml:space="preserve">to </w:t>
      </w:r>
      <w:r w:rsidR="00F81D5B">
        <w:t xml:space="preserve">replace </w:t>
      </w:r>
      <w:r w:rsidR="0047634A">
        <w:t>the trailing part of the</w:t>
      </w:r>
      <w:r w:rsidR="00F81D5B">
        <w:t xml:space="preserve"> message path</w:t>
      </w:r>
      <w:r w:rsidR="001E073A">
        <w:t>.</w:t>
      </w:r>
      <w:r w:rsidR="00F81D5B">
        <w:t xml:space="preserve"> </w:t>
      </w:r>
      <w:r w:rsidR="00686A87">
        <w:t xml:space="preserve">When </w:t>
      </w:r>
      <w:r w:rsidR="00686A87" w:rsidRPr="00686A87">
        <w:rPr>
          <w:rFonts w:ascii="Courier New" w:hAnsi="Courier New" w:cs="Courier New"/>
        </w:rPr>
        <w:t>*</w:t>
      </w:r>
      <w:r w:rsidR="00686A87">
        <w:t xml:space="preserve"> </w:t>
      </w:r>
      <w:proofErr w:type="gramStart"/>
      <w:r w:rsidR="00686A87">
        <w:t>is used</w:t>
      </w:r>
      <w:proofErr w:type="gramEnd"/>
      <w:r w:rsidR="00F81D5B">
        <w:t>,</w:t>
      </w:r>
      <w:r w:rsidR="0018310F">
        <w:t xml:space="preserve"> pattern variables for the source port and arguments are omitted.</w:t>
      </w:r>
      <w:r w:rsidR="00C071E2">
        <w:t xml:space="preserve"> For example,</w:t>
      </w:r>
    </w:p>
    <w:p w14:paraId="1DC4AF8C" w14:textId="75F3B40D" w:rsidR="00C071E2" w:rsidRDefault="00C071E2" w:rsidP="00C071E2">
      <w:pPr>
        <w:pStyle w:val="Codesnippet"/>
      </w:pPr>
      <w:r>
        <w:t>FwDir.D.*</w:t>
      </w:r>
    </w:p>
    <w:p w14:paraId="214F4DC9" w14:textId="4995A0E8" w:rsidR="00C071E2" w:rsidRDefault="00C071E2" w:rsidP="00C071E2">
      <w:pPr>
        <w:pStyle w:val="Codesnippet"/>
      </w:pPr>
      <w:proofErr w:type="gramStart"/>
      <w:r>
        <w:t>FwDir.*</w:t>
      </w:r>
      <w:proofErr w:type="gramEnd"/>
    </w:p>
    <w:p w14:paraId="0C4AB3DC" w14:textId="7A06DEC6" w:rsidR="00893D1A" w:rsidRDefault="00893D1A" w:rsidP="00C071E2">
      <w:pPr>
        <w:pStyle w:val="Codesnippet"/>
      </w:pPr>
      <w:proofErr w:type="gramStart"/>
      <w:r>
        <w:t>FwAdv.*</w:t>
      </w:r>
      <w:proofErr w:type="gramEnd"/>
    </w:p>
    <w:p w14:paraId="43C63B72" w14:textId="44628C71" w:rsidR="00C071E2" w:rsidRDefault="00C071E2" w:rsidP="00C071E2">
      <w:pPr>
        <w:pStyle w:val="Codesnippet"/>
      </w:pPr>
      <w:r>
        <w:t>*</w:t>
      </w:r>
    </w:p>
    <w:p w14:paraId="395EF603" w14:textId="23EA72DB" w:rsidR="00EC1944" w:rsidRDefault="00C071E2" w:rsidP="0072357E">
      <w:r>
        <w:t xml:space="preserve">are all valid </w:t>
      </w:r>
      <w:r w:rsidR="00333451">
        <w:t xml:space="preserve">patterns. </w:t>
      </w:r>
      <w:r w:rsidR="001910EB">
        <w:t>The only statement that can be associated with</w:t>
      </w:r>
      <w:r w:rsidR="007C5B34">
        <w:t xml:space="preserve"> a wild card pattern is</w:t>
      </w:r>
      <w:r w:rsidR="002A6301">
        <w:t xml:space="preserve"> </w:t>
      </w:r>
      <w:r w:rsidR="005F510C">
        <w:t>unconditional</w:t>
      </w:r>
      <w:r w:rsidR="007C5B34">
        <w:t xml:space="preserve"> failure, as explained below.</w:t>
      </w:r>
    </w:p>
    <w:p w14:paraId="69770836" w14:textId="213050DF" w:rsidR="0072357E" w:rsidRDefault="002547DB" w:rsidP="0072357E">
      <w:r>
        <w:t>A</w:t>
      </w:r>
      <w:r w:rsidR="0072357E">
        <w:t xml:space="preserve">ll possible </w:t>
      </w:r>
      <w:r w:rsidR="0049333B" w:rsidRPr="006E3B4F">
        <w:rPr>
          <w:rFonts w:ascii="Courier New" w:hAnsi="Courier New" w:cs="Courier New"/>
        </w:rPr>
        <w:t>in</w:t>
      </w:r>
      <w:r w:rsidR="0049333B">
        <w:t xml:space="preserve"> </w:t>
      </w:r>
      <w:r w:rsidR="00DA5389">
        <w:t xml:space="preserve">message </w:t>
      </w:r>
      <w:r w:rsidR="00833B12">
        <w:t>path</w:t>
      </w:r>
      <w:r w:rsidR="00DA5389">
        <w:t>s</w:t>
      </w:r>
      <w:r w:rsidR="006E3B4F">
        <w:t>,</w:t>
      </w:r>
      <w:r w:rsidR="00DA5389">
        <w:t xml:space="preserve"> </w:t>
      </w:r>
      <w:r w:rsidR="004B17D7">
        <w:t xml:space="preserve">as defined by the interfaces implemented by the </w:t>
      </w:r>
      <w:r w:rsidR="003B36A8">
        <w:t xml:space="preserve">ideal </w:t>
      </w:r>
      <w:r w:rsidR="004B17D7">
        <w:t>functionality</w:t>
      </w:r>
      <w:r w:rsidR="006E3B4F">
        <w:t>,</w:t>
      </w:r>
      <w:r w:rsidR="004B17D7">
        <w:t xml:space="preserve"> </w:t>
      </w:r>
      <w:r>
        <w:t xml:space="preserve">must </w:t>
      </w:r>
      <w:proofErr w:type="gramStart"/>
      <w:r>
        <w:t>be</w:t>
      </w:r>
      <w:r w:rsidR="0072357E">
        <w:t xml:space="preserve"> matched</w:t>
      </w:r>
      <w:proofErr w:type="gramEnd"/>
      <w:r w:rsidR="0072357E">
        <w:t xml:space="preserve"> by at least one pattern</w:t>
      </w:r>
      <w:r w:rsidR="004B17D7">
        <w:t xml:space="preserve"> in the match statement</w:t>
      </w:r>
      <w:r w:rsidR="00E91A23">
        <w:t>, except that</w:t>
      </w:r>
      <w:r w:rsidR="004B17D7">
        <w:t xml:space="preserve"> the initial state</w:t>
      </w:r>
      <w:r w:rsidR="00E91A23">
        <w:t xml:space="preserve"> cannot receive </w:t>
      </w:r>
      <w:r w:rsidR="004B17D7">
        <w:t>adversarial message</w:t>
      </w:r>
      <w:r w:rsidR="00043010">
        <w:t>s</w:t>
      </w:r>
      <w:r w:rsidR="004B17D7">
        <w:t>.</w:t>
      </w:r>
      <w:r w:rsidR="00540C3F">
        <w:t xml:space="preserve"> </w:t>
      </w:r>
      <w:r w:rsidR="004B17D7">
        <w:t>E</w:t>
      </w:r>
      <w:r w:rsidR="00303FC3">
        <w:t>ach</w:t>
      </w:r>
      <w:r w:rsidR="00B045F3">
        <w:t xml:space="preserve"> pattern </w:t>
      </w:r>
      <w:r w:rsidR="00303FC3">
        <w:t xml:space="preserve">must </w:t>
      </w:r>
      <w:r w:rsidR="00E91A23">
        <w:t xml:space="preserve">also </w:t>
      </w:r>
      <w:r w:rsidR="00303FC3">
        <w:t>be</w:t>
      </w:r>
      <w:r w:rsidR="00B045F3">
        <w:t xml:space="preserve"> </w:t>
      </w:r>
      <w:r w:rsidR="00BB4979" w:rsidRPr="00F760F3">
        <w:rPr>
          <w:i/>
          <w:iCs/>
        </w:rPr>
        <w:t>reach</w:t>
      </w:r>
      <w:r w:rsidR="00B045F3" w:rsidRPr="00F760F3">
        <w:rPr>
          <w:i/>
          <w:iCs/>
        </w:rPr>
        <w:t>able</w:t>
      </w:r>
      <w:r w:rsidR="003F7AB3">
        <w:t>, meaning</w:t>
      </w:r>
      <w:r w:rsidR="00B045F3">
        <w:t xml:space="preserve"> </w:t>
      </w:r>
      <w:r w:rsidR="003226EC">
        <w:t xml:space="preserve">at least one message </w:t>
      </w:r>
      <w:r w:rsidR="00263133">
        <w:t xml:space="preserve">that </w:t>
      </w:r>
      <w:r w:rsidR="003226EC">
        <w:t>match</w:t>
      </w:r>
      <w:r w:rsidR="00263133">
        <w:t>es</w:t>
      </w:r>
      <w:r w:rsidR="003226EC">
        <w:t xml:space="preserve"> the pattern </w:t>
      </w:r>
      <w:r w:rsidR="00D5122A">
        <w:t>does</w:t>
      </w:r>
      <w:r w:rsidR="003226EC">
        <w:t xml:space="preserve"> not match a</w:t>
      </w:r>
      <w:r w:rsidR="00D5122A">
        <w:t>ny</w:t>
      </w:r>
      <w:r w:rsidR="003226EC">
        <w:t xml:space="preserve"> </w:t>
      </w:r>
      <w:r w:rsidR="00390761">
        <w:t>pre</w:t>
      </w:r>
      <w:r w:rsidR="00540C3F">
        <w:t xml:space="preserve">vious </w:t>
      </w:r>
      <w:r w:rsidR="0066764A">
        <w:t>pattern</w:t>
      </w:r>
      <w:r w:rsidR="00EC3906">
        <w:t xml:space="preserve"> (</w:t>
      </w:r>
      <w:r w:rsidR="0054181B">
        <w:t>e.g.,</w:t>
      </w:r>
      <w:r w:rsidR="00AC4B28">
        <w:t xml:space="preserve"> no</w:t>
      </w:r>
      <w:r w:rsidR="0054181B">
        <w:t xml:space="preserve"> duplicate patterns)</w:t>
      </w:r>
      <w:r w:rsidR="0072357E">
        <w:t xml:space="preserve">. </w:t>
      </w:r>
      <w:r w:rsidR="004A0684">
        <w:t xml:space="preserve">In the example above, the match statement for the </w:t>
      </w:r>
      <w:r w:rsidR="004A0684" w:rsidRPr="004A0684">
        <w:rPr>
          <w:rFonts w:ascii="Courier New" w:hAnsi="Courier New" w:cs="Courier New"/>
        </w:rPr>
        <w:t>Init</w:t>
      </w:r>
      <w:r w:rsidR="004A0684">
        <w:t xml:space="preserve"> state has a pattern for the direct message only, the one for the </w:t>
      </w:r>
      <w:r w:rsidR="004A0684" w:rsidRPr="004A0684">
        <w:rPr>
          <w:rFonts w:ascii="Courier New" w:hAnsi="Courier New" w:cs="Courier New"/>
        </w:rPr>
        <w:t>Wait</w:t>
      </w:r>
      <w:r w:rsidR="004A0684">
        <w:t xml:space="preserve"> state has two patterns, the second being a wildcard, and the one for the </w:t>
      </w:r>
      <w:r w:rsidR="004A0684" w:rsidRPr="004A0684">
        <w:rPr>
          <w:rFonts w:ascii="Courier New" w:hAnsi="Courier New" w:cs="Courier New"/>
        </w:rPr>
        <w:t>Final</w:t>
      </w:r>
      <w:r w:rsidR="004A0684">
        <w:t xml:space="preserve"> state has one wildcard pattern matching both possible messages.</w:t>
      </w:r>
    </w:p>
    <w:p w14:paraId="0C8FA8E1" w14:textId="5D38FA8D" w:rsidR="00374E4D" w:rsidRDefault="00D55DFD" w:rsidP="00384597">
      <w:r>
        <w:t xml:space="preserve">Each pattern has an associated sequence of statements that </w:t>
      </w:r>
      <w:proofErr w:type="gramStart"/>
      <w:r w:rsidR="00126452">
        <w:t>is</w:t>
      </w:r>
      <w:r>
        <w:t xml:space="preserve"> executed</w:t>
      </w:r>
      <w:proofErr w:type="gramEnd"/>
      <w:r>
        <w:t xml:space="preserve"> when the pattern is matched.</w:t>
      </w:r>
      <w:r w:rsidR="007119D2">
        <w:t xml:space="preserve"> Statements </w:t>
      </w:r>
      <w:r w:rsidR="00133ECC">
        <w:t>may</w:t>
      </w:r>
      <w:r w:rsidR="007119D2">
        <w:t xml:space="preserve"> use the value</w:t>
      </w:r>
      <w:r w:rsidR="001D15EE">
        <w:t>s</w:t>
      </w:r>
      <w:r w:rsidR="007119D2">
        <w:t xml:space="preserve"> of the state's parameters</w:t>
      </w:r>
      <w:r w:rsidR="00306848">
        <w:t xml:space="preserve"> and the message parameters</w:t>
      </w:r>
      <w:r w:rsidR="007119D2">
        <w:t xml:space="preserve"> but may not modify them. </w:t>
      </w:r>
      <w:r w:rsidR="00642F4B">
        <w:t>They may also use or set the values of local variables.</w:t>
      </w:r>
      <w:r w:rsidR="00C64504">
        <w:t xml:space="preserve"> Statement types </w:t>
      </w:r>
      <w:r w:rsidR="003372D1">
        <w:t>include</w:t>
      </w:r>
      <w:r w:rsidR="00B8485E">
        <w:t xml:space="preserve"> a subset</w:t>
      </w:r>
      <w:r w:rsidR="003B2FD2">
        <w:t xml:space="preserve"> of </w:t>
      </w:r>
      <w:r w:rsidR="00424790">
        <w:t xml:space="preserve">those provided by </w:t>
      </w:r>
      <w:proofErr w:type="spellStart"/>
      <w:r w:rsidR="00424790">
        <w:t>EasyCrypt</w:t>
      </w:r>
      <w:proofErr w:type="spellEnd"/>
      <w:r w:rsidR="00424790">
        <w:t xml:space="preserve"> for procedure bodies:</w:t>
      </w:r>
    </w:p>
    <w:p w14:paraId="046B1FDF" w14:textId="685591E7" w:rsidR="0059369F" w:rsidRDefault="0059369F">
      <w:pPr>
        <w:pStyle w:val="ListParagraph"/>
        <w:numPr>
          <w:ilvl w:val="0"/>
          <w:numId w:val="9"/>
        </w:numPr>
        <w:spacing w:line="240" w:lineRule="auto"/>
      </w:pPr>
      <w:r>
        <w:t>Assignment of a value (i.e., a</w:t>
      </w:r>
      <w:r w:rsidR="00F10F60">
        <w:t xml:space="preserve">n </w:t>
      </w:r>
      <w:proofErr w:type="spellStart"/>
      <w:r w:rsidR="00F10F60">
        <w:t>EasyCrypt</w:t>
      </w:r>
      <w:proofErr w:type="spellEnd"/>
      <w:r>
        <w:t xml:space="preserve"> typed expression) to a variable</w:t>
      </w:r>
      <w:r w:rsidR="00482182">
        <w:t>, tuple or map key</w:t>
      </w:r>
    </w:p>
    <w:p w14:paraId="1CB26BC1" w14:textId="3B0A0C75" w:rsidR="0059369F" w:rsidRDefault="0059369F" w:rsidP="002437B3">
      <w:pPr>
        <w:pStyle w:val="Codesnippet"/>
        <w:ind w:left="1080"/>
      </w:pPr>
      <w:r>
        <w:t xml:space="preserve">x &lt;- </w:t>
      </w:r>
      <w:proofErr w:type="gramStart"/>
      <w:r>
        <w:t>0;</w:t>
      </w:r>
      <w:proofErr w:type="gramEnd"/>
    </w:p>
    <w:p w14:paraId="0B8CCA8F" w14:textId="18C70B13" w:rsidR="00482182" w:rsidRDefault="00482182" w:rsidP="002437B3">
      <w:pPr>
        <w:pStyle w:val="Codesnippet"/>
        <w:ind w:left="1080"/>
      </w:pPr>
      <w:r>
        <w:t>(x, y) &lt;- (y, x</w:t>
      </w:r>
      <w:proofErr w:type="gramStart"/>
      <w:r>
        <w:t>);</w:t>
      </w:r>
      <w:proofErr w:type="gramEnd"/>
    </w:p>
    <w:p w14:paraId="27008C21" w14:textId="256F7EDB" w:rsidR="00314E0A" w:rsidRDefault="00314E0A" w:rsidP="002437B3">
      <w:pPr>
        <w:pStyle w:val="Codesnippet"/>
        <w:ind w:left="1080"/>
      </w:pPr>
      <w:r>
        <w:t xml:space="preserve">m.[x] &lt;- </w:t>
      </w:r>
      <w:proofErr w:type="gramStart"/>
      <w:r>
        <w:t>y;</w:t>
      </w:r>
      <w:proofErr w:type="gramEnd"/>
    </w:p>
    <w:p w14:paraId="41625407" w14:textId="08248FD5" w:rsidR="00DF58D2" w:rsidRDefault="00DF58D2" w:rsidP="00DF58D2">
      <w:pPr>
        <w:ind w:left="720"/>
      </w:pPr>
      <w:r>
        <w:t xml:space="preserve">Note: As in </w:t>
      </w:r>
      <w:proofErr w:type="spellStart"/>
      <w:r>
        <w:t>EasyCrypt</w:t>
      </w:r>
      <w:proofErr w:type="spellEnd"/>
      <w:r w:rsidR="006C7626">
        <w:t>,</w:t>
      </w:r>
      <w:r>
        <w:t xml:space="preserve"> you cannot assign a value to </w:t>
      </w:r>
      <w:r w:rsidR="00B11656">
        <w:t>a</w:t>
      </w:r>
      <w:r w:rsidR="004C55E8">
        <w:t xml:space="preserve"> field of a tuple or record:</w:t>
      </w:r>
    </w:p>
    <w:p w14:paraId="6DBC9F48" w14:textId="302EC742" w:rsidR="004C55E8" w:rsidRDefault="004C55E8" w:rsidP="004C55E8">
      <w:pPr>
        <w:pStyle w:val="Codesnippet"/>
        <w:ind w:left="1080"/>
      </w:pPr>
      <w:r>
        <w:t xml:space="preserve">x.`1 &lt;- </w:t>
      </w:r>
      <w:proofErr w:type="gramStart"/>
      <w:r>
        <w:t>15;  (</w:t>
      </w:r>
      <w:proofErr w:type="gramEnd"/>
      <w:r>
        <w:t>* Not legal *)</w:t>
      </w:r>
    </w:p>
    <w:p w14:paraId="0D9EF93C" w14:textId="0704A548" w:rsidR="0083463F" w:rsidRDefault="0083463F" w:rsidP="0083463F">
      <w:pPr>
        <w:ind w:left="720"/>
      </w:pPr>
      <w:r>
        <w:t xml:space="preserve">This is </w:t>
      </w:r>
      <w:proofErr w:type="gramStart"/>
      <w:r>
        <w:t xml:space="preserve">because </w:t>
      </w:r>
      <w:r w:rsidRPr="00DF25E2">
        <w:rPr>
          <w:rFonts w:ascii="Courier New" w:hAnsi="Courier New" w:cs="Courier New"/>
        </w:rPr>
        <w:t>.</w:t>
      </w:r>
      <w:proofErr w:type="gramEnd"/>
      <w:r w:rsidRPr="00DF25E2">
        <w:rPr>
          <w:rFonts w:ascii="Courier New" w:hAnsi="Courier New" w:cs="Courier New"/>
        </w:rPr>
        <w:t>`</w:t>
      </w:r>
      <w:r>
        <w:t xml:space="preserve"> is an operator</w:t>
      </w:r>
      <w:r w:rsidR="00DF25E2">
        <w:t xml:space="preserve">, so </w:t>
      </w:r>
      <w:r w:rsidR="00DF25E2" w:rsidRPr="00DF25E2">
        <w:rPr>
          <w:rFonts w:ascii="Courier New" w:hAnsi="Courier New" w:cs="Courier New"/>
        </w:rPr>
        <w:t>x.`1</w:t>
      </w:r>
      <w:r w:rsidR="00DF25E2">
        <w:t xml:space="preserve"> is an expression rather than a variable.</w:t>
      </w:r>
    </w:p>
    <w:p w14:paraId="51DE3EF5" w14:textId="17801905" w:rsidR="0049484E" w:rsidRDefault="0049484E">
      <w:pPr>
        <w:pStyle w:val="ListParagraph"/>
        <w:numPr>
          <w:ilvl w:val="0"/>
          <w:numId w:val="9"/>
        </w:numPr>
      </w:pPr>
      <w:r>
        <w:t>Assignment of a value sampled from a (sub-)distribution to a variable, tuple or map key</w:t>
      </w:r>
    </w:p>
    <w:p w14:paraId="73661E90" w14:textId="2C4081AC" w:rsidR="0049484E" w:rsidRDefault="0049484E" w:rsidP="004E751D">
      <w:pPr>
        <w:pStyle w:val="Codesnippet"/>
        <w:ind w:left="1080"/>
      </w:pPr>
      <w:r>
        <w:t>x &lt;$ [</w:t>
      </w:r>
      <w:proofErr w:type="gramStart"/>
      <w:r>
        <w:t>5..</w:t>
      </w:r>
      <w:proofErr w:type="gramEnd"/>
      <w:r>
        <w:t>10];</w:t>
      </w:r>
    </w:p>
    <w:p w14:paraId="1AE9C95F" w14:textId="77777777" w:rsidR="006F6079" w:rsidRDefault="000D1A17">
      <w:pPr>
        <w:pStyle w:val="ListParagraph"/>
        <w:numPr>
          <w:ilvl w:val="0"/>
          <w:numId w:val="9"/>
        </w:numPr>
      </w:pPr>
      <w:r>
        <w:t>A m</w:t>
      </w:r>
      <w:r w:rsidR="00990A82">
        <w:t>atch statement</w:t>
      </w:r>
    </w:p>
    <w:p w14:paraId="15DEF238" w14:textId="77777777" w:rsidR="006F6079" w:rsidRDefault="006F6079" w:rsidP="006F6079">
      <w:pPr>
        <w:pStyle w:val="Codesnippet"/>
        <w:ind w:left="1080"/>
      </w:pPr>
      <w:r>
        <w:t>match exp with</w:t>
      </w:r>
    </w:p>
    <w:p w14:paraId="24FF045E" w14:textId="382AB018" w:rsidR="006F6079" w:rsidRDefault="006F6079" w:rsidP="006F6079">
      <w:pPr>
        <w:pStyle w:val="Codesnippet"/>
        <w:ind w:left="1080"/>
      </w:pPr>
      <w:r>
        <w:t xml:space="preserve">  pattern1 =&gt; </w:t>
      </w:r>
      <w:proofErr w:type="gramStart"/>
      <w:r>
        <w:t>{ statements</w:t>
      </w:r>
      <w:proofErr w:type="gramEnd"/>
      <w:r>
        <w:t>1 }</w:t>
      </w:r>
    </w:p>
    <w:p w14:paraId="66576290" w14:textId="7A698B73" w:rsidR="006F6079" w:rsidRDefault="006F6079" w:rsidP="006F6079">
      <w:pPr>
        <w:pStyle w:val="Codesnippet"/>
        <w:ind w:left="1080"/>
      </w:pPr>
      <w:r>
        <w:t>| ...</w:t>
      </w:r>
    </w:p>
    <w:p w14:paraId="301D1D59" w14:textId="4DB8626A" w:rsidR="006F6079" w:rsidRDefault="006F6079" w:rsidP="006F6079">
      <w:pPr>
        <w:pStyle w:val="Codesnippet"/>
        <w:ind w:left="1080"/>
      </w:pPr>
      <w:r>
        <w:t xml:space="preserve">| </w:t>
      </w:r>
      <w:proofErr w:type="spellStart"/>
      <w:r>
        <w:t>patternN</w:t>
      </w:r>
      <w:proofErr w:type="spellEnd"/>
      <w:r>
        <w:t xml:space="preserve"> =&gt; </w:t>
      </w:r>
      <w:proofErr w:type="gramStart"/>
      <w:r>
        <w:t xml:space="preserve">{ </w:t>
      </w:r>
      <w:proofErr w:type="spellStart"/>
      <w:r>
        <w:t>statementsN</w:t>
      </w:r>
      <w:proofErr w:type="spellEnd"/>
      <w:proofErr w:type="gramEnd"/>
      <w:r>
        <w:t xml:space="preserve"> }</w:t>
      </w:r>
    </w:p>
    <w:p w14:paraId="416D150A" w14:textId="4EA35927" w:rsidR="006F6079" w:rsidRDefault="006F6079" w:rsidP="006F6079">
      <w:pPr>
        <w:pStyle w:val="Codesnippet"/>
        <w:ind w:left="1080"/>
      </w:pPr>
      <w:r>
        <w:t>end</w:t>
      </w:r>
    </w:p>
    <w:p w14:paraId="10CCFB99" w14:textId="79B5F453" w:rsidR="006F6079" w:rsidRDefault="006F6079" w:rsidP="006F6079">
      <w:pPr>
        <w:ind w:left="720"/>
      </w:pPr>
      <w:r>
        <w:t xml:space="preserve">where </w:t>
      </w:r>
      <w:r w:rsidRPr="006F6079">
        <w:rPr>
          <w:rFonts w:ascii="Courier New" w:hAnsi="Courier New" w:cs="Courier New"/>
        </w:rPr>
        <w:t>exp</w:t>
      </w:r>
      <w:r>
        <w:t xml:space="preserve"> is an </w:t>
      </w:r>
      <w:proofErr w:type="spellStart"/>
      <w:r>
        <w:t>EasyCrypt</w:t>
      </w:r>
      <w:proofErr w:type="spellEnd"/>
      <w:r>
        <w:t xml:space="preserve"> typed </w:t>
      </w:r>
      <w:proofErr w:type="gramStart"/>
      <w:r>
        <w:t>expression</w:t>
      </w:r>
      <w:proofErr w:type="gramEnd"/>
      <w:r>
        <w:t xml:space="preserve"> whose value belongs to a</w:t>
      </w:r>
      <w:r w:rsidR="00B1354E">
        <w:t>n inductive</w:t>
      </w:r>
      <w:r>
        <w:t xml:space="preserve"> and each </w:t>
      </w:r>
      <w:r w:rsidRPr="006F6079">
        <w:rPr>
          <w:rFonts w:cstheme="minorHAnsi"/>
        </w:rPr>
        <w:t>pattern</w:t>
      </w:r>
      <w:r>
        <w:t xml:space="preserve"> is an </w:t>
      </w:r>
      <w:proofErr w:type="spellStart"/>
      <w:r>
        <w:t>EasyCrypt</w:t>
      </w:r>
      <w:proofErr w:type="spellEnd"/>
      <w:r>
        <w:t xml:space="preserve"> pattern consisting of a constructor of the type applied to pattern variables. These variables may only </w:t>
      </w:r>
      <w:proofErr w:type="gramStart"/>
      <w:r>
        <w:t>be used</w:t>
      </w:r>
      <w:proofErr w:type="gramEnd"/>
      <w:r>
        <w:t xml:space="preserve"> in the corresponding statement block. There must </w:t>
      </w:r>
      <w:r>
        <w:lastRenderedPageBreak/>
        <w:t xml:space="preserve">be one pattern-statement pair for each constructor of the type. A </w:t>
      </w:r>
      <w:r w:rsidRPr="00C54E16">
        <w:rPr>
          <w:rFonts w:ascii="Courier New" w:hAnsi="Courier New" w:cs="Courier New"/>
        </w:rPr>
        <w:t>|</w:t>
      </w:r>
      <w:r>
        <w:t xml:space="preserve"> may optionally precede </w:t>
      </w:r>
      <w:r w:rsidRPr="00C54E16">
        <w:rPr>
          <w:rFonts w:ascii="Courier New" w:hAnsi="Courier New" w:cs="Courier New"/>
        </w:rPr>
        <w:t>pattern1</w:t>
      </w:r>
      <w:r>
        <w:t>.</w:t>
      </w:r>
    </w:p>
    <w:p w14:paraId="5C83B88A" w14:textId="753870A8" w:rsidR="00990A82" w:rsidRDefault="00376EA2">
      <w:pPr>
        <w:pStyle w:val="ListParagraph"/>
        <w:numPr>
          <w:ilvl w:val="0"/>
          <w:numId w:val="9"/>
        </w:numPr>
      </w:pPr>
      <w:r>
        <w:t>A conditional statement</w:t>
      </w:r>
    </w:p>
    <w:p w14:paraId="5787B690" w14:textId="4D740AD2" w:rsidR="006F6079" w:rsidRDefault="004E751D" w:rsidP="004E751D">
      <w:pPr>
        <w:pStyle w:val="Codesnippet"/>
        <w:ind w:left="1080"/>
      </w:pPr>
      <w:r>
        <w:t xml:space="preserve">if (b) </w:t>
      </w:r>
      <w:proofErr w:type="gramStart"/>
      <w:r>
        <w:t>{ &lt;</w:t>
      </w:r>
      <w:proofErr w:type="gramEnd"/>
      <w:r>
        <w:t>statements&gt; }</w:t>
      </w:r>
    </w:p>
    <w:p w14:paraId="7BFC8B76" w14:textId="025C2A91" w:rsidR="006F6079" w:rsidRDefault="006F6079" w:rsidP="004E751D">
      <w:pPr>
        <w:pStyle w:val="Codesnippet"/>
        <w:ind w:left="1080"/>
      </w:pPr>
      <w:r>
        <w:t xml:space="preserve">[ </w:t>
      </w:r>
      <w:proofErr w:type="spellStart"/>
      <w:r>
        <w:t>elif</w:t>
      </w:r>
      <w:proofErr w:type="spellEnd"/>
      <w:r>
        <w:t xml:space="preserve"> (b</w:t>
      </w:r>
      <w:r w:rsidRPr="006F6079">
        <w:rPr>
          <w:vertAlign w:val="subscript"/>
        </w:rPr>
        <w:t>i</w:t>
      </w:r>
      <w:r>
        <w:t xml:space="preserve">) </w:t>
      </w:r>
      <w:proofErr w:type="gramStart"/>
      <w:r>
        <w:t>{ &lt;</w:t>
      </w:r>
      <w:proofErr w:type="gramEnd"/>
      <w:r>
        <w:t>statements&gt; } ]</w:t>
      </w:r>
    </w:p>
    <w:p w14:paraId="77FE8116" w14:textId="1310864A" w:rsidR="004E751D" w:rsidRDefault="004E751D" w:rsidP="004E751D">
      <w:pPr>
        <w:pStyle w:val="Codesnippet"/>
        <w:ind w:left="1080"/>
      </w:pPr>
      <w:r>
        <w:t xml:space="preserve">[ else </w:t>
      </w:r>
      <w:proofErr w:type="gramStart"/>
      <w:r>
        <w:t>{ &lt;</w:t>
      </w:r>
      <w:proofErr w:type="gramEnd"/>
      <w:r>
        <w:t>statements&gt; } ]</w:t>
      </w:r>
    </w:p>
    <w:p w14:paraId="642D7333" w14:textId="44A9832B" w:rsidR="00F6350C" w:rsidRDefault="006F6079" w:rsidP="00F6350C">
      <w:pPr>
        <w:ind w:left="720"/>
      </w:pPr>
      <w:r>
        <w:t xml:space="preserve">where </w:t>
      </w:r>
      <w:r w:rsidRPr="006F6079">
        <w:rPr>
          <w:rFonts w:ascii="Courier New" w:hAnsi="Courier New" w:cs="Courier New"/>
        </w:rPr>
        <w:t>b</w:t>
      </w:r>
      <w:r>
        <w:t xml:space="preserve"> and </w:t>
      </w:r>
      <w:r w:rsidRPr="006F6079">
        <w:rPr>
          <w:rFonts w:ascii="Courier New" w:hAnsi="Courier New" w:cs="Courier New"/>
        </w:rPr>
        <w:t>b</w:t>
      </w:r>
      <w:r w:rsidRPr="006F6079">
        <w:rPr>
          <w:rFonts w:ascii="Courier New" w:hAnsi="Courier New" w:cs="Courier New"/>
          <w:vertAlign w:val="subscript"/>
        </w:rPr>
        <w:t>i</w:t>
      </w:r>
      <w:r w:rsidRPr="006F6079">
        <w:rPr>
          <w:rFonts w:cstheme="minorHAnsi"/>
        </w:rPr>
        <w:t xml:space="preserve"> </w:t>
      </w:r>
      <w:r>
        <w:t xml:space="preserve">are </w:t>
      </w:r>
      <w:proofErr w:type="spellStart"/>
      <w:r>
        <w:t>EasyCrypt</w:t>
      </w:r>
      <w:proofErr w:type="spellEnd"/>
      <w:r>
        <w:t xml:space="preserve"> typed expressions of type </w:t>
      </w:r>
      <w:r w:rsidRPr="006F6079">
        <w:rPr>
          <w:rFonts w:ascii="Courier New" w:hAnsi="Courier New" w:cs="Courier New"/>
        </w:rPr>
        <w:t>bool</w:t>
      </w:r>
      <w:r>
        <w:t xml:space="preserve">. Any number of </w:t>
      </w:r>
      <w:proofErr w:type="spellStart"/>
      <w:r w:rsidRPr="006F6079">
        <w:rPr>
          <w:rFonts w:ascii="Courier New" w:hAnsi="Courier New" w:cs="Courier New"/>
        </w:rPr>
        <w:t>elif</w:t>
      </w:r>
      <w:proofErr w:type="spellEnd"/>
      <w:r>
        <w:t xml:space="preserve"> branches can </w:t>
      </w:r>
      <w:proofErr w:type="gramStart"/>
      <w:r>
        <w:t>be used</w:t>
      </w:r>
      <w:proofErr w:type="gramEnd"/>
      <w:r>
        <w:t>.</w:t>
      </w:r>
      <w:r w:rsidR="008803DF">
        <w:t xml:space="preserve"> Unlike in </w:t>
      </w:r>
      <w:proofErr w:type="spellStart"/>
      <w:r w:rsidR="008803DF">
        <w:t>EasyCrypt</w:t>
      </w:r>
      <w:proofErr w:type="spellEnd"/>
      <w:r w:rsidR="008803DF">
        <w:t xml:space="preserve">, braces </w:t>
      </w:r>
      <w:proofErr w:type="gramStart"/>
      <w:r w:rsidR="008803DF">
        <w:t>are required</w:t>
      </w:r>
      <w:proofErr w:type="gramEnd"/>
      <w:r w:rsidR="008803DF">
        <w:t xml:space="preserve"> even if a branch consists of a single statement.</w:t>
      </w:r>
    </w:p>
    <w:p w14:paraId="1146E002" w14:textId="4FE2E836" w:rsidR="004E751D" w:rsidRDefault="006E0E0C" w:rsidP="0075444D">
      <w:r>
        <w:t>Notably absent are procedure calls (</w:t>
      </w:r>
      <w:r w:rsidR="0035633C">
        <w:t xml:space="preserve">because </w:t>
      </w:r>
      <w:proofErr w:type="spellStart"/>
      <w:r w:rsidR="0035633C">
        <w:t>EasyCrypt</w:t>
      </w:r>
      <w:proofErr w:type="spellEnd"/>
      <w:r w:rsidR="0035633C">
        <w:t xml:space="preserve"> modules are stateful and the only </w:t>
      </w:r>
      <w:r w:rsidR="006034BD">
        <w:t xml:space="preserve">notion of state in </w:t>
      </w:r>
      <w:proofErr w:type="spellStart"/>
      <w:r w:rsidR="006034BD">
        <w:t>EasyUC</w:t>
      </w:r>
      <w:proofErr w:type="spellEnd"/>
      <w:r w:rsidR="006034BD">
        <w:t xml:space="preserve"> </w:t>
      </w:r>
      <w:proofErr w:type="gramStart"/>
      <w:r w:rsidR="006034BD">
        <w:t>is provided</w:t>
      </w:r>
      <w:proofErr w:type="gramEnd"/>
      <w:r w:rsidR="006034BD">
        <w:t xml:space="preserve"> by state machines), while loops </w:t>
      </w:r>
      <w:r w:rsidR="00EA139F">
        <w:t>and return statements.</w:t>
      </w:r>
    </w:p>
    <w:p w14:paraId="06761DD8" w14:textId="524531CC" w:rsidR="00B8485E" w:rsidRDefault="00B8485E" w:rsidP="00384597">
      <w:r>
        <w:t xml:space="preserve">The last statement </w:t>
      </w:r>
      <w:r w:rsidR="00AA5F38">
        <w:t>o</w:t>
      </w:r>
      <w:r w:rsidR="00314E0A">
        <w:t xml:space="preserve">n </w:t>
      </w:r>
      <w:r w:rsidR="00AA5F38">
        <w:t xml:space="preserve">every execution path </w:t>
      </w:r>
      <w:r>
        <w:t>must be one of two special statements</w:t>
      </w:r>
      <w:r w:rsidR="00FA70C1">
        <w:t xml:space="preserve"> terminated with a period:</w:t>
      </w:r>
    </w:p>
    <w:p w14:paraId="532524A0" w14:textId="5E803AB8" w:rsidR="00051998" w:rsidRDefault="00C033F2">
      <w:pPr>
        <w:pStyle w:val="ListParagraph"/>
        <w:numPr>
          <w:ilvl w:val="0"/>
          <w:numId w:val="8"/>
        </w:numPr>
      </w:pPr>
      <w:r>
        <w:t>S</w:t>
      </w:r>
      <w:r w:rsidR="008F0B0D">
        <w:t>end a message and transition to a new state</w:t>
      </w:r>
      <w:r w:rsidR="002437B3">
        <w:t>:</w:t>
      </w:r>
    </w:p>
    <w:p w14:paraId="6FE71015" w14:textId="0EBBBBED" w:rsidR="00FA70C1" w:rsidRDefault="00FA70C1" w:rsidP="002437B3">
      <w:pPr>
        <w:pStyle w:val="Codesnippet"/>
        <w:ind w:left="1080"/>
      </w:pPr>
      <w:r>
        <w:t xml:space="preserve">send M and transition </w:t>
      </w:r>
      <w:r w:rsidR="003B2FD2">
        <w:t>S</w:t>
      </w:r>
      <w:r>
        <w:t>.</w:t>
      </w:r>
    </w:p>
    <w:p w14:paraId="102BA2E3" w14:textId="4587E39D" w:rsidR="007A447E" w:rsidRDefault="007A447E" w:rsidP="00CF6FD7">
      <w:pPr>
        <w:ind w:left="720"/>
      </w:pPr>
      <w:r>
        <w:t xml:space="preserve">where </w:t>
      </w:r>
      <w:r w:rsidRPr="00CF6FD7">
        <w:rPr>
          <w:rFonts w:ascii="Courier New" w:hAnsi="Courier New" w:cs="Courier New"/>
        </w:rPr>
        <w:t>M</w:t>
      </w:r>
      <w:r>
        <w:t xml:space="preserve"> is</w:t>
      </w:r>
      <w:r w:rsidR="0083295B">
        <w:t xml:space="preserve"> a message</w:t>
      </w:r>
      <w:r w:rsidR="006F6079">
        <w:t xml:space="preserve"> path and any associated arguments</w:t>
      </w:r>
      <w:r w:rsidR="0031791D">
        <w:t xml:space="preserve"> and </w:t>
      </w:r>
      <w:r w:rsidR="004F39AF">
        <w:t xml:space="preserve">destination </w:t>
      </w:r>
      <w:proofErr w:type="gramStart"/>
      <w:r w:rsidR="0031791D">
        <w:t>port</w:t>
      </w:r>
      <w:proofErr w:type="gramEnd"/>
      <w:r w:rsidR="00A418B1">
        <w:t xml:space="preserve"> and </w:t>
      </w:r>
      <w:r w:rsidR="00A418B1" w:rsidRPr="00CF6FD7">
        <w:rPr>
          <w:rFonts w:ascii="Courier New" w:hAnsi="Courier New" w:cs="Courier New"/>
        </w:rPr>
        <w:t>S</w:t>
      </w:r>
      <w:r w:rsidR="00A418B1">
        <w:t xml:space="preserve"> is a </w:t>
      </w:r>
      <w:r w:rsidR="00D00A1E" w:rsidRPr="00BF1595">
        <w:rPr>
          <w:i/>
          <w:iCs/>
        </w:rPr>
        <w:t>non-initial</w:t>
      </w:r>
      <w:r w:rsidR="00D00A1E">
        <w:t xml:space="preserve"> </w:t>
      </w:r>
      <w:r w:rsidR="00A418B1">
        <w:t xml:space="preserve">state </w:t>
      </w:r>
      <w:r w:rsidR="00297C9F">
        <w:t>and any associated arguments.</w:t>
      </w:r>
      <w:r w:rsidR="00E37C6A">
        <w:t xml:space="preserve"> For example,</w:t>
      </w:r>
    </w:p>
    <w:p w14:paraId="261C8756" w14:textId="77777777" w:rsidR="00E57F9E" w:rsidRDefault="003A3D58" w:rsidP="003A3D58">
      <w:pPr>
        <w:pStyle w:val="Codesnippet"/>
        <w:ind w:left="1080"/>
      </w:pPr>
      <w:r>
        <w:t xml:space="preserve">send </w:t>
      </w:r>
      <w:proofErr w:type="spellStart"/>
      <w:r>
        <w:t>FwAdv.fw_</w:t>
      </w:r>
      <w:proofErr w:type="gramStart"/>
      <w:r>
        <w:t>obs</w:t>
      </w:r>
      <w:proofErr w:type="spellEnd"/>
      <w:r>
        <w:t>(</w:t>
      </w:r>
      <w:proofErr w:type="gramEnd"/>
      <w:r>
        <w:t>pt1, pt2, u)</w:t>
      </w:r>
    </w:p>
    <w:p w14:paraId="47E79738" w14:textId="6DBED25A" w:rsidR="00E37C6A" w:rsidRDefault="003A3D58" w:rsidP="003A3D58">
      <w:pPr>
        <w:pStyle w:val="Codesnippet"/>
        <w:ind w:left="1080"/>
      </w:pPr>
      <w:r>
        <w:t xml:space="preserve">and transition </w:t>
      </w:r>
      <w:proofErr w:type="gramStart"/>
      <w:r>
        <w:t>Wait(</w:t>
      </w:r>
      <w:proofErr w:type="gramEnd"/>
      <w:r>
        <w:t>pt1, pt2, u).</w:t>
      </w:r>
    </w:p>
    <w:p w14:paraId="4C98C04E" w14:textId="1E708CF7" w:rsidR="00536250" w:rsidRDefault="0031549D" w:rsidP="004B3A94">
      <w:pPr>
        <w:ind w:left="720"/>
      </w:pPr>
      <w:r>
        <w:t xml:space="preserve">sends a message to the adversary and </w:t>
      </w:r>
      <w:r w:rsidR="00E10048">
        <w:t xml:space="preserve">transitions to the </w:t>
      </w:r>
      <w:r w:rsidR="00E10048" w:rsidRPr="00E10048">
        <w:rPr>
          <w:rFonts w:ascii="Courier New" w:hAnsi="Courier New" w:cs="Courier New"/>
        </w:rPr>
        <w:t>Wait</w:t>
      </w:r>
      <w:r w:rsidR="00E10048">
        <w:t xml:space="preserve"> state</w:t>
      </w:r>
      <w:r>
        <w:t xml:space="preserve">. </w:t>
      </w:r>
      <w:r w:rsidR="004B3A94">
        <w:t xml:space="preserve">In an ideal functionality, the </w:t>
      </w:r>
      <w:r w:rsidR="00C269AB">
        <w:t xml:space="preserve">initial state can send </w:t>
      </w:r>
      <w:r w:rsidR="00C269AB" w:rsidRPr="00C269AB">
        <w:rPr>
          <w:i/>
          <w:iCs/>
        </w:rPr>
        <w:t>only</w:t>
      </w:r>
      <w:r w:rsidR="00C269AB">
        <w:t xml:space="preserve"> adversarial messages.</w:t>
      </w:r>
      <w:r w:rsidR="000024CB">
        <w:t xml:space="preserve"> Other states, of course</w:t>
      </w:r>
      <w:r w:rsidR="00EF6CEA">
        <w:t>,</w:t>
      </w:r>
      <w:r w:rsidR="000024CB">
        <w:t xml:space="preserve"> can send direct messages, such as</w:t>
      </w:r>
    </w:p>
    <w:p w14:paraId="7800C628" w14:textId="779D43F4" w:rsidR="000024CB" w:rsidRDefault="000024CB" w:rsidP="00685E97">
      <w:pPr>
        <w:pStyle w:val="Codesnippet"/>
        <w:ind w:left="1080"/>
      </w:pPr>
      <w:r>
        <w:t xml:space="preserve">send </w:t>
      </w:r>
      <w:proofErr w:type="spellStart"/>
      <w:proofErr w:type="gramStart"/>
      <w:r>
        <w:t>FwDir.D.fw</w:t>
      </w:r>
      <w:proofErr w:type="gramEnd"/>
      <w:r>
        <w:t>_rsp</w:t>
      </w:r>
      <w:proofErr w:type="spellEnd"/>
      <w:r>
        <w:t>(pt1, u)@pt2</w:t>
      </w:r>
    </w:p>
    <w:p w14:paraId="50BEDCD9" w14:textId="1D4BC7CF" w:rsidR="000024CB" w:rsidRDefault="000024CB" w:rsidP="00685E97">
      <w:pPr>
        <w:pStyle w:val="Codesnippet"/>
        <w:ind w:left="1080"/>
      </w:pPr>
      <w:r>
        <w:t>and transition Final.</w:t>
      </w:r>
    </w:p>
    <w:p w14:paraId="67B39C9D" w14:textId="43AA7CDF" w:rsidR="00685E97" w:rsidRDefault="00007FE8" w:rsidP="00685E97">
      <w:pPr>
        <w:ind w:left="720"/>
      </w:pPr>
      <w:r>
        <w:t>Here the</w:t>
      </w:r>
      <w:r w:rsidR="00DD7BFD">
        <w:t xml:space="preserve"> destination port</w:t>
      </w:r>
      <w:r>
        <w:t xml:space="preserve"> is the identifier</w:t>
      </w:r>
      <w:r w:rsidR="00DD7BFD">
        <w:t xml:space="preserve"> </w:t>
      </w:r>
      <w:r w:rsidR="00DD7BFD" w:rsidRPr="007100DA">
        <w:rPr>
          <w:rFonts w:ascii="Courier New" w:hAnsi="Courier New" w:cs="Courier New"/>
        </w:rPr>
        <w:t>pt2</w:t>
      </w:r>
      <w:r w:rsidR="00DD7BFD">
        <w:t xml:space="preserve">. </w:t>
      </w:r>
      <w:r w:rsidR="007100DA">
        <w:t>If the port is an expression that is not just an identifier, it must be in parenthes</w:t>
      </w:r>
      <w:r w:rsidR="001313A6">
        <w:t>es:</w:t>
      </w:r>
    </w:p>
    <w:p w14:paraId="37927DE3" w14:textId="629175DA" w:rsidR="001313A6" w:rsidRDefault="001313A6" w:rsidP="001313A6">
      <w:pPr>
        <w:pStyle w:val="Codesnippet"/>
        <w:ind w:left="1080"/>
      </w:pPr>
      <w:r>
        <w:t xml:space="preserve">send </w:t>
      </w:r>
      <w:proofErr w:type="spellStart"/>
      <w:proofErr w:type="gramStart"/>
      <w:r>
        <w:t>FwDir.D.fw</w:t>
      </w:r>
      <w:proofErr w:type="gramEnd"/>
      <w:r>
        <w:t>_rsp</w:t>
      </w:r>
      <w:proofErr w:type="spellEnd"/>
      <w:r>
        <w:t>(pt1, u)@(if b then pt2 else pt3)</w:t>
      </w:r>
    </w:p>
    <w:p w14:paraId="09F44EF3" w14:textId="77777777" w:rsidR="001313A6" w:rsidRDefault="001313A6" w:rsidP="001313A6">
      <w:pPr>
        <w:pStyle w:val="Codesnippet"/>
        <w:ind w:left="1080"/>
      </w:pPr>
      <w:r>
        <w:t>and transition Final.</w:t>
      </w:r>
    </w:p>
    <w:p w14:paraId="3A433949" w14:textId="5A07C5E7" w:rsidR="00EB6260" w:rsidRDefault="00DA253A">
      <w:pPr>
        <w:pStyle w:val="ListParagraph"/>
        <w:numPr>
          <w:ilvl w:val="0"/>
          <w:numId w:val="8"/>
        </w:numPr>
      </w:pPr>
      <w:r>
        <w:t>Unconditionally f</w:t>
      </w:r>
      <w:r w:rsidR="00EB6260">
        <w:t xml:space="preserve">ail, which gives control back to </w:t>
      </w:r>
      <w:r w:rsidR="007F27D5">
        <w:t>the "root" of</w:t>
      </w:r>
      <w:r w:rsidR="00202ED2">
        <w:t xml:space="preserve"> the</w:t>
      </w:r>
      <w:r w:rsidR="00EB6260">
        <w:t xml:space="preserve"> environment </w:t>
      </w:r>
      <w:r w:rsidR="00E50E4F">
        <w:t xml:space="preserve">without a message and </w:t>
      </w:r>
      <w:r w:rsidR="00EB6260">
        <w:t>without changing the current state</w:t>
      </w:r>
      <w:r w:rsidR="002437B3">
        <w:t>:</w:t>
      </w:r>
    </w:p>
    <w:p w14:paraId="7CFEC1A5" w14:textId="52A90C21" w:rsidR="00FA70C1" w:rsidRDefault="00FA70C1" w:rsidP="002437B3">
      <w:pPr>
        <w:pStyle w:val="Codesnippet"/>
        <w:ind w:left="1080"/>
      </w:pPr>
      <w:r>
        <w:t>fail.</w:t>
      </w:r>
    </w:p>
    <w:p w14:paraId="269153F9" w14:textId="18751A20" w:rsidR="007F11D6" w:rsidRDefault="007F11D6" w:rsidP="007F11D6">
      <w:r>
        <w:rPr>
          <w:color w:val="2B579A"/>
          <w:shd w:val="clear" w:color="auto" w:fill="E6E6E6"/>
        </w:rPr>
        <w:fldChar w:fldCharType="begin"/>
      </w:r>
      <w:r>
        <w:instrText xml:space="preserve"> REF _Ref121484238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1</w:t>
      </w:r>
      <w:r>
        <w:rPr>
          <w:color w:val="2B579A"/>
          <w:shd w:val="clear" w:color="auto" w:fill="E6E6E6"/>
        </w:rPr>
        <w:fldChar w:fldCharType="end"/>
      </w:r>
      <w:r>
        <w:t xml:space="preserve"> depicts the state machine of </w:t>
      </w:r>
      <w:proofErr w:type="spellStart"/>
      <w:r w:rsidRPr="00B37B8C">
        <w:rPr>
          <w:rFonts w:ascii="Courier New" w:hAnsi="Courier New" w:cs="Courier New"/>
        </w:rPr>
        <w:t>Forw</w:t>
      </w:r>
      <w:proofErr w:type="spellEnd"/>
      <w:r>
        <w:t xml:space="preserve">. Direct messages </w:t>
      </w:r>
      <w:proofErr w:type="gramStart"/>
      <w:r>
        <w:t>are shown</w:t>
      </w:r>
      <w:proofErr w:type="gramEnd"/>
      <w:r>
        <w:t xml:space="preserve"> in black, adversarial ones in red.</w:t>
      </w:r>
    </w:p>
    <w:p w14:paraId="304F4B61" w14:textId="77777777" w:rsidR="007F11D6" w:rsidRDefault="007F11D6" w:rsidP="007F11D6">
      <w:pPr>
        <w:keepNext/>
        <w:jc w:val="center"/>
      </w:pPr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6F19D02E" wp14:editId="4C547237">
            <wp:extent cx="5276088" cy="630936"/>
            <wp:effectExtent l="0" t="0" r="127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88" cy="630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0B8C7F" w14:textId="254DE5F3" w:rsidR="007F11D6" w:rsidRDefault="007F11D6" w:rsidP="007F11D6">
      <w:pPr>
        <w:pStyle w:val="Caption"/>
        <w:jc w:val="center"/>
      </w:pPr>
      <w:bookmarkStart w:id="18" w:name="_Ref121484238"/>
      <w:bookmarkStart w:id="19" w:name="_Toc171931127"/>
      <w:r>
        <w:t xml:space="preserve">Figure </w:t>
      </w:r>
      <w:r>
        <w:rPr>
          <w:color w:val="2B579A"/>
          <w:shd w:val="clear" w:color="auto" w:fill="E6E6E6"/>
        </w:rPr>
        <w:fldChar w:fldCharType="begin"/>
      </w:r>
      <w:r>
        <w:instrText xml:space="preserve"> SEQ Figure \* ARABIC </w:instrText>
      </w:r>
      <w:r>
        <w:rPr>
          <w:color w:val="2B579A"/>
          <w:shd w:val="clear" w:color="auto" w:fill="E6E6E6"/>
        </w:rPr>
        <w:fldChar w:fldCharType="separate"/>
      </w:r>
      <w:r w:rsidR="00E437A4">
        <w:rPr>
          <w:noProof/>
        </w:rPr>
        <w:t>1</w:t>
      </w:r>
      <w:r>
        <w:rPr>
          <w:noProof/>
          <w:color w:val="2B579A"/>
          <w:shd w:val="clear" w:color="auto" w:fill="E6E6E6"/>
        </w:rPr>
        <w:fldChar w:fldCharType="end"/>
      </w:r>
      <w:bookmarkEnd w:id="18"/>
      <w:r>
        <w:t xml:space="preserve"> </w:t>
      </w:r>
      <w:proofErr w:type="spellStart"/>
      <w:r w:rsidRPr="000039FF">
        <w:rPr>
          <w:rFonts w:ascii="Courier New" w:hAnsi="Courier New" w:cs="Courier New"/>
        </w:rPr>
        <w:t>Forw</w:t>
      </w:r>
      <w:proofErr w:type="spellEnd"/>
      <w:r>
        <w:t xml:space="preserve"> State Machine</w:t>
      </w:r>
      <w:bookmarkEnd w:id="19"/>
    </w:p>
    <w:p w14:paraId="784C018C" w14:textId="33111749" w:rsidR="00403E08" w:rsidRDefault="00403E08" w:rsidP="001B5FA4">
      <w:r>
        <w:t xml:space="preserve">The operation of </w:t>
      </w:r>
      <w:proofErr w:type="spellStart"/>
      <w:r w:rsidR="0024579D">
        <w:rPr>
          <w:rFonts w:ascii="Courier New" w:hAnsi="Courier New" w:cs="Courier New"/>
        </w:rPr>
        <w:t>F</w:t>
      </w:r>
      <w:r w:rsidRPr="0024579D">
        <w:rPr>
          <w:rFonts w:ascii="Courier New" w:hAnsi="Courier New" w:cs="Courier New"/>
        </w:rPr>
        <w:t>orw</w:t>
      </w:r>
      <w:proofErr w:type="spellEnd"/>
      <w:r>
        <w:t xml:space="preserve"> can </w:t>
      </w:r>
      <w:proofErr w:type="gramStart"/>
      <w:r>
        <w:t>be summarized</w:t>
      </w:r>
      <w:proofErr w:type="gramEnd"/>
      <w:r>
        <w:t xml:space="preserve"> as follows:</w:t>
      </w:r>
    </w:p>
    <w:p w14:paraId="4AD9BC6E" w14:textId="3CE935D0" w:rsidR="00783B80" w:rsidRPr="00DB2611" w:rsidRDefault="00140884">
      <w:pPr>
        <w:pStyle w:val="ListParagraph"/>
        <w:numPr>
          <w:ilvl w:val="0"/>
          <w:numId w:val="8"/>
        </w:numPr>
      </w:pPr>
      <w:r>
        <w:t xml:space="preserve">In the initial state, </w:t>
      </w:r>
      <w:r w:rsidRPr="467E1A0D">
        <w:rPr>
          <w:rFonts w:ascii="Courier New" w:hAnsi="Courier New" w:cs="Courier New"/>
        </w:rPr>
        <w:t>Init</w:t>
      </w:r>
      <w:r>
        <w:t xml:space="preserve">, </w:t>
      </w:r>
      <w:r w:rsidR="00C40610">
        <w:t xml:space="preserve">it </w:t>
      </w:r>
      <w:r>
        <w:t>wait</w:t>
      </w:r>
      <w:r w:rsidR="00C40610">
        <w:t>s</w:t>
      </w:r>
      <w:r>
        <w:t xml:space="preserve"> </w:t>
      </w:r>
      <w:r w:rsidR="00DD6DCF">
        <w:t>to receive</w:t>
      </w:r>
      <w:r>
        <w:t xml:space="preserve"> a</w:t>
      </w:r>
      <w:r w:rsidR="009D5D27">
        <w:t>n</w:t>
      </w:r>
      <w:r>
        <w:t xml:space="preserve"> </w:t>
      </w:r>
      <w:proofErr w:type="spellStart"/>
      <w:r w:rsidRPr="467E1A0D">
        <w:rPr>
          <w:rFonts w:ascii="Courier New" w:hAnsi="Courier New" w:cs="Courier New"/>
        </w:rPr>
        <w:t>f</w:t>
      </w:r>
      <w:r w:rsidR="009D5D27" w:rsidRPr="467E1A0D">
        <w:rPr>
          <w:rFonts w:ascii="Courier New" w:hAnsi="Courier New" w:cs="Courier New"/>
        </w:rPr>
        <w:t>w_req</w:t>
      </w:r>
      <w:proofErr w:type="spellEnd"/>
      <w:r w:rsidR="009D5D27">
        <w:t xml:space="preserve"> message</w:t>
      </w:r>
      <w:r w:rsidR="00985349">
        <w:t xml:space="preserve"> containing </w:t>
      </w:r>
      <w:r w:rsidR="00985349" w:rsidRPr="467E1A0D">
        <w:rPr>
          <w:rFonts w:ascii="Courier New" w:hAnsi="Courier New" w:cs="Courier New"/>
        </w:rPr>
        <w:t>pt2</w:t>
      </w:r>
      <w:r w:rsidR="00985349">
        <w:t xml:space="preserve"> and </w:t>
      </w:r>
      <w:r w:rsidR="00985349" w:rsidRPr="467E1A0D">
        <w:rPr>
          <w:rFonts w:ascii="Courier New" w:hAnsi="Courier New" w:cs="Courier New"/>
        </w:rPr>
        <w:t>u</w:t>
      </w:r>
      <w:r>
        <w:t xml:space="preserve">. When it </w:t>
      </w:r>
      <w:r w:rsidR="00DD6DCF">
        <w:t>doe</w:t>
      </w:r>
      <w:r>
        <w:t xml:space="preserve">s, </w:t>
      </w:r>
      <w:r w:rsidR="00811522" w:rsidRPr="467E1A0D">
        <w:rPr>
          <w:rFonts w:ascii="Courier New" w:hAnsi="Courier New" w:cs="Courier New"/>
        </w:rPr>
        <w:t>pt1</w:t>
      </w:r>
      <w:r w:rsidR="00811522">
        <w:t xml:space="preserve"> </w:t>
      </w:r>
      <w:proofErr w:type="gramStart"/>
      <w:r w:rsidR="00811522">
        <w:t>is</w:t>
      </w:r>
      <w:r w:rsidR="001B5FA4">
        <w:t xml:space="preserve"> guaranteed</w:t>
      </w:r>
      <w:proofErr w:type="gramEnd"/>
      <w:r w:rsidR="001B5FA4">
        <w:t xml:space="preserve"> to </w:t>
      </w:r>
      <w:r w:rsidR="00E14428">
        <w:t>point into the</w:t>
      </w:r>
      <w:r w:rsidR="00112A7E">
        <w:t xml:space="preserve"> environment </w:t>
      </w:r>
      <w:r w:rsidR="0030092A">
        <w:t>(</w:t>
      </w:r>
      <w:r w:rsidR="001B5FA4">
        <w:t>i.e., not into the forwarder or adversary)</w:t>
      </w:r>
      <w:r w:rsidR="00383CF0">
        <w:t xml:space="preserve"> because it came via a direct interface</w:t>
      </w:r>
      <w:r w:rsidR="00DF6D83">
        <w:t xml:space="preserve">. </w:t>
      </w:r>
      <w:r w:rsidR="00CE386B">
        <w:t>It c</w:t>
      </w:r>
      <w:r w:rsidR="001B5FA4">
        <w:t>heck</w:t>
      </w:r>
      <w:r w:rsidR="00CE386B">
        <w:t>s</w:t>
      </w:r>
      <w:r w:rsidR="00112A7E">
        <w:t xml:space="preserve"> (with the</w:t>
      </w:r>
      <w:r w:rsidR="035D434B">
        <w:t xml:space="preserve"> built-in</w:t>
      </w:r>
      <w:r w:rsidR="00112A7E">
        <w:t xml:space="preserve"> </w:t>
      </w:r>
      <w:proofErr w:type="spellStart"/>
      <w:r w:rsidR="00112A7E" w:rsidRPr="467E1A0D">
        <w:rPr>
          <w:rFonts w:ascii="Courier New" w:hAnsi="Courier New" w:cs="Courier New"/>
        </w:rPr>
        <w:t>envport</w:t>
      </w:r>
      <w:proofErr w:type="spellEnd"/>
      <w:r w:rsidR="00112A7E">
        <w:t xml:space="preserve"> predicate)</w:t>
      </w:r>
      <w:r w:rsidR="001B5FA4">
        <w:t xml:space="preserve"> that </w:t>
      </w:r>
      <w:r w:rsidR="001B5FA4" w:rsidRPr="467E1A0D">
        <w:rPr>
          <w:rFonts w:ascii="Courier New" w:hAnsi="Courier New" w:cs="Courier New"/>
        </w:rPr>
        <w:t>pt2</w:t>
      </w:r>
      <w:r w:rsidR="001B5FA4">
        <w:t xml:space="preserve"> </w:t>
      </w:r>
      <w:r w:rsidR="0030092A">
        <w:t>also</w:t>
      </w:r>
      <w:r w:rsidR="001B5FA4">
        <w:t xml:space="preserve"> point</w:t>
      </w:r>
      <w:r w:rsidR="0030092A">
        <w:t>s</w:t>
      </w:r>
      <w:r w:rsidR="001B5FA4">
        <w:t xml:space="preserve"> into </w:t>
      </w:r>
      <w:r w:rsidR="0030092A">
        <w:t>the environment</w:t>
      </w:r>
      <w:r w:rsidR="00E14428">
        <w:t xml:space="preserve"> and fail</w:t>
      </w:r>
      <w:r w:rsidR="00CE386B">
        <w:t>s</w:t>
      </w:r>
      <w:r w:rsidR="00E14428">
        <w:t xml:space="preserve"> if it doesn't (</w:t>
      </w:r>
      <w:r w:rsidR="00696336">
        <w:t>i.e.</w:t>
      </w:r>
      <w:r w:rsidR="00E14428">
        <w:t>, the request is invalid)</w:t>
      </w:r>
      <w:r w:rsidR="00060C67">
        <w:t>.</w:t>
      </w:r>
      <w:r w:rsidR="00575723">
        <w:t xml:space="preserve"> If it does, </w:t>
      </w:r>
      <w:proofErr w:type="gramStart"/>
      <w:r w:rsidR="00CE386B">
        <w:t>it</w:t>
      </w:r>
      <w:proofErr w:type="gramEnd"/>
      <w:r w:rsidR="00CE386B">
        <w:t xml:space="preserve"> </w:t>
      </w:r>
      <w:r w:rsidR="00176AE1">
        <w:t>"leak</w:t>
      </w:r>
      <w:r w:rsidR="00CE386B">
        <w:t>s</w:t>
      </w:r>
      <w:r w:rsidR="00176AE1">
        <w:t>" the forwardi</w:t>
      </w:r>
      <w:r w:rsidR="00811CA5">
        <w:t>n</w:t>
      </w:r>
      <w:r w:rsidR="00176AE1">
        <w:t>g request</w:t>
      </w:r>
      <w:r w:rsidR="006564A0">
        <w:t xml:space="preserve"> </w:t>
      </w:r>
      <w:r w:rsidR="00BF60DA">
        <w:t xml:space="preserve">by sending an </w:t>
      </w:r>
      <w:proofErr w:type="spellStart"/>
      <w:r w:rsidR="00BF60DA" w:rsidRPr="467E1A0D">
        <w:rPr>
          <w:rFonts w:ascii="Courier New" w:hAnsi="Courier New" w:cs="Courier New"/>
        </w:rPr>
        <w:t>fw_obs</w:t>
      </w:r>
      <w:proofErr w:type="spellEnd"/>
      <w:r w:rsidR="00BF60DA">
        <w:t xml:space="preserve"> message</w:t>
      </w:r>
      <w:r w:rsidR="003929DE">
        <w:t xml:space="preserve"> containing </w:t>
      </w:r>
      <w:r w:rsidR="003929DE" w:rsidRPr="467E1A0D">
        <w:rPr>
          <w:rFonts w:ascii="Courier New" w:hAnsi="Courier New" w:cs="Courier New"/>
        </w:rPr>
        <w:t>pt1</w:t>
      </w:r>
      <w:r w:rsidR="003929DE">
        <w:t xml:space="preserve">, </w:t>
      </w:r>
      <w:r w:rsidR="003929DE" w:rsidRPr="467E1A0D">
        <w:rPr>
          <w:rFonts w:ascii="Courier New" w:hAnsi="Courier New" w:cs="Courier New"/>
        </w:rPr>
        <w:t>pt2</w:t>
      </w:r>
      <w:r w:rsidR="003929DE">
        <w:t xml:space="preserve"> and </w:t>
      </w:r>
      <w:r w:rsidR="003929DE" w:rsidRPr="467E1A0D">
        <w:rPr>
          <w:rFonts w:ascii="Courier New" w:hAnsi="Courier New" w:cs="Courier New"/>
        </w:rPr>
        <w:t>u</w:t>
      </w:r>
      <w:r w:rsidR="00176AE1">
        <w:t xml:space="preserve"> to</w:t>
      </w:r>
      <w:r w:rsidR="00575723">
        <w:t xml:space="preserve"> the adversary</w:t>
      </w:r>
      <w:r w:rsidR="00176AE1">
        <w:t xml:space="preserve"> </w:t>
      </w:r>
      <w:r w:rsidR="00575723">
        <w:t>and enter</w:t>
      </w:r>
      <w:r w:rsidR="00CC4D82">
        <w:t>s</w:t>
      </w:r>
      <w:r w:rsidR="00575723">
        <w:t xml:space="preserve"> the </w:t>
      </w:r>
      <w:r w:rsidR="00575723" w:rsidRPr="467E1A0D">
        <w:rPr>
          <w:rFonts w:ascii="Courier New" w:hAnsi="Courier New" w:cs="Courier New"/>
        </w:rPr>
        <w:t>Wait</w:t>
      </w:r>
      <w:r w:rsidR="00575723">
        <w:t xml:space="preserve"> state, </w:t>
      </w:r>
      <w:r w:rsidR="00107755">
        <w:t xml:space="preserve">recording </w:t>
      </w:r>
      <w:r w:rsidR="00107755" w:rsidRPr="467E1A0D">
        <w:rPr>
          <w:rFonts w:ascii="Courier New" w:hAnsi="Courier New" w:cs="Courier New"/>
        </w:rPr>
        <w:t>pt1</w:t>
      </w:r>
      <w:r w:rsidR="00107755">
        <w:t xml:space="preserve">, </w:t>
      </w:r>
      <w:r w:rsidR="00107755" w:rsidRPr="467E1A0D">
        <w:rPr>
          <w:rFonts w:ascii="Courier New" w:hAnsi="Courier New" w:cs="Courier New"/>
        </w:rPr>
        <w:t>pt2</w:t>
      </w:r>
      <w:r w:rsidR="00107755">
        <w:t xml:space="preserve"> and </w:t>
      </w:r>
      <w:r w:rsidR="00107755" w:rsidRPr="467E1A0D">
        <w:rPr>
          <w:rFonts w:ascii="Courier New" w:hAnsi="Courier New" w:cs="Courier New"/>
        </w:rPr>
        <w:t>u</w:t>
      </w:r>
      <w:r w:rsidR="00107755">
        <w:t>.</w:t>
      </w:r>
    </w:p>
    <w:p w14:paraId="52F3ADEF" w14:textId="54FAC353" w:rsidR="00015E89" w:rsidRDefault="00015E89">
      <w:pPr>
        <w:pStyle w:val="ListParagraph"/>
        <w:numPr>
          <w:ilvl w:val="0"/>
          <w:numId w:val="8"/>
        </w:numPr>
      </w:pPr>
      <w:r>
        <w:t xml:space="preserve">In the </w:t>
      </w:r>
      <w:r w:rsidRPr="000754D0">
        <w:rPr>
          <w:rFonts w:ascii="Courier New" w:hAnsi="Courier New" w:cs="Courier New"/>
        </w:rPr>
        <w:t>Wait</w:t>
      </w:r>
      <w:r>
        <w:t xml:space="preserve"> state, </w:t>
      </w:r>
      <w:r w:rsidR="00CC4D82">
        <w:t xml:space="preserve">it </w:t>
      </w:r>
      <w:r w:rsidR="00C10FB6">
        <w:t>wait</w:t>
      </w:r>
      <w:r w:rsidR="00CC4D82">
        <w:t>s</w:t>
      </w:r>
      <w:r w:rsidR="00C10FB6">
        <w:t xml:space="preserve"> </w:t>
      </w:r>
      <w:r w:rsidR="00551B23">
        <w:t>to receive</w:t>
      </w:r>
      <w:r w:rsidR="00C10FB6">
        <w:t xml:space="preserve"> </w:t>
      </w:r>
      <w:r w:rsidR="00360063">
        <w:t xml:space="preserve">an </w:t>
      </w:r>
      <w:proofErr w:type="spellStart"/>
      <w:r w:rsidR="00BF60DA" w:rsidRPr="00BF60DA">
        <w:rPr>
          <w:rFonts w:ascii="Courier New" w:hAnsi="Courier New" w:cs="Courier New"/>
        </w:rPr>
        <w:t>fw_</w:t>
      </w:r>
      <w:r w:rsidR="00360063" w:rsidRPr="00BF60DA">
        <w:rPr>
          <w:rFonts w:ascii="Courier New" w:hAnsi="Courier New" w:cs="Courier New"/>
        </w:rPr>
        <w:t>ok</w:t>
      </w:r>
      <w:proofErr w:type="spellEnd"/>
      <w:r w:rsidR="00360063">
        <w:t xml:space="preserve"> message from </w:t>
      </w:r>
      <w:r w:rsidR="00C10FB6">
        <w:t xml:space="preserve">the adversary </w:t>
      </w:r>
      <w:r w:rsidR="00AF094B">
        <w:t>to allow the forwarding.</w:t>
      </w:r>
      <w:r w:rsidR="0088117F">
        <w:t xml:space="preserve"> When it </w:t>
      </w:r>
      <w:r w:rsidR="00551B23">
        <w:t>do</w:t>
      </w:r>
      <w:r w:rsidR="0088117F">
        <w:t xml:space="preserve">es, </w:t>
      </w:r>
      <w:r w:rsidR="00CC4D82">
        <w:t xml:space="preserve">it </w:t>
      </w:r>
      <w:r w:rsidR="00FD0896">
        <w:t>send</w:t>
      </w:r>
      <w:r w:rsidR="00CC4D82">
        <w:t>s</w:t>
      </w:r>
      <w:r w:rsidR="00893B70">
        <w:t xml:space="preserve"> a </w:t>
      </w:r>
      <w:proofErr w:type="spellStart"/>
      <w:r w:rsidR="004C7973" w:rsidRPr="00A74B34">
        <w:rPr>
          <w:rFonts w:ascii="Courier New" w:hAnsi="Courier New" w:cs="Courier New"/>
        </w:rPr>
        <w:t>fw_rsp</w:t>
      </w:r>
      <w:proofErr w:type="spellEnd"/>
      <w:r w:rsidR="00893B70">
        <w:t xml:space="preserve"> message</w:t>
      </w:r>
      <w:r w:rsidR="00317669">
        <w:t xml:space="preserve"> containing </w:t>
      </w:r>
      <w:r w:rsidR="00317669" w:rsidRPr="00A74B34">
        <w:rPr>
          <w:rFonts w:ascii="Courier New" w:hAnsi="Courier New" w:cs="Courier New"/>
        </w:rPr>
        <w:t>pt1</w:t>
      </w:r>
      <w:r w:rsidR="00317669">
        <w:t xml:space="preserve"> and </w:t>
      </w:r>
      <w:r w:rsidR="00317669" w:rsidRPr="00A74B34">
        <w:rPr>
          <w:rFonts w:ascii="Courier New" w:hAnsi="Courier New" w:cs="Courier New"/>
        </w:rPr>
        <w:t>u</w:t>
      </w:r>
      <w:r w:rsidR="00893B70">
        <w:t xml:space="preserve"> to </w:t>
      </w:r>
      <w:r w:rsidR="00A74B34" w:rsidRPr="00A74B34">
        <w:rPr>
          <w:rFonts w:ascii="Courier New" w:hAnsi="Courier New" w:cs="Courier New"/>
        </w:rPr>
        <w:t>p</w:t>
      </w:r>
      <w:r w:rsidR="004C7973" w:rsidRPr="00A74B34">
        <w:rPr>
          <w:rFonts w:ascii="Courier New" w:hAnsi="Courier New" w:cs="Courier New"/>
        </w:rPr>
        <w:t>t2</w:t>
      </w:r>
      <w:r w:rsidR="004C7973">
        <w:t xml:space="preserve"> </w:t>
      </w:r>
      <w:r w:rsidR="00FD0896">
        <w:t>and enter</w:t>
      </w:r>
      <w:r w:rsidR="00CC4D82">
        <w:t>s</w:t>
      </w:r>
      <w:r w:rsidR="00FD0896">
        <w:t xml:space="preserve"> the </w:t>
      </w:r>
      <w:r w:rsidR="00FD0896" w:rsidRPr="001475EE">
        <w:rPr>
          <w:rFonts w:ascii="Courier New" w:hAnsi="Courier New" w:cs="Courier New"/>
        </w:rPr>
        <w:t>Final</w:t>
      </w:r>
      <w:r w:rsidR="00FD0896">
        <w:t xml:space="preserve"> state.</w:t>
      </w:r>
    </w:p>
    <w:p w14:paraId="5381823E" w14:textId="58A90099" w:rsidR="0088117F" w:rsidRDefault="0088117F">
      <w:pPr>
        <w:pStyle w:val="ListParagraph"/>
        <w:numPr>
          <w:ilvl w:val="0"/>
          <w:numId w:val="8"/>
        </w:numPr>
      </w:pPr>
      <w:r>
        <w:t xml:space="preserve">In the </w:t>
      </w:r>
      <w:r w:rsidRPr="0088117F">
        <w:rPr>
          <w:rFonts w:ascii="Courier New" w:hAnsi="Courier New" w:cs="Courier New"/>
        </w:rPr>
        <w:t>Final</w:t>
      </w:r>
      <w:r>
        <w:t xml:space="preserve"> state, </w:t>
      </w:r>
      <w:r w:rsidR="00CC4D82">
        <w:t xml:space="preserve">it </w:t>
      </w:r>
      <w:r>
        <w:t>fail</w:t>
      </w:r>
      <w:r w:rsidR="00CC4D82">
        <w:t>s</w:t>
      </w:r>
      <w:r>
        <w:t xml:space="preserve"> if any message </w:t>
      </w:r>
      <w:proofErr w:type="gramStart"/>
      <w:r>
        <w:t>is received</w:t>
      </w:r>
      <w:proofErr w:type="gramEnd"/>
      <w:r>
        <w:t>.</w:t>
      </w:r>
    </w:p>
    <w:p w14:paraId="16719B52" w14:textId="45E1AD01" w:rsidR="00783B80" w:rsidRDefault="00A42110" w:rsidP="00025C40">
      <w:pPr>
        <w:pStyle w:val="Heading1"/>
      </w:pPr>
      <w:bookmarkStart w:id="20" w:name="_Toc171931109"/>
      <w:r>
        <w:t>Real Functionalities</w:t>
      </w:r>
      <w:bookmarkEnd w:id="20"/>
    </w:p>
    <w:p w14:paraId="483D7D3F" w14:textId="08E1084B" w:rsidR="00C449E1" w:rsidRDefault="00E34DB6" w:rsidP="00025C40">
      <w:r>
        <w:t>A real functionality is a</w:t>
      </w:r>
      <w:r w:rsidR="000D1DE4">
        <w:t xml:space="preserve"> collection of</w:t>
      </w:r>
      <w:r>
        <w:t xml:space="preserve"> </w:t>
      </w:r>
      <w:r w:rsidR="00EB433A" w:rsidRPr="00EB433A">
        <w:rPr>
          <w:i/>
          <w:iCs/>
        </w:rPr>
        <w:t>parti</w:t>
      </w:r>
      <w:r w:rsidRPr="00EB433A">
        <w:rPr>
          <w:i/>
          <w:iCs/>
        </w:rPr>
        <w:t>e</w:t>
      </w:r>
      <w:r w:rsidR="000D1DE4" w:rsidRPr="00EB433A">
        <w:rPr>
          <w:i/>
          <w:iCs/>
        </w:rPr>
        <w:t>s</w:t>
      </w:r>
      <w:r>
        <w:t>.</w:t>
      </w:r>
      <w:r w:rsidR="00BA6A31">
        <w:t xml:space="preserve"> </w:t>
      </w:r>
      <w:r w:rsidR="00B416AD">
        <w:t xml:space="preserve">The name of a party must start with an uppercase letter. </w:t>
      </w:r>
      <w:r w:rsidR="00C449E1">
        <w:t>A party is a state machine that</w:t>
      </w:r>
      <w:r w:rsidR="00362432">
        <w:t xml:space="preserve"> optionally</w:t>
      </w:r>
      <w:r w:rsidR="00C449E1">
        <w:t xml:space="preserve"> </w:t>
      </w:r>
      <w:r w:rsidR="00C449E1">
        <w:rPr>
          <w:i/>
          <w:iCs/>
        </w:rPr>
        <w:t>serve</w:t>
      </w:r>
      <w:r w:rsidR="00C449E1" w:rsidRPr="0044253B">
        <w:rPr>
          <w:i/>
          <w:iCs/>
        </w:rPr>
        <w:t>s</w:t>
      </w:r>
      <w:r w:rsidR="00C449E1">
        <w:t xml:space="preserve"> </w:t>
      </w:r>
      <w:r w:rsidR="006F6079">
        <w:t>a</w:t>
      </w:r>
      <w:r w:rsidR="00DB2E6F">
        <w:t xml:space="preserve"> </w:t>
      </w:r>
      <w:r w:rsidR="00C449E1">
        <w:t>basic direct interface and</w:t>
      </w:r>
      <w:r w:rsidR="00362432">
        <w:t>/or</w:t>
      </w:r>
      <w:r w:rsidR="00C449E1">
        <w:t xml:space="preserve"> a basic adversarial interface by sending and receiving the message types they define. The real functionality </w:t>
      </w:r>
      <w:proofErr w:type="gramStart"/>
      <w:r w:rsidR="00C449E1">
        <w:t>as a whole implements</w:t>
      </w:r>
      <w:proofErr w:type="gramEnd"/>
      <w:r w:rsidR="00C449E1">
        <w:t xml:space="preserve"> a composite direct interface containing all of the parties' basic ones and a</w:t>
      </w:r>
      <w:r w:rsidR="001F2637">
        <w:t>n optional</w:t>
      </w:r>
      <w:r w:rsidR="00C449E1">
        <w:t xml:space="preserve"> composite adversarial one that does likewise.</w:t>
      </w:r>
      <w:r w:rsidR="00A63A47">
        <w:t xml:space="preserve"> Each </w:t>
      </w:r>
      <w:r w:rsidR="00D864DD">
        <w:t xml:space="preserve">basic </w:t>
      </w:r>
      <w:r w:rsidR="00A63A47">
        <w:t xml:space="preserve">direct interface </w:t>
      </w:r>
      <w:r w:rsidR="00D864DD">
        <w:t xml:space="preserve">in the composite </w:t>
      </w:r>
      <w:r w:rsidR="00A63A47">
        <w:t xml:space="preserve">must </w:t>
      </w:r>
      <w:proofErr w:type="gramStart"/>
      <w:r w:rsidR="00A63A47">
        <w:t>be served</w:t>
      </w:r>
      <w:proofErr w:type="gramEnd"/>
      <w:r w:rsidR="00A63A47">
        <w:t xml:space="preserve"> by exactly one party.</w:t>
      </w:r>
    </w:p>
    <w:p w14:paraId="09B071F9" w14:textId="2E0F2C79" w:rsidR="00886A93" w:rsidRDefault="00BA6A31" w:rsidP="00025C40">
      <w:r>
        <w:t xml:space="preserve">A real functionality may also contain </w:t>
      </w:r>
      <w:proofErr w:type="spellStart"/>
      <w:r w:rsidR="000B53E2" w:rsidRPr="467E1A0D">
        <w:rPr>
          <w:i/>
          <w:iCs/>
        </w:rPr>
        <w:t>subfunctionalities</w:t>
      </w:r>
      <w:proofErr w:type="spellEnd"/>
      <w:r w:rsidR="006F6079">
        <w:t>, which are</w:t>
      </w:r>
      <w:r w:rsidR="78774E2E">
        <w:t xml:space="preserve"> </w:t>
      </w:r>
      <w:r w:rsidR="00D83E82">
        <w:t>instances (</w:t>
      </w:r>
      <w:r w:rsidR="78774E2E">
        <w:t>copies</w:t>
      </w:r>
      <w:r w:rsidR="00D83E82">
        <w:t>)</w:t>
      </w:r>
      <w:r w:rsidR="78774E2E">
        <w:t xml:space="preserve"> of</w:t>
      </w:r>
      <w:r w:rsidR="006F6079">
        <w:t xml:space="preserve"> </w:t>
      </w:r>
      <w:r w:rsidR="0066563B">
        <w:t>ideal</w:t>
      </w:r>
      <w:r w:rsidR="00300079">
        <w:t xml:space="preserve"> functionalities</w:t>
      </w:r>
      <w:r w:rsidR="00F30428">
        <w:t>.</w:t>
      </w:r>
      <w:r w:rsidR="00886A93">
        <w:t xml:space="preserve"> An example of a subfunctionality declaration is</w:t>
      </w:r>
    </w:p>
    <w:p w14:paraId="1729FCE5" w14:textId="77777777" w:rsidR="00886A93" w:rsidRDefault="00886A93" w:rsidP="00886A93">
      <w:pPr>
        <w:pStyle w:val="Codesnippet"/>
      </w:pPr>
      <w:r>
        <w:t xml:space="preserve">  </w:t>
      </w:r>
      <w:proofErr w:type="spellStart"/>
      <w:r>
        <w:t>subfun</w:t>
      </w:r>
      <w:proofErr w:type="spellEnd"/>
      <w:r>
        <w:t xml:space="preserve"> Fw1 = </w:t>
      </w:r>
      <w:proofErr w:type="spellStart"/>
      <w:r>
        <w:t>Forwarding.Forw</w:t>
      </w:r>
      <w:proofErr w:type="spellEnd"/>
    </w:p>
    <w:p w14:paraId="78EC26C5" w14:textId="3F67BAAA" w:rsidR="000719D4" w:rsidRDefault="00263C00" w:rsidP="00025C40">
      <w:r>
        <w:t xml:space="preserve">The name of a subfunctionality </w:t>
      </w:r>
      <w:r w:rsidR="00DD5FAD">
        <w:t>(</w:t>
      </w:r>
      <w:r w:rsidR="004351A7">
        <w:t xml:space="preserve">such as </w:t>
      </w:r>
      <w:r w:rsidR="00DD5FAD" w:rsidRPr="00DD5FAD">
        <w:rPr>
          <w:rFonts w:ascii="Courier New" w:hAnsi="Courier New" w:cs="Courier New"/>
        </w:rPr>
        <w:t>Fw1</w:t>
      </w:r>
      <w:r w:rsidR="00DD5FAD">
        <w:t xml:space="preserve">) </w:t>
      </w:r>
      <w:r>
        <w:t>must start with an uppercase letter</w:t>
      </w:r>
      <w:r w:rsidR="00DD5FAD">
        <w:t xml:space="preserve"> and the</w:t>
      </w:r>
      <w:r w:rsidR="000B1975">
        <w:t xml:space="preserve"> </w:t>
      </w:r>
      <w:r w:rsidR="004351A7">
        <w:t xml:space="preserve">name of the </w:t>
      </w:r>
      <w:r w:rsidR="000B1975">
        <w:t xml:space="preserve">functionality of which it is a copy must be </w:t>
      </w:r>
      <w:r w:rsidR="000B1975" w:rsidRPr="00EF36E3">
        <w:t>qualified</w:t>
      </w:r>
      <w:r w:rsidR="000B1975">
        <w:t xml:space="preserve"> (preceded by the name of its containing theory</w:t>
      </w:r>
      <w:r w:rsidR="004351A7">
        <w:t>)</w:t>
      </w:r>
      <w:r>
        <w:t>.</w:t>
      </w:r>
      <w:r w:rsidR="00F30428">
        <w:t xml:space="preserve"> Parties do not </w:t>
      </w:r>
      <w:r w:rsidR="006F6079">
        <w:t xml:space="preserve">typically </w:t>
      </w:r>
      <w:r w:rsidR="00A8297B">
        <w:t>send or receive messages among themselves</w:t>
      </w:r>
      <w:r w:rsidR="00615D06">
        <w:t>, though nothing prevents this</w:t>
      </w:r>
      <w:r w:rsidR="00A8297B">
        <w:t>.</w:t>
      </w:r>
      <w:r w:rsidR="000B2ADC">
        <w:t xml:space="preserve"> </w:t>
      </w:r>
      <w:r w:rsidR="00933A9A">
        <w:t>Instead, e</w:t>
      </w:r>
      <w:r w:rsidR="00246B25">
        <w:t xml:space="preserve">ach party </w:t>
      </w:r>
      <w:r w:rsidR="00246B25" w:rsidRPr="467E1A0D">
        <w:rPr>
          <w:rFonts w:ascii="Courier New" w:hAnsi="Courier New" w:cs="Courier New"/>
        </w:rPr>
        <w:t>P</w:t>
      </w:r>
      <w:r w:rsidR="00246B25">
        <w:t xml:space="preserve"> </w:t>
      </w:r>
      <w:r w:rsidR="001C3B4B">
        <w:t>uses its</w:t>
      </w:r>
      <w:r w:rsidR="00246B25">
        <w:t xml:space="preserve"> </w:t>
      </w:r>
      <w:r w:rsidR="00246B25" w:rsidRPr="00BE0916">
        <w:rPr>
          <w:i/>
          <w:iCs/>
        </w:rPr>
        <w:t>internal port</w:t>
      </w:r>
      <w:r w:rsidR="00AD5237">
        <w:t xml:space="preserve">, denoted </w:t>
      </w:r>
      <w:proofErr w:type="spellStart"/>
      <w:r w:rsidR="00AD5237" w:rsidRPr="467E1A0D">
        <w:rPr>
          <w:rFonts w:ascii="Courier New" w:hAnsi="Courier New" w:cs="Courier New"/>
        </w:rPr>
        <w:t>intport</w:t>
      </w:r>
      <w:proofErr w:type="spellEnd"/>
      <w:r w:rsidR="00AD5237" w:rsidRPr="467E1A0D">
        <w:rPr>
          <w:rFonts w:ascii="Courier New" w:hAnsi="Courier New" w:cs="Courier New"/>
        </w:rPr>
        <w:t xml:space="preserve"> P</w:t>
      </w:r>
      <w:r w:rsidR="00AD5237">
        <w:t>,</w:t>
      </w:r>
      <w:r w:rsidR="00246B25">
        <w:t xml:space="preserve"> </w:t>
      </w:r>
      <w:r w:rsidR="001C3B4B">
        <w:t>to</w:t>
      </w:r>
      <w:r w:rsidR="00246B25">
        <w:t xml:space="preserve"> send and receiv</w:t>
      </w:r>
      <w:r w:rsidR="001C3B4B">
        <w:t xml:space="preserve">e </w:t>
      </w:r>
      <w:r w:rsidR="00246B25">
        <w:t xml:space="preserve">messages </w:t>
      </w:r>
      <w:r w:rsidR="7FFE1222">
        <w:t xml:space="preserve">to and from </w:t>
      </w:r>
      <w:r w:rsidR="00601966">
        <w:t xml:space="preserve">the </w:t>
      </w:r>
      <w:proofErr w:type="spellStart"/>
      <w:r w:rsidR="00EB704B">
        <w:t>sub</w:t>
      </w:r>
      <w:r w:rsidR="00246B25">
        <w:t>functionalit</w:t>
      </w:r>
      <w:r w:rsidR="00EB704B">
        <w:t>ies</w:t>
      </w:r>
      <w:proofErr w:type="spellEnd"/>
      <w:r w:rsidR="00AD5237">
        <w:t>.</w:t>
      </w:r>
      <w:r w:rsidR="00D66600">
        <w:t xml:space="preserve"> The</w:t>
      </w:r>
      <w:r w:rsidR="00B37172">
        <w:t xml:space="preserve"> real</w:t>
      </w:r>
      <w:r w:rsidR="00D66600">
        <w:t xml:space="preserve"> functionality </w:t>
      </w:r>
      <w:proofErr w:type="gramStart"/>
      <w:r w:rsidR="00D66600">
        <w:t>as a whole does</w:t>
      </w:r>
      <w:proofErr w:type="gramEnd"/>
      <w:r w:rsidR="00D66600">
        <w:t xml:space="preserve"> not implement </w:t>
      </w:r>
      <w:r w:rsidR="00B37172">
        <w:t xml:space="preserve">the </w:t>
      </w:r>
      <w:r w:rsidR="00496CDF">
        <w:t>interfaces implemented by</w:t>
      </w:r>
      <w:r w:rsidR="00B37172">
        <w:t xml:space="preserve"> its</w:t>
      </w:r>
      <w:r w:rsidR="00496CDF">
        <w:t xml:space="preserve"> </w:t>
      </w:r>
      <w:proofErr w:type="spellStart"/>
      <w:r w:rsidR="00496CDF">
        <w:t>subfunctionalities</w:t>
      </w:r>
      <w:proofErr w:type="spellEnd"/>
      <w:r w:rsidR="00896AA5">
        <w:t>, because</w:t>
      </w:r>
      <w:r w:rsidR="00496CDF">
        <w:t xml:space="preserve"> the environment is not allowed to send or receive messages to or from </w:t>
      </w:r>
      <w:r w:rsidR="00B658CD">
        <w:t>them</w:t>
      </w:r>
      <w:r w:rsidR="00065617">
        <w:t>; however,</w:t>
      </w:r>
      <w:r w:rsidR="00D864DD">
        <w:t xml:space="preserve"> </w:t>
      </w:r>
      <w:r w:rsidR="00065617">
        <w:t>m</w:t>
      </w:r>
      <w:r w:rsidR="00F64CF2">
        <w:t>essage m</w:t>
      </w:r>
      <w:r w:rsidR="00D864DD">
        <w:t xml:space="preserve">atch statements in the states of parties, </w:t>
      </w:r>
      <w:r w:rsidR="0017532E">
        <w:t>including initial states</w:t>
      </w:r>
      <w:r w:rsidR="00D864DD">
        <w:t xml:space="preserve">, must include patterns matching all possible </w:t>
      </w:r>
      <w:r w:rsidR="00E2195C">
        <w:t xml:space="preserve">direct </w:t>
      </w:r>
      <w:r w:rsidR="00646D86" w:rsidRPr="00AB1488">
        <w:rPr>
          <w:rFonts w:ascii="Courier New" w:hAnsi="Courier New" w:cs="Courier New"/>
        </w:rPr>
        <w:t>out</w:t>
      </w:r>
      <w:r w:rsidR="00646D86">
        <w:t xml:space="preserve"> </w:t>
      </w:r>
      <w:r w:rsidR="00D864DD">
        <w:t>message</w:t>
      </w:r>
      <w:r w:rsidR="00B0615F">
        <w:t xml:space="preserve"> path</w:t>
      </w:r>
      <w:r w:rsidR="00D864DD">
        <w:t xml:space="preserve">s from </w:t>
      </w:r>
      <w:proofErr w:type="spellStart"/>
      <w:r w:rsidR="00D864DD">
        <w:t>subfunctionalities</w:t>
      </w:r>
      <w:proofErr w:type="spellEnd"/>
      <w:r w:rsidR="00D864DD">
        <w:t>.</w:t>
      </w:r>
      <w:r w:rsidR="00D16BBF">
        <w:t xml:space="preserve"> Likewise, </w:t>
      </w:r>
      <w:r w:rsidR="000B1C63">
        <w:t xml:space="preserve">send-and-transition statements </w:t>
      </w:r>
      <w:r w:rsidR="00A04CC7">
        <w:t>may</w:t>
      </w:r>
      <w:r w:rsidR="000B1C63">
        <w:t xml:space="preserve"> </w:t>
      </w:r>
      <w:r w:rsidR="00DC3348">
        <w:t>use any</w:t>
      </w:r>
      <w:r w:rsidR="000B1C63">
        <w:t xml:space="preserve"> </w:t>
      </w:r>
      <w:r w:rsidR="00BD4C3D">
        <w:t xml:space="preserve">direct </w:t>
      </w:r>
      <w:r w:rsidR="00BD4C3D" w:rsidRPr="00BD4C3D">
        <w:rPr>
          <w:rFonts w:ascii="Courier New" w:hAnsi="Courier New" w:cs="Courier New"/>
        </w:rPr>
        <w:t>in</w:t>
      </w:r>
      <w:r w:rsidR="00BD4C3D">
        <w:t xml:space="preserve"> message path of </w:t>
      </w:r>
      <w:r w:rsidR="00825DCC">
        <w:t xml:space="preserve">a </w:t>
      </w:r>
      <w:r w:rsidR="000B1C63">
        <w:t>subfunctionalit</w:t>
      </w:r>
      <w:r w:rsidR="00825DCC">
        <w:t>y</w:t>
      </w:r>
      <w:r w:rsidR="001E335F">
        <w:t>, even in initial states</w:t>
      </w:r>
      <w:r w:rsidR="000B1C63">
        <w:t>.</w:t>
      </w:r>
    </w:p>
    <w:p w14:paraId="7DB6E38A" w14:textId="186BB500" w:rsidR="00025C40" w:rsidRDefault="00D10D0C" w:rsidP="00025C40">
      <w:r>
        <w:t xml:space="preserve">For example, </w:t>
      </w:r>
      <w:proofErr w:type="spellStart"/>
      <w:r w:rsidR="00E0110A" w:rsidRPr="00226B6A">
        <w:rPr>
          <w:rFonts w:ascii="Courier New" w:hAnsi="Courier New" w:cs="Courier New"/>
        </w:rPr>
        <w:t>KE</w:t>
      </w:r>
      <w:r w:rsidR="006405A2" w:rsidRPr="00226B6A">
        <w:rPr>
          <w:rFonts w:ascii="Courier New" w:hAnsi="Courier New" w:cs="Courier New"/>
        </w:rPr>
        <w:t>Real</w:t>
      </w:r>
      <w:proofErr w:type="spellEnd"/>
      <w:r w:rsidR="002F6102">
        <w:t xml:space="preserve"> is a real functionality </w:t>
      </w:r>
      <w:r w:rsidR="00F4439D">
        <w:t>that allows</w:t>
      </w:r>
      <w:r w:rsidR="002F6102">
        <w:t xml:space="preserve"> two </w:t>
      </w:r>
      <w:r w:rsidR="00F4439D">
        <w:t xml:space="preserve">entities in the environment </w:t>
      </w:r>
      <w:r w:rsidR="006F167B">
        <w:t>to establish a shared secret</w:t>
      </w:r>
      <w:r w:rsidR="00E639D9">
        <w:t xml:space="preserve"> using Diffie-Hellman key exchange</w:t>
      </w:r>
      <w:r w:rsidR="006F167B">
        <w:t xml:space="preserve">. </w:t>
      </w:r>
      <w:r w:rsidR="00F4439D">
        <w:t xml:space="preserve">The parties of the functionality act as proxies for </w:t>
      </w:r>
      <w:r w:rsidR="00AD25AD">
        <w:t xml:space="preserve">these </w:t>
      </w:r>
      <w:r w:rsidR="00AD25AD">
        <w:lastRenderedPageBreak/>
        <w:t xml:space="preserve">entities </w:t>
      </w:r>
      <w:r w:rsidR="00533C0F">
        <w:t>to</w:t>
      </w:r>
      <w:r w:rsidR="00AD25AD">
        <w:t xml:space="preserve"> carry out the exchange. </w:t>
      </w:r>
      <w:r w:rsidR="006F167B">
        <w:t>The</w:t>
      </w:r>
      <w:r w:rsidR="00B67EC2">
        <w:t>y</w:t>
      </w:r>
      <w:r w:rsidR="00AD25AD">
        <w:t xml:space="preserve"> </w:t>
      </w:r>
      <w:r w:rsidR="006F167B">
        <w:t>communicat</w:t>
      </w:r>
      <w:r w:rsidR="00D445C0">
        <w:t>e with each other</w:t>
      </w:r>
      <w:r w:rsidR="006F167B">
        <w:t xml:space="preserve"> </w:t>
      </w:r>
      <w:r w:rsidR="00AD25AD">
        <w:t xml:space="preserve">over an untrusted network by means of two </w:t>
      </w:r>
      <w:proofErr w:type="spellStart"/>
      <w:r w:rsidR="00AD25AD">
        <w:t>subfunctionalities</w:t>
      </w:r>
      <w:proofErr w:type="spellEnd"/>
      <w:r w:rsidR="00226B6A">
        <w:t xml:space="preserve">, </w:t>
      </w:r>
      <w:r w:rsidR="00226B6A" w:rsidRPr="00226B6A">
        <w:rPr>
          <w:rFonts w:ascii="Courier New" w:hAnsi="Courier New" w:cs="Courier New"/>
        </w:rPr>
        <w:t>Fw1</w:t>
      </w:r>
      <w:r w:rsidR="00226B6A">
        <w:t xml:space="preserve"> and </w:t>
      </w:r>
      <w:r w:rsidR="00226B6A" w:rsidRPr="00226B6A">
        <w:rPr>
          <w:rFonts w:ascii="Courier New" w:hAnsi="Courier New" w:cs="Courier New"/>
        </w:rPr>
        <w:t>Fw2</w:t>
      </w:r>
      <w:r w:rsidR="00226B6A">
        <w:t xml:space="preserve">, that are instances of the </w:t>
      </w:r>
      <w:proofErr w:type="spellStart"/>
      <w:r w:rsidR="00226B6A" w:rsidRPr="00E50D20">
        <w:rPr>
          <w:rFonts w:ascii="Courier New" w:hAnsi="Courier New" w:cs="Courier New"/>
        </w:rPr>
        <w:t>Forw</w:t>
      </w:r>
      <w:proofErr w:type="spellEnd"/>
      <w:r w:rsidR="00226B6A">
        <w:t xml:space="preserve"> functionality abo</w:t>
      </w:r>
      <w:r w:rsidR="00B67EC2">
        <w:t>v</w:t>
      </w:r>
      <w:r w:rsidR="00226B6A">
        <w:t>e.</w:t>
      </w:r>
      <w:r w:rsidR="00B67EC2">
        <w:t xml:space="preserve"> </w:t>
      </w:r>
      <w:r w:rsidR="00AB4A40">
        <w:t>Each</w:t>
      </w:r>
      <w:r w:rsidR="000A52B7">
        <w:t xml:space="preserve"> part</w:t>
      </w:r>
      <w:r w:rsidR="00AB4A40">
        <w:t>y</w:t>
      </w:r>
      <w:r w:rsidR="00AB6953">
        <w:t xml:space="preserve"> </w:t>
      </w:r>
      <w:r w:rsidR="00C76584">
        <w:t>randomly select</w:t>
      </w:r>
      <w:r w:rsidR="00AB4A40">
        <w:t>s a</w:t>
      </w:r>
      <w:r w:rsidR="00AB6953">
        <w:t xml:space="preserve"> value used for the key exchange.</w:t>
      </w:r>
    </w:p>
    <w:p w14:paraId="1C6CFF0A" w14:textId="0988F6C9" w:rsidR="00631849" w:rsidRDefault="000E003B" w:rsidP="00842468">
      <w:r>
        <w:t xml:space="preserve">Here are the theories that </w:t>
      </w:r>
      <w:proofErr w:type="spellStart"/>
      <w:r w:rsidRPr="000E5F93">
        <w:rPr>
          <w:rFonts w:ascii="Courier New" w:hAnsi="Courier New" w:cs="Courier New"/>
        </w:rPr>
        <w:t>KEReal</w:t>
      </w:r>
      <w:proofErr w:type="spellEnd"/>
      <w:r>
        <w:t xml:space="preserve"> requires</w:t>
      </w:r>
    </w:p>
    <w:p w14:paraId="77F8FA2B" w14:textId="77777777" w:rsidR="002A13F8" w:rsidRDefault="002A13F8" w:rsidP="002A13F8">
      <w:pPr>
        <w:pStyle w:val="Codesnippet"/>
      </w:pPr>
      <w:proofErr w:type="spellStart"/>
      <w:r>
        <w:t>uc_requires</w:t>
      </w:r>
      <w:proofErr w:type="spellEnd"/>
      <w:r>
        <w:t xml:space="preserve"> Forwarding.</w:t>
      </w:r>
    </w:p>
    <w:p w14:paraId="25A2373D" w14:textId="77777777" w:rsidR="002A13F8" w:rsidRDefault="002A13F8" w:rsidP="002A13F8">
      <w:pPr>
        <w:pStyle w:val="Codesnippet"/>
      </w:pPr>
      <w:proofErr w:type="spellStart"/>
      <w:r>
        <w:t>ec_requires</w:t>
      </w:r>
      <w:proofErr w:type="spellEnd"/>
      <w:r>
        <w:t xml:space="preserve"> +</w:t>
      </w:r>
      <w:proofErr w:type="spellStart"/>
      <w:r>
        <w:t>KeysExponentsAndPlaintexts</w:t>
      </w:r>
      <w:proofErr w:type="spellEnd"/>
      <w:r>
        <w:t>.</w:t>
      </w:r>
    </w:p>
    <w:p w14:paraId="747A3DAE" w14:textId="301C852B" w:rsidR="009F33B7" w:rsidRDefault="0002110A" w:rsidP="00842468">
      <w:r w:rsidRPr="0002110A">
        <w:rPr>
          <w:rFonts w:ascii="Calibri" w:hAnsi="Calibri" w:cs="Calibri"/>
        </w:rPr>
        <w:t xml:space="preserve">The file </w:t>
      </w:r>
      <w:proofErr w:type="spellStart"/>
      <w:r w:rsidR="00176A06" w:rsidRPr="006414B7">
        <w:rPr>
          <w:rFonts w:ascii="Courier New" w:hAnsi="Courier New" w:cs="Courier New"/>
        </w:rPr>
        <w:t>Forwarding</w:t>
      </w:r>
      <w:r>
        <w:rPr>
          <w:rFonts w:ascii="Courier New" w:hAnsi="Courier New" w:cs="Courier New"/>
        </w:rPr>
        <w:t>.uc</w:t>
      </w:r>
      <w:proofErr w:type="spellEnd"/>
      <w:r w:rsidR="00176A06" w:rsidRPr="00176A06">
        <w:rPr>
          <w:rFonts w:cstheme="minorHAnsi"/>
        </w:rPr>
        <w:t xml:space="preserve"> </w:t>
      </w:r>
      <w:r w:rsidR="009D157A">
        <w:rPr>
          <w:rFonts w:cstheme="minorHAnsi"/>
        </w:rPr>
        <w:t>contain</w:t>
      </w:r>
      <w:r w:rsidR="00176A06" w:rsidRPr="00176A06">
        <w:rPr>
          <w:rFonts w:cstheme="minorHAnsi"/>
        </w:rPr>
        <w:t xml:space="preserve">s </w:t>
      </w:r>
      <w:r w:rsidR="009D157A">
        <w:rPr>
          <w:rFonts w:cstheme="minorHAnsi"/>
        </w:rPr>
        <w:t>the</w:t>
      </w:r>
      <w:r w:rsidR="00663424">
        <w:rPr>
          <w:rFonts w:cstheme="minorHAnsi"/>
        </w:rPr>
        <w:t xml:space="preserve"> </w:t>
      </w:r>
      <w:proofErr w:type="spellStart"/>
      <w:r w:rsidR="00663424" w:rsidRPr="00663424">
        <w:rPr>
          <w:rFonts w:ascii="Courier New" w:hAnsi="Courier New" w:cs="Courier New"/>
        </w:rPr>
        <w:t>Forw</w:t>
      </w:r>
      <w:proofErr w:type="spellEnd"/>
      <w:r w:rsidR="00176A06" w:rsidRPr="00176A06">
        <w:rPr>
          <w:rFonts w:cstheme="minorHAnsi"/>
        </w:rPr>
        <w:t xml:space="preserve"> ideal functionality defined in the previous section.</w:t>
      </w:r>
      <w:r w:rsidR="00005AA5">
        <w:rPr>
          <w:rFonts w:cstheme="minorHAnsi"/>
        </w:rPr>
        <w:t xml:space="preserve"> The file</w:t>
      </w:r>
      <w:r w:rsidR="00176A06" w:rsidRPr="00176A06">
        <w:rPr>
          <w:rFonts w:cstheme="minorHAnsi"/>
        </w:rPr>
        <w:t xml:space="preserve"> </w:t>
      </w:r>
      <w:r w:rsidR="00843798" w:rsidRPr="00843798">
        <w:rPr>
          <w:rFonts w:ascii="Courier New" w:hAnsi="Courier New" w:cs="Courier New"/>
        </w:rPr>
        <w:t>KeysExponents</w:t>
      </w:r>
      <w:r w:rsidR="001C4749">
        <w:rPr>
          <w:rFonts w:ascii="Courier New" w:hAnsi="Courier New" w:cs="Courier New"/>
        </w:rPr>
        <w:softHyphen/>
      </w:r>
      <w:r w:rsidR="00843798" w:rsidRPr="00843798">
        <w:rPr>
          <w:rFonts w:ascii="Courier New" w:hAnsi="Courier New" w:cs="Courier New"/>
        </w:rPr>
        <w:t>And</w:t>
      </w:r>
      <w:r w:rsidR="009D157A">
        <w:rPr>
          <w:rFonts w:ascii="Courier New" w:hAnsi="Courier New" w:cs="Courier New"/>
        </w:rPr>
        <w:softHyphen/>
      </w:r>
      <w:r w:rsidR="00843798" w:rsidRPr="00843798">
        <w:rPr>
          <w:rFonts w:ascii="Courier New" w:hAnsi="Courier New" w:cs="Courier New"/>
        </w:rPr>
        <w:t>Plain</w:t>
      </w:r>
      <w:r w:rsidR="00176A06">
        <w:rPr>
          <w:rFonts w:ascii="Courier New" w:hAnsi="Courier New" w:cs="Courier New"/>
        </w:rPr>
        <w:softHyphen/>
      </w:r>
      <w:r w:rsidR="00843798" w:rsidRPr="00843798">
        <w:rPr>
          <w:rFonts w:ascii="Courier New" w:hAnsi="Courier New" w:cs="Courier New"/>
        </w:rPr>
        <w:t>texts</w:t>
      </w:r>
      <w:r w:rsidR="001C4749">
        <w:rPr>
          <w:rFonts w:ascii="Courier New" w:hAnsi="Courier New" w:cs="Courier New"/>
        </w:rPr>
        <w:t>.</w:t>
      </w:r>
      <w:r w:rsidR="00860E3E">
        <w:rPr>
          <w:rFonts w:ascii="Courier New" w:hAnsi="Courier New" w:cs="Courier New"/>
        </w:rPr>
        <w:t>e</w:t>
      </w:r>
      <w:r w:rsidR="001C4749">
        <w:rPr>
          <w:rFonts w:ascii="Courier New" w:hAnsi="Courier New" w:cs="Courier New"/>
        </w:rPr>
        <w:t>c</w:t>
      </w:r>
      <w:r w:rsidR="00843798">
        <w:t xml:space="preserve"> </w:t>
      </w:r>
      <w:r w:rsidR="001C4749">
        <w:t>contain</w:t>
      </w:r>
      <w:r w:rsidR="00843798">
        <w:t>s a</w:t>
      </w:r>
      <w:r w:rsidR="002C4574">
        <w:t xml:space="preserve">n </w:t>
      </w:r>
      <w:proofErr w:type="spellStart"/>
      <w:r w:rsidR="002C4574">
        <w:t>EasyCrypt</w:t>
      </w:r>
      <w:proofErr w:type="spellEnd"/>
      <w:r w:rsidR="002C4574">
        <w:t xml:space="preserve"> </w:t>
      </w:r>
      <w:r w:rsidR="00843798">
        <w:t>"support" theory</w:t>
      </w:r>
      <w:r w:rsidR="001C4749">
        <w:t xml:space="preserve"> </w:t>
      </w:r>
      <w:r w:rsidR="00843798">
        <w:t>that defines types and operators used by the functionalities.</w:t>
      </w:r>
      <w:r w:rsidR="00185F53">
        <w:t xml:space="preserve"> Elements of Diffie-Hellman key exchange include a </w:t>
      </w:r>
      <w:r w:rsidR="00185F53" w:rsidRPr="00FE5387">
        <w:rPr>
          <w:rFonts w:ascii="Courier New" w:hAnsi="Courier New" w:cs="Courier New"/>
        </w:rPr>
        <w:t>key</w:t>
      </w:r>
      <w:r w:rsidR="00185F53">
        <w:t xml:space="preserve"> type</w:t>
      </w:r>
      <w:r w:rsidR="002D2D9D">
        <w:t xml:space="preserve"> with</w:t>
      </w:r>
      <w:r w:rsidR="00FE5387">
        <w:t xml:space="preserve"> the</w:t>
      </w:r>
      <w:r w:rsidR="002D2D9D">
        <w:t xml:space="preserve"> operators</w:t>
      </w:r>
      <w:r w:rsidR="00FE5387">
        <w:t xml:space="preserve"> and axioms of</w:t>
      </w:r>
      <w:r w:rsidR="002D2D9D">
        <w:t xml:space="preserve"> a group, an </w:t>
      </w:r>
      <w:r w:rsidR="002D2D9D" w:rsidRPr="00FE5387">
        <w:rPr>
          <w:rFonts w:ascii="Courier New" w:hAnsi="Courier New" w:cs="Courier New"/>
        </w:rPr>
        <w:t>exp</w:t>
      </w:r>
      <w:r w:rsidR="002D2D9D">
        <w:t xml:space="preserve"> type with the operators and axioms of a commutative semi-group</w:t>
      </w:r>
      <w:r w:rsidR="008210D7">
        <w:t xml:space="preserve">, </w:t>
      </w:r>
      <w:r w:rsidR="00995EB7">
        <w:t xml:space="preserve">the </w:t>
      </w:r>
      <w:r w:rsidR="008210D7">
        <w:t xml:space="preserve">uniform, full and lossless distribution on </w:t>
      </w:r>
      <w:r w:rsidR="008210D7" w:rsidRPr="00FD5361">
        <w:rPr>
          <w:rFonts w:ascii="Courier New" w:hAnsi="Courier New" w:cs="Courier New"/>
        </w:rPr>
        <w:t>exp</w:t>
      </w:r>
      <w:r w:rsidR="008210D7">
        <w:t xml:space="preserve">, </w:t>
      </w:r>
      <w:r w:rsidR="00995EB7">
        <w:t xml:space="preserve">and a </w:t>
      </w:r>
      <w:r w:rsidR="00410583" w:rsidRPr="006F6079">
        <w:rPr>
          <w:rFonts w:ascii="Courier New" w:hAnsi="Courier New" w:cs="Courier New"/>
        </w:rPr>
        <w:t>key</w:t>
      </w:r>
      <w:r w:rsidR="00410583">
        <w:t xml:space="preserve"> value named </w:t>
      </w:r>
      <w:r w:rsidR="00410583" w:rsidRPr="00FD5361">
        <w:rPr>
          <w:rFonts w:ascii="Courier New" w:hAnsi="Courier New" w:cs="Courier New"/>
        </w:rPr>
        <w:t>g</w:t>
      </w:r>
      <w:r w:rsidR="00410583">
        <w:t xml:space="preserve"> that uniquely generates every key by exponentiation with a value of </w:t>
      </w:r>
      <w:r w:rsidR="00410583" w:rsidRPr="00FD5361">
        <w:rPr>
          <w:rFonts w:ascii="Courier New" w:hAnsi="Courier New" w:cs="Courier New"/>
        </w:rPr>
        <w:t>exp</w:t>
      </w:r>
      <w:r w:rsidR="00410583">
        <w:t>.</w:t>
      </w:r>
      <w:r w:rsidR="001147F2">
        <w:t xml:space="preserve"> Other operators include </w:t>
      </w:r>
      <w:r w:rsidR="004135AC">
        <w:t xml:space="preserve">EPDPs </w:t>
      </w:r>
      <w:r w:rsidR="00594FB2">
        <w:t xml:space="preserve">for </w:t>
      </w:r>
      <w:r w:rsidR="00E95CAB">
        <w:t xml:space="preserve">converting </w:t>
      </w:r>
      <w:r w:rsidR="000951F4">
        <w:t xml:space="preserve">among </w:t>
      </w:r>
      <w:r w:rsidR="00594FB2">
        <w:t xml:space="preserve">various </w:t>
      </w:r>
      <w:r w:rsidR="000951F4">
        <w:t>type</w:t>
      </w:r>
      <w:r w:rsidR="00594FB2">
        <w:t>s</w:t>
      </w:r>
      <w:r w:rsidR="00E95CAB">
        <w:t xml:space="preserve">, such as </w:t>
      </w:r>
      <w:r w:rsidR="00E95CAB" w:rsidRPr="00776930">
        <w:rPr>
          <w:rFonts w:ascii="Courier New" w:hAnsi="Courier New" w:cs="Courier New"/>
        </w:rPr>
        <w:t>key</w:t>
      </w:r>
      <w:r w:rsidR="00776930">
        <w:t xml:space="preserve"> and </w:t>
      </w:r>
      <w:r w:rsidR="00776930" w:rsidRPr="00776930">
        <w:rPr>
          <w:rFonts w:ascii="Courier New" w:hAnsi="Courier New" w:cs="Courier New"/>
        </w:rPr>
        <w:t>univ</w:t>
      </w:r>
      <w:r w:rsidR="00976DFF">
        <w:t xml:space="preserve">, </w:t>
      </w:r>
      <w:r w:rsidR="007E0BAE">
        <w:t>including type</w:t>
      </w:r>
      <w:r w:rsidR="002A13F8">
        <w:t>s for value</w:t>
      </w:r>
      <w:r w:rsidR="00976DFF">
        <w:t xml:space="preserve">s to </w:t>
      </w:r>
      <w:proofErr w:type="gramStart"/>
      <w:r w:rsidR="00976DFF">
        <w:t>be sent</w:t>
      </w:r>
      <w:proofErr w:type="gramEnd"/>
      <w:r w:rsidR="00976DFF">
        <w:t xml:space="preserve"> in messages, such as </w:t>
      </w:r>
      <w:r w:rsidR="00976DFF" w:rsidRPr="00976DFF">
        <w:rPr>
          <w:rFonts w:ascii="Courier New" w:hAnsi="Courier New" w:cs="Courier New"/>
        </w:rPr>
        <w:t>(port * port * key)</w:t>
      </w:r>
      <w:r w:rsidR="00976DFF">
        <w:t xml:space="preserve"> and </w:t>
      </w:r>
      <w:r w:rsidR="00976DFF" w:rsidRPr="00976DFF">
        <w:rPr>
          <w:rFonts w:ascii="Courier New" w:hAnsi="Courier New" w:cs="Courier New"/>
        </w:rPr>
        <w:t>univ</w:t>
      </w:r>
      <w:r w:rsidR="00976DFF">
        <w:t>.</w:t>
      </w:r>
    </w:p>
    <w:p w14:paraId="78B68D2B" w14:textId="222CD952" w:rsidR="002A13F8" w:rsidRDefault="002A13F8" w:rsidP="00842468">
      <w:r>
        <w:t xml:space="preserve">Here are the interfaces </w:t>
      </w:r>
      <w:proofErr w:type="spellStart"/>
      <w:r w:rsidRPr="002A13F8">
        <w:rPr>
          <w:rFonts w:ascii="Courier New" w:hAnsi="Courier New" w:cs="Courier New"/>
        </w:rPr>
        <w:t>KEReal</w:t>
      </w:r>
      <w:proofErr w:type="spellEnd"/>
      <w:r>
        <w:t xml:space="preserve"> implements.</w:t>
      </w:r>
    </w:p>
    <w:p w14:paraId="4FDBF30F" w14:textId="77777777" w:rsidR="00F1331B" w:rsidRDefault="00F1331B" w:rsidP="00F1331B">
      <w:pPr>
        <w:pStyle w:val="Codesnippet"/>
      </w:pPr>
      <w:r>
        <w:t xml:space="preserve">direct KEDirPt1 </w:t>
      </w:r>
      <w:proofErr w:type="gramStart"/>
      <w:r>
        <w:t>{  (</w:t>
      </w:r>
      <w:proofErr w:type="gramEnd"/>
      <w:r>
        <w:t>* Party 1 *)</w:t>
      </w:r>
    </w:p>
    <w:p w14:paraId="440876EB" w14:textId="7AA5D39E" w:rsidR="00332469" w:rsidRDefault="00F1331B" w:rsidP="00332469">
      <w:pPr>
        <w:pStyle w:val="Codesnippet"/>
      </w:pPr>
      <w:r>
        <w:t xml:space="preserve">  </w:t>
      </w:r>
      <w:proofErr w:type="gramStart"/>
      <w:r>
        <w:t>in  pt</w:t>
      </w:r>
      <w:proofErr w:type="gramEnd"/>
      <w:r>
        <w:t>1@ke_req1(pt2 : port)</w:t>
      </w:r>
    </w:p>
    <w:p w14:paraId="10D43F9E" w14:textId="77777777" w:rsidR="00164C2F" w:rsidRDefault="00F1331B" w:rsidP="00164C2F">
      <w:pPr>
        <w:pStyle w:val="Codesnippet"/>
      </w:pPr>
      <w:r>
        <w:t xml:space="preserve">  out ke_rsp2(</w:t>
      </w:r>
      <w:proofErr w:type="gramStart"/>
      <w:r>
        <w:t>k :</w:t>
      </w:r>
      <w:proofErr w:type="gramEnd"/>
      <w:r>
        <w:t xml:space="preserve"> key)@pt1</w:t>
      </w:r>
    </w:p>
    <w:p w14:paraId="24C25F56" w14:textId="62271818" w:rsidR="00F1331B" w:rsidRDefault="00F1331B" w:rsidP="00164C2F">
      <w:pPr>
        <w:pStyle w:val="Codesnippet"/>
      </w:pPr>
      <w:r>
        <w:t>}</w:t>
      </w:r>
    </w:p>
    <w:p w14:paraId="4FD01E10" w14:textId="77777777" w:rsidR="00F1331B" w:rsidRDefault="00F1331B" w:rsidP="00F1331B">
      <w:pPr>
        <w:pStyle w:val="Codesnippet"/>
      </w:pPr>
    </w:p>
    <w:p w14:paraId="7E1E3203" w14:textId="77777777" w:rsidR="00F1331B" w:rsidRDefault="00F1331B" w:rsidP="00F1331B">
      <w:pPr>
        <w:pStyle w:val="Codesnippet"/>
      </w:pPr>
      <w:r>
        <w:t xml:space="preserve">direct KEDirPt2 </w:t>
      </w:r>
      <w:proofErr w:type="gramStart"/>
      <w:r>
        <w:t>{  (</w:t>
      </w:r>
      <w:proofErr w:type="gramEnd"/>
      <w:r>
        <w:t>* Party 2 *)</w:t>
      </w:r>
    </w:p>
    <w:p w14:paraId="3EC9410D" w14:textId="77777777" w:rsidR="006618FA" w:rsidRDefault="006618FA" w:rsidP="006618FA">
      <w:pPr>
        <w:pStyle w:val="Codesnippet"/>
      </w:pPr>
      <w:r>
        <w:t xml:space="preserve">  out ke_rsp1(pt</w:t>
      </w:r>
      <w:proofErr w:type="gramStart"/>
      <w:r>
        <w:t>1 :</w:t>
      </w:r>
      <w:proofErr w:type="gramEnd"/>
      <w:r>
        <w:t xml:space="preserve"> port, k : key)@pt2</w:t>
      </w:r>
    </w:p>
    <w:p w14:paraId="67719400" w14:textId="492DB044" w:rsidR="00610794" w:rsidRDefault="00F1331B" w:rsidP="00610794">
      <w:pPr>
        <w:pStyle w:val="Codesnippet"/>
      </w:pPr>
      <w:r>
        <w:t xml:space="preserve">  </w:t>
      </w:r>
      <w:proofErr w:type="gramStart"/>
      <w:r>
        <w:t>in  pt</w:t>
      </w:r>
      <w:proofErr w:type="gramEnd"/>
      <w:r>
        <w:t>2@ke_req2</w:t>
      </w:r>
    </w:p>
    <w:p w14:paraId="7A201668" w14:textId="77777777" w:rsidR="00F1331B" w:rsidRDefault="00F1331B" w:rsidP="00F1331B">
      <w:pPr>
        <w:pStyle w:val="Codesnippet"/>
      </w:pPr>
      <w:r>
        <w:t>}</w:t>
      </w:r>
    </w:p>
    <w:p w14:paraId="3C088466" w14:textId="77777777" w:rsidR="00F1331B" w:rsidRDefault="00F1331B" w:rsidP="00F1331B">
      <w:pPr>
        <w:pStyle w:val="Codesnippet"/>
      </w:pPr>
    </w:p>
    <w:p w14:paraId="2DCC1732" w14:textId="77777777" w:rsidR="00F1331B" w:rsidRDefault="00F1331B" w:rsidP="00F1331B">
      <w:pPr>
        <w:pStyle w:val="Codesnippet"/>
      </w:pPr>
      <w:r>
        <w:t>direct KEDir {</w:t>
      </w:r>
    </w:p>
    <w:p w14:paraId="09A2A059" w14:textId="77777777" w:rsidR="00F1331B" w:rsidRDefault="00F1331B" w:rsidP="00F1331B">
      <w:pPr>
        <w:pStyle w:val="Codesnippet"/>
      </w:pPr>
      <w:r>
        <w:t xml:space="preserve">  Pt</w:t>
      </w:r>
      <w:proofErr w:type="gramStart"/>
      <w:r>
        <w:t>1 :</w:t>
      </w:r>
      <w:proofErr w:type="gramEnd"/>
      <w:r>
        <w:t xml:space="preserve"> KEDirPt1  (* Party 1 *)</w:t>
      </w:r>
    </w:p>
    <w:p w14:paraId="3EEE3F3D" w14:textId="77777777" w:rsidR="00F1331B" w:rsidRDefault="00F1331B" w:rsidP="00F1331B">
      <w:pPr>
        <w:pStyle w:val="Codesnippet"/>
      </w:pPr>
      <w:r>
        <w:t xml:space="preserve">  Pt</w:t>
      </w:r>
      <w:proofErr w:type="gramStart"/>
      <w:r>
        <w:t>2 :</w:t>
      </w:r>
      <w:proofErr w:type="gramEnd"/>
      <w:r>
        <w:t xml:space="preserve"> KEDirPt2  (* Party 2 *)</w:t>
      </w:r>
    </w:p>
    <w:p w14:paraId="54FCD6E2" w14:textId="77777777" w:rsidR="00F1331B" w:rsidRDefault="00F1331B" w:rsidP="00F1331B">
      <w:pPr>
        <w:pStyle w:val="Codesnippet"/>
      </w:pPr>
      <w:r>
        <w:t>}</w:t>
      </w:r>
    </w:p>
    <w:p w14:paraId="72650783" w14:textId="361A58E7" w:rsidR="00867572" w:rsidRDefault="00655947" w:rsidP="00EF3E1B">
      <w:r w:rsidRPr="00085E3B">
        <w:rPr>
          <w:rFonts w:cstheme="minorHAnsi"/>
        </w:rPr>
        <w:t>T</w:t>
      </w:r>
      <w:r>
        <w:t xml:space="preserve">he composite direct interface </w:t>
      </w:r>
      <w:r w:rsidRPr="00AD3A11">
        <w:rPr>
          <w:rFonts w:ascii="Courier New" w:hAnsi="Courier New" w:cs="Courier New"/>
        </w:rPr>
        <w:t>KEDir</w:t>
      </w:r>
      <w:r>
        <w:t xml:space="preserve"> consists of two basic direct interfaces, one for each party.  The parties leak no information</w:t>
      </w:r>
      <w:r w:rsidR="00867572">
        <w:t>,</w:t>
      </w:r>
      <w:r>
        <w:t xml:space="preserve"> so </w:t>
      </w:r>
      <w:r w:rsidR="00867572">
        <w:t>there are no</w:t>
      </w:r>
      <w:r>
        <w:t xml:space="preserve"> adversarial interface</w:t>
      </w:r>
      <w:r w:rsidR="00867572">
        <w:t>s</w:t>
      </w:r>
      <w:r>
        <w:t xml:space="preserve">. The </w:t>
      </w:r>
      <w:proofErr w:type="spellStart"/>
      <w:r>
        <w:rPr>
          <w:rFonts w:ascii="Courier New" w:hAnsi="Courier New" w:cs="Courier New"/>
        </w:rPr>
        <w:t>F</w:t>
      </w:r>
      <w:r w:rsidRPr="008C6057">
        <w:rPr>
          <w:rFonts w:ascii="Courier New" w:hAnsi="Courier New" w:cs="Courier New"/>
        </w:rPr>
        <w:t>orw</w:t>
      </w:r>
      <w:proofErr w:type="spellEnd"/>
      <w:r>
        <w:t xml:space="preserve"> </w:t>
      </w:r>
      <w:proofErr w:type="spellStart"/>
      <w:r>
        <w:t>subfunctionalities</w:t>
      </w:r>
      <w:proofErr w:type="spellEnd"/>
      <w:r>
        <w:t xml:space="preserve"> leak information to the adversary "under the covers," as it were.</w:t>
      </w:r>
    </w:p>
    <w:p w14:paraId="043971F0" w14:textId="7057C672" w:rsidR="00F1331B" w:rsidRDefault="00342793" w:rsidP="00EF3E1B">
      <w:r>
        <w:t xml:space="preserve">Here is the definition of </w:t>
      </w:r>
      <w:proofErr w:type="spellStart"/>
      <w:r w:rsidR="00CD2056" w:rsidRPr="00CD2056">
        <w:rPr>
          <w:rFonts w:ascii="Courier New" w:hAnsi="Courier New" w:cs="Courier New"/>
        </w:rPr>
        <w:t>KEReal</w:t>
      </w:r>
      <w:proofErr w:type="spellEnd"/>
      <w:r>
        <w:t>:</w:t>
      </w:r>
    </w:p>
    <w:p w14:paraId="1AA8C182" w14:textId="77777777" w:rsidR="00137C37" w:rsidRDefault="00F1331B" w:rsidP="00F1331B">
      <w:pPr>
        <w:pStyle w:val="Codesnippet"/>
      </w:pPr>
      <w:r>
        <w:t xml:space="preserve">functionality </w:t>
      </w:r>
      <w:proofErr w:type="spellStart"/>
      <w:r>
        <w:t>KEReal</w:t>
      </w:r>
      <w:proofErr w:type="spellEnd"/>
      <w:r>
        <w:t xml:space="preserve"> implements KEDir {</w:t>
      </w:r>
    </w:p>
    <w:p w14:paraId="11D15D01" w14:textId="43BF867F" w:rsidR="00F1331B" w:rsidRDefault="00F1331B" w:rsidP="00F1331B">
      <w:pPr>
        <w:pStyle w:val="Codesnippet"/>
      </w:pPr>
      <w:r>
        <w:t xml:space="preserve">  </w:t>
      </w:r>
      <w:proofErr w:type="spellStart"/>
      <w:r>
        <w:t>subfun</w:t>
      </w:r>
      <w:proofErr w:type="spellEnd"/>
      <w:r>
        <w:t xml:space="preserve"> Fw1 = </w:t>
      </w:r>
      <w:proofErr w:type="spellStart"/>
      <w:r>
        <w:t>Forwarding.Forw</w:t>
      </w:r>
      <w:proofErr w:type="spellEnd"/>
    </w:p>
    <w:p w14:paraId="27E999C6" w14:textId="77777777" w:rsidR="00F1331B" w:rsidRDefault="00F1331B" w:rsidP="00F1331B">
      <w:pPr>
        <w:pStyle w:val="Codesnippet"/>
      </w:pPr>
      <w:r>
        <w:t xml:space="preserve">  </w:t>
      </w:r>
      <w:proofErr w:type="spellStart"/>
      <w:r>
        <w:t>subfun</w:t>
      </w:r>
      <w:proofErr w:type="spellEnd"/>
      <w:r>
        <w:t xml:space="preserve"> Fw2 = </w:t>
      </w:r>
      <w:proofErr w:type="spellStart"/>
      <w:r>
        <w:t>Forwarding.Forw</w:t>
      </w:r>
      <w:proofErr w:type="spellEnd"/>
    </w:p>
    <w:p w14:paraId="47BD136D" w14:textId="77777777" w:rsidR="00F1331B" w:rsidRDefault="00F1331B" w:rsidP="00F1331B">
      <w:pPr>
        <w:pStyle w:val="Codesnippet"/>
      </w:pPr>
    </w:p>
    <w:p w14:paraId="19723D6D" w14:textId="77777777" w:rsidR="00F1331B" w:rsidRDefault="00F1331B" w:rsidP="00F1331B">
      <w:pPr>
        <w:pStyle w:val="Codesnippet"/>
      </w:pPr>
      <w:r>
        <w:t xml:space="preserve">  party Pt1 serves KEDir.Pt1 {</w:t>
      </w:r>
    </w:p>
    <w:p w14:paraId="4EAB5045" w14:textId="68D644C8" w:rsidR="00F1331B" w:rsidRDefault="00F1331B" w:rsidP="00F1331B">
      <w:pPr>
        <w:pStyle w:val="Codesnippet"/>
      </w:pPr>
      <w:r>
        <w:t xml:space="preserve">    initial state WaitReq1 {</w:t>
      </w:r>
    </w:p>
    <w:p w14:paraId="1D334075" w14:textId="108111D8" w:rsidR="00F1331B" w:rsidRDefault="00F1331B" w:rsidP="00F1331B">
      <w:pPr>
        <w:pStyle w:val="Codesnippet"/>
      </w:pPr>
      <w:r>
        <w:t xml:space="preserve">      var q</w:t>
      </w:r>
      <w:proofErr w:type="gramStart"/>
      <w:r>
        <w:t>1 :</w:t>
      </w:r>
      <w:proofErr w:type="gramEnd"/>
      <w:r>
        <w:t xml:space="preserve"> exp;</w:t>
      </w:r>
    </w:p>
    <w:p w14:paraId="523C96BA" w14:textId="77777777" w:rsidR="00F1331B" w:rsidRDefault="00F1331B" w:rsidP="00F1331B">
      <w:pPr>
        <w:pStyle w:val="Codesnippet"/>
      </w:pPr>
      <w:r>
        <w:t xml:space="preserve">      match message with</w:t>
      </w:r>
    </w:p>
    <w:p w14:paraId="796F4FAF" w14:textId="77777777" w:rsidR="00F1331B" w:rsidRDefault="00F1331B" w:rsidP="00F1331B">
      <w:pPr>
        <w:pStyle w:val="Codesnippet"/>
      </w:pPr>
      <w:r>
        <w:t xml:space="preserve">      | pt1@KEDir.Pt1.ke_req1(pt2) =&gt; {</w:t>
      </w:r>
    </w:p>
    <w:p w14:paraId="3E50DEEA" w14:textId="77777777" w:rsidR="00F1331B" w:rsidRDefault="00F1331B" w:rsidP="00F1331B">
      <w:pPr>
        <w:pStyle w:val="Codesnippet"/>
      </w:pPr>
      <w:r>
        <w:lastRenderedPageBreak/>
        <w:t xml:space="preserve">          if (</w:t>
      </w:r>
      <w:proofErr w:type="spellStart"/>
      <w:r>
        <w:t>envport</w:t>
      </w:r>
      <w:proofErr w:type="spellEnd"/>
      <w:r>
        <w:t xml:space="preserve"> pt2) {</w:t>
      </w:r>
    </w:p>
    <w:p w14:paraId="3F84980A" w14:textId="322EBE29" w:rsidR="00F1331B" w:rsidRDefault="00F1331B" w:rsidP="00F1331B">
      <w:pPr>
        <w:pStyle w:val="Codesnippet"/>
      </w:pPr>
      <w:r>
        <w:t xml:space="preserve">            q1 &lt;$ </w:t>
      </w:r>
      <w:commentRangeStart w:id="21"/>
      <w:commentRangeStart w:id="22"/>
      <w:proofErr w:type="spellStart"/>
      <w:r>
        <w:t>dexp</w:t>
      </w:r>
      <w:commentRangeEnd w:id="21"/>
      <w:proofErr w:type="spellEnd"/>
      <w:r>
        <w:rPr>
          <w:rStyle w:val="CommentReference"/>
        </w:rPr>
        <w:commentReference w:id="21"/>
      </w:r>
      <w:commentRangeEnd w:id="22"/>
      <w:r>
        <w:rPr>
          <w:rStyle w:val="CommentReference"/>
        </w:rPr>
        <w:commentReference w:id="22"/>
      </w:r>
      <w:r>
        <w:t>;</w:t>
      </w:r>
    </w:p>
    <w:p w14:paraId="69FD6C22" w14:textId="77777777" w:rsidR="00F1331B" w:rsidRDefault="00F1331B" w:rsidP="00F1331B">
      <w:pPr>
        <w:pStyle w:val="Codesnippet"/>
      </w:pPr>
      <w:r>
        <w:t xml:space="preserve">            send </w:t>
      </w:r>
      <w:proofErr w:type="gramStart"/>
      <w:r>
        <w:t>Fw1.D.fw</w:t>
      </w:r>
      <w:proofErr w:type="gramEnd"/>
      <w:r>
        <w:t>_req</w:t>
      </w:r>
    </w:p>
    <w:p w14:paraId="3A2A48B7" w14:textId="708B6726" w:rsidR="00F1331B" w:rsidRDefault="00F1331B" w:rsidP="00F1331B">
      <w:pPr>
        <w:pStyle w:val="Codesnippet"/>
      </w:pPr>
      <w:r>
        <w:t xml:space="preserve">                 (</w:t>
      </w:r>
      <w:proofErr w:type="spellStart"/>
      <w:proofErr w:type="gramStart"/>
      <w:r>
        <w:t>intport</w:t>
      </w:r>
      <w:proofErr w:type="spellEnd"/>
      <w:proofErr w:type="gramEnd"/>
      <w:r>
        <w:t xml:space="preserve"> Pt2,</w:t>
      </w:r>
    </w:p>
    <w:p w14:paraId="033471B2" w14:textId="50C1FCC1" w:rsidR="00F1331B" w:rsidRDefault="00F1331B" w:rsidP="00F1331B">
      <w:pPr>
        <w:pStyle w:val="Codesnippet"/>
      </w:pPr>
      <w:r>
        <w:t xml:space="preserve">                  </w:t>
      </w:r>
      <w:proofErr w:type="spellStart"/>
      <w:r>
        <w:t>epdp_port_port_key_univ.`enc</w:t>
      </w:r>
      <w:proofErr w:type="spellEnd"/>
      <w:r>
        <w:t xml:space="preserve"> (pt1, pt2, g^q1))</w:t>
      </w:r>
    </w:p>
    <w:p w14:paraId="0DFA6BA5" w14:textId="77777777" w:rsidR="00F1331B" w:rsidRDefault="00F1331B" w:rsidP="00F1331B">
      <w:pPr>
        <w:pStyle w:val="Codesnippet"/>
      </w:pPr>
      <w:r>
        <w:t xml:space="preserve">            and transition WaitFwd2(pt1, q1).</w:t>
      </w:r>
    </w:p>
    <w:p w14:paraId="5B005256" w14:textId="77777777" w:rsidR="00F1331B" w:rsidRDefault="00F1331B" w:rsidP="00F1331B">
      <w:pPr>
        <w:pStyle w:val="Codesnippet"/>
      </w:pPr>
      <w:r>
        <w:t xml:space="preserve">          }</w:t>
      </w:r>
    </w:p>
    <w:p w14:paraId="3663A355" w14:textId="77777777" w:rsidR="00F1331B" w:rsidRDefault="00F1331B" w:rsidP="00F1331B">
      <w:pPr>
        <w:pStyle w:val="Codesnippet"/>
      </w:pPr>
      <w:r>
        <w:t xml:space="preserve">          else </w:t>
      </w:r>
      <w:proofErr w:type="gramStart"/>
      <w:r>
        <w:t>{ fail</w:t>
      </w:r>
      <w:proofErr w:type="gramEnd"/>
      <w:r>
        <w:t>. }</w:t>
      </w:r>
    </w:p>
    <w:p w14:paraId="277DB18C" w14:textId="77777777" w:rsidR="00F1331B" w:rsidRDefault="00F1331B" w:rsidP="00F1331B">
      <w:pPr>
        <w:pStyle w:val="Codesnippet"/>
      </w:pPr>
      <w:r>
        <w:t xml:space="preserve">        }</w:t>
      </w:r>
    </w:p>
    <w:p w14:paraId="1C110E25" w14:textId="475D5A17" w:rsidR="00F1331B" w:rsidRDefault="00F1331B" w:rsidP="00F1331B">
      <w:pPr>
        <w:pStyle w:val="Codesnippet"/>
      </w:pPr>
      <w:r>
        <w:t xml:space="preserve">      | * =&gt; </w:t>
      </w:r>
      <w:proofErr w:type="gramStart"/>
      <w:r>
        <w:t>{ fail</w:t>
      </w:r>
      <w:proofErr w:type="gramEnd"/>
      <w:r>
        <w:t>. }</w:t>
      </w:r>
    </w:p>
    <w:p w14:paraId="55586374" w14:textId="77777777" w:rsidR="00F1331B" w:rsidRDefault="00F1331B" w:rsidP="00F1331B">
      <w:pPr>
        <w:pStyle w:val="Codesnippet"/>
      </w:pPr>
      <w:r>
        <w:t xml:space="preserve">      end</w:t>
      </w:r>
    </w:p>
    <w:p w14:paraId="3AEC33F4" w14:textId="36913C89" w:rsidR="00F1331B" w:rsidRDefault="00F1331B" w:rsidP="00F1331B">
      <w:pPr>
        <w:pStyle w:val="Codesnippet"/>
      </w:pPr>
      <w:r>
        <w:t xml:space="preserve">  </w:t>
      </w:r>
      <w:r w:rsidR="006B7065">
        <w:t xml:space="preserve">  </w:t>
      </w:r>
      <w:r>
        <w:t>}</w:t>
      </w:r>
    </w:p>
    <w:p w14:paraId="1291F72D" w14:textId="77777777" w:rsidR="00F1331B" w:rsidRDefault="00F1331B" w:rsidP="00F1331B">
      <w:pPr>
        <w:pStyle w:val="Codesnippet"/>
      </w:pPr>
    </w:p>
    <w:p w14:paraId="04C44388" w14:textId="3E693D94" w:rsidR="00F1331B" w:rsidRDefault="00F1331B" w:rsidP="00F1331B">
      <w:pPr>
        <w:pStyle w:val="Codesnippet"/>
      </w:pPr>
      <w:r>
        <w:t xml:space="preserve">  </w:t>
      </w:r>
      <w:r w:rsidR="006B7065">
        <w:t xml:space="preserve">  </w:t>
      </w:r>
      <w:r>
        <w:t>state WaitFwd2(pt</w:t>
      </w:r>
      <w:proofErr w:type="gramStart"/>
      <w:r>
        <w:t>1 :</w:t>
      </w:r>
      <w:proofErr w:type="gramEnd"/>
      <w:r>
        <w:t xml:space="preserve"> port, q1 : exp) {</w:t>
      </w:r>
    </w:p>
    <w:p w14:paraId="785F6523" w14:textId="605AB2ED" w:rsidR="00F1331B" w:rsidRDefault="00F1331B" w:rsidP="00F1331B">
      <w:pPr>
        <w:pStyle w:val="Codesnippet"/>
      </w:pPr>
      <w:r>
        <w:t xml:space="preserve">    </w:t>
      </w:r>
      <w:r w:rsidR="006B7065">
        <w:t xml:space="preserve">  </w:t>
      </w:r>
      <w:r>
        <w:t>match message with</w:t>
      </w:r>
    </w:p>
    <w:p w14:paraId="18CE8C40" w14:textId="23950F71" w:rsidR="00F1331B" w:rsidRDefault="00F1331B" w:rsidP="00F1331B">
      <w:pPr>
        <w:pStyle w:val="Codesnippet"/>
      </w:pPr>
      <w:r>
        <w:t xml:space="preserve">     </w:t>
      </w:r>
      <w:r w:rsidR="006B7065">
        <w:t xml:space="preserve"> </w:t>
      </w:r>
      <w:r>
        <w:t xml:space="preserve">| </w:t>
      </w:r>
      <w:proofErr w:type="gramStart"/>
      <w:r>
        <w:t>Fw2.D.fw</w:t>
      </w:r>
      <w:proofErr w:type="gramEnd"/>
      <w:r>
        <w:t>_rsp(_, u) =&gt; {</w:t>
      </w:r>
    </w:p>
    <w:p w14:paraId="2D49B94B" w14:textId="77777777" w:rsidR="00F1331B" w:rsidRDefault="00F1331B" w:rsidP="00F1331B">
      <w:pPr>
        <w:pStyle w:val="Codesnippet"/>
      </w:pPr>
      <w:r>
        <w:t xml:space="preserve">          match </w:t>
      </w:r>
      <w:proofErr w:type="spellStart"/>
      <w:r>
        <w:t>epdp_key_univ.`dec</w:t>
      </w:r>
      <w:proofErr w:type="spellEnd"/>
      <w:r>
        <w:t xml:space="preserve"> u with</w:t>
      </w:r>
    </w:p>
    <w:p w14:paraId="00564DE3" w14:textId="77777777" w:rsidR="00F1331B" w:rsidRDefault="00F1331B" w:rsidP="00F1331B">
      <w:pPr>
        <w:pStyle w:val="Codesnippet"/>
      </w:pPr>
      <w:r>
        <w:t xml:space="preserve">          | Some k2 =&gt; {</w:t>
      </w:r>
    </w:p>
    <w:p w14:paraId="492E2DBD" w14:textId="77777777" w:rsidR="00D5487A" w:rsidRDefault="00F1331B" w:rsidP="00F1331B">
      <w:pPr>
        <w:pStyle w:val="Codesnippet"/>
      </w:pPr>
      <w:r>
        <w:t xml:space="preserve">              send KEDir.Pt1.ke_rsp2(k2 ^ q</w:t>
      </w:r>
      <w:proofErr w:type="gramStart"/>
      <w:r>
        <w:t>1)@</w:t>
      </w:r>
      <w:proofErr w:type="gramEnd"/>
      <w:r>
        <w:t>pt1</w:t>
      </w:r>
    </w:p>
    <w:p w14:paraId="50977B46" w14:textId="4F3D193D" w:rsidR="00F1331B" w:rsidRDefault="00D5487A" w:rsidP="00F1331B">
      <w:pPr>
        <w:pStyle w:val="Codesnippet"/>
      </w:pPr>
      <w:r>
        <w:t xml:space="preserve">             </w:t>
      </w:r>
      <w:r w:rsidR="00F1331B">
        <w:t xml:space="preserve"> and transition Final.</w:t>
      </w:r>
    </w:p>
    <w:p w14:paraId="5E6102AC" w14:textId="77777777" w:rsidR="00F1331B" w:rsidRDefault="00F1331B" w:rsidP="00F1331B">
      <w:pPr>
        <w:pStyle w:val="Codesnippet"/>
      </w:pPr>
      <w:r>
        <w:t xml:space="preserve">            }</w:t>
      </w:r>
    </w:p>
    <w:p w14:paraId="4AB05CF2" w14:textId="6FE9A8AA" w:rsidR="00F1331B" w:rsidRDefault="00F1331B" w:rsidP="00F1331B">
      <w:pPr>
        <w:pStyle w:val="Codesnippet"/>
      </w:pPr>
      <w:r>
        <w:t xml:space="preserve">          | None =&gt; </w:t>
      </w:r>
      <w:proofErr w:type="gramStart"/>
      <w:r>
        <w:t>{ fail</w:t>
      </w:r>
      <w:proofErr w:type="gramEnd"/>
      <w:r>
        <w:t>. }  (* will never happen *)</w:t>
      </w:r>
    </w:p>
    <w:p w14:paraId="6AEA8F4C" w14:textId="77777777" w:rsidR="00F1331B" w:rsidRDefault="00F1331B" w:rsidP="00F1331B">
      <w:pPr>
        <w:pStyle w:val="Codesnippet"/>
      </w:pPr>
      <w:r>
        <w:t xml:space="preserve">          end</w:t>
      </w:r>
    </w:p>
    <w:p w14:paraId="43883937" w14:textId="77777777" w:rsidR="00F1331B" w:rsidRDefault="00F1331B" w:rsidP="00F1331B">
      <w:pPr>
        <w:pStyle w:val="Codesnippet"/>
      </w:pPr>
      <w:r>
        <w:t xml:space="preserve">        }</w:t>
      </w:r>
    </w:p>
    <w:p w14:paraId="5C07CE51" w14:textId="715B42C8" w:rsidR="00F1331B" w:rsidRDefault="00F1331B" w:rsidP="00F1331B">
      <w:pPr>
        <w:pStyle w:val="Codesnippet"/>
      </w:pPr>
      <w:r>
        <w:t xml:space="preserve">      | * =&gt; </w:t>
      </w:r>
      <w:proofErr w:type="gramStart"/>
      <w:r>
        <w:t>{ fail</w:t>
      </w:r>
      <w:proofErr w:type="gramEnd"/>
      <w:r>
        <w:t>. }</w:t>
      </w:r>
    </w:p>
    <w:p w14:paraId="3282E360" w14:textId="77777777" w:rsidR="00F1331B" w:rsidRDefault="00F1331B" w:rsidP="00F1331B">
      <w:pPr>
        <w:pStyle w:val="Codesnippet"/>
      </w:pPr>
      <w:r>
        <w:t xml:space="preserve">      end</w:t>
      </w:r>
    </w:p>
    <w:p w14:paraId="6259AD91" w14:textId="77777777" w:rsidR="00F1331B" w:rsidRDefault="00F1331B" w:rsidP="00F1331B">
      <w:pPr>
        <w:pStyle w:val="Codesnippet"/>
      </w:pPr>
      <w:r>
        <w:t xml:space="preserve">    }</w:t>
      </w:r>
    </w:p>
    <w:p w14:paraId="25648FC2" w14:textId="77777777" w:rsidR="00F1331B" w:rsidRDefault="00F1331B" w:rsidP="00F1331B">
      <w:pPr>
        <w:pStyle w:val="Codesnippet"/>
      </w:pPr>
      <w:r>
        <w:t xml:space="preserve">  </w:t>
      </w:r>
    </w:p>
    <w:p w14:paraId="1DEBD787" w14:textId="77777777" w:rsidR="00F1331B" w:rsidRDefault="00F1331B" w:rsidP="00F1331B">
      <w:pPr>
        <w:pStyle w:val="Codesnippet"/>
      </w:pPr>
      <w:r>
        <w:t xml:space="preserve">    state Final {</w:t>
      </w:r>
    </w:p>
    <w:p w14:paraId="7BB8058B" w14:textId="77777777" w:rsidR="00F1331B" w:rsidRDefault="00F1331B" w:rsidP="00F1331B">
      <w:pPr>
        <w:pStyle w:val="Codesnippet"/>
      </w:pPr>
      <w:r>
        <w:t xml:space="preserve">      match message with</w:t>
      </w:r>
    </w:p>
    <w:p w14:paraId="5DB9ABD7" w14:textId="77777777" w:rsidR="00F1331B" w:rsidRDefault="00F1331B" w:rsidP="00F1331B">
      <w:pPr>
        <w:pStyle w:val="Codesnippet"/>
      </w:pPr>
      <w:r>
        <w:t xml:space="preserve">      | * =&gt; </w:t>
      </w:r>
      <w:proofErr w:type="gramStart"/>
      <w:r>
        <w:t>{ fail</w:t>
      </w:r>
      <w:proofErr w:type="gramEnd"/>
      <w:r>
        <w:t>. }</w:t>
      </w:r>
    </w:p>
    <w:p w14:paraId="37024B2C" w14:textId="77777777" w:rsidR="00F1331B" w:rsidRDefault="00F1331B" w:rsidP="00F1331B">
      <w:pPr>
        <w:pStyle w:val="Codesnippet"/>
      </w:pPr>
      <w:r>
        <w:t xml:space="preserve">      end</w:t>
      </w:r>
    </w:p>
    <w:p w14:paraId="6E0A9852" w14:textId="77777777" w:rsidR="00F1331B" w:rsidRDefault="00F1331B" w:rsidP="00F1331B">
      <w:pPr>
        <w:pStyle w:val="Codesnippet"/>
      </w:pPr>
      <w:r>
        <w:t xml:space="preserve">    }</w:t>
      </w:r>
    </w:p>
    <w:p w14:paraId="27826A9E" w14:textId="77777777" w:rsidR="00F1331B" w:rsidRDefault="00F1331B" w:rsidP="00F1331B">
      <w:pPr>
        <w:pStyle w:val="Codesnippet"/>
      </w:pPr>
      <w:r>
        <w:t xml:space="preserve">  }</w:t>
      </w:r>
    </w:p>
    <w:p w14:paraId="5140E75F" w14:textId="77777777" w:rsidR="00F1331B" w:rsidRDefault="00F1331B" w:rsidP="00F1331B">
      <w:pPr>
        <w:pStyle w:val="Codesnippet"/>
      </w:pPr>
    </w:p>
    <w:p w14:paraId="0ABC398B" w14:textId="77777777" w:rsidR="00F1331B" w:rsidRDefault="00F1331B" w:rsidP="00F1331B">
      <w:pPr>
        <w:pStyle w:val="Codesnippet"/>
      </w:pPr>
      <w:r>
        <w:t xml:space="preserve">  party Pt2 serves KEDir.Pt2 {</w:t>
      </w:r>
    </w:p>
    <w:p w14:paraId="71F830E8" w14:textId="77777777" w:rsidR="00F1331B" w:rsidRDefault="00F1331B" w:rsidP="00F1331B">
      <w:pPr>
        <w:pStyle w:val="Codesnippet"/>
      </w:pPr>
      <w:r>
        <w:t xml:space="preserve">    initial state WaitFwd1 {</w:t>
      </w:r>
    </w:p>
    <w:p w14:paraId="597922F3" w14:textId="77777777" w:rsidR="00F1331B" w:rsidRDefault="00F1331B" w:rsidP="00F1331B">
      <w:pPr>
        <w:pStyle w:val="Codesnippet"/>
      </w:pPr>
      <w:r>
        <w:t xml:space="preserve">      var q</w:t>
      </w:r>
      <w:proofErr w:type="gramStart"/>
      <w:r>
        <w:t>2 :</w:t>
      </w:r>
      <w:proofErr w:type="gramEnd"/>
      <w:r>
        <w:t xml:space="preserve"> exp; var pt1, pt2 : port; var k1 : key;</w:t>
      </w:r>
    </w:p>
    <w:p w14:paraId="173EA90F" w14:textId="77777777" w:rsidR="00F1331B" w:rsidRDefault="00F1331B" w:rsidP="00F1331B">
      <w:pPr>
        <w:pStyle w:val="Codesnippet"/>
      </w:pPr>
      <w:r>
        <w:t xml:space="preserve">      match message with</w:t>
      </w:r>
    </w:p>
    <w:p w14:paraId="59E863B0" w14:textId="77777777" w:rsidR="00F1331B" w:rsidRDefault="00F1331B" w:rsidP="00F1331B">
      <w:pPr>
        <w:pStyle w:val="Codesnippet"/>
      </w:pPr>
      <w:r>
        <w:t xml:space="preserve">      | </w:t>
      </w:r>
      <w:proofErr w:type="gramStart"/>
      <w:r>
        <w:t>Fw1.D.fw</w:t>
      </w:r>
      <w:proofErr w:type="gramEnd"/>
      <w:r>
        <w:t>_rsp(_, u) =&gt; {</w:t>
      </w:r>
    </w:p>
    <w:p w14:paraId="43453C77" w14:textId="77777777" w:rsidR="00F1331B" w:rsidRDefault="00F1331B" w:rsidP="00F1331B">
      <w:pPr>
        <w:pStyle w:val="Codesnippet"/>
      </w:pPr>
      <w:r>
        <w:t xml:space="preserve">          match </w:t>
      </w:r>
      <w:proofErr w:type="spellStart"/>
      <w:r>
        <w:t>epdp_port_port_key_univ.`dec</w:t>
      </w:r>
      <w:proofErr w:type="spellEnd"/>
      <w:r>
        <w:t xml:space="preserve"> u with</w:t>
      </w:r>
    </w:p>
    <w:p w14:paraId="522D7FCA" w14:textId="77777777" w:rsidR="00F1331B" w:rsidRDefault="00F1331B" w:rsidP="00F1331B">
      <w:pPr>
        <w:pStyle w:val="Codesnippet"/>
      </w:pPr>
      <w:r>
        <w:t xml:space="preserve">          | Some tr =&gt; {</w:t>
      </w:r>
    </w:p>
    <w:p w14:paraId="368C4B10" w14:textId="77777777" w:rsidR="00F1331B" w:rsidRDefault="00F1331B" w:rsidP="00F1331B">
      <w:pPr>
        <w:pStyle w:val="Codesnippet"/>
      </w:pPr>
      <w:r>
        <w:t xml:space="preserve">              (pt1, pt2, k1) &lt;- </w:t>
      </w:r>
      <w:proofErr w:type="gramStart"/>
      <w:r>
        <w:t>tr;</w:t>
      </w:r>
      <w:proofErr w:type="gramEnd"/>
    </w:p>
    <w:p w14:paraId="3F28871E" w14:textId="77777777" w:rsidR="00F1331B" w:rsidRDefault="00F1331B" w:rsidP="00F1331B">
      <w:pPr>
        <w:pStyle w:val="Codesnippet"/>
      </w:pPr>
      <w:r>
        <w:t xml:space="preserve">              q2 &lt;$ </w:t>
      </w:r>
      <w:proofErr w:type="spellStart"/>
      <w:proofErr w:type="gramStart"/>
      <w:r>
        <w:t>dexp</w:t>
      </w:r>
      <w:proofErr w:type="spellEnd"/>
      <w:r>
        <w:t>;</w:t>
      </w:r>
      <w:proofErr w:type="gramEnd"/>
    </w:p>
    <w:p w14:paraId="10D46FBB" w14:textId="77777777" w:rsidR="00F1331B" w:rsidRDefault="00F1331B" w:rsidP="00F1331B">
      <w:pPr>
        <w:pStyle w:val="Codesnippet"/>
      </w:pPr>
      <w:r>
        <w:t xml:space="preserve">              send KEDir.Pt2.ke_rsp1(pt1, k1 ^ q</w:t>
      </w:r>
      <w:proofErr w:type="gramStart"/>
      <w:r>
        <w:t>2)@</w:t>
      </w:r>
      <w:proofErr w:type="gramEnd"/>
      <w:r>
        <w:t>pt2</w:t>
      </w:r>
    </w:p>
    <w:p w14:paraId="40CF06A4" w14:textId="77777777" w:rsidR="00F1331B" w:rsidRDefault="00F1331B" w:rsidP="00F1331B">
      <w:pPr>
        <w:pStyle w:val="Codesnippet"/>
      </w:pPr>
      <w:r>
        <w:t xml:space="preserve">              and transition WaitReq2(pt2, q2).</w:t>
      </w:r>
    </w:p>
    <w:p w14:paraId="613E93C6" w14:textId="77777777" w:rsidR="00F1331B" w:rsidRDefault="00F1331B" w:rsidP="00F1331B">
      <w:pPr>
        <w:pStyle w:val="Codesnippet"/>
      </w:pPr>
      <w:r>
        <w:t xml:space="preserve">            }</w:t>
      </w:r>
    </w:p>
    <w:p w14:paraId="38B7F6BC" w14:textId="0B5B11FD" w:rsidR="00F1331B" w:rsidRDefault="00F1331B" w:rsidP="00F1331B">
      <w:pPr>
        <w:pStyle w:val="Codesnippet"/>
      </w:pPr>
      <w:r>
        <w:t xml:space="preserve">          | None =&gt; </w:t>
      </w:r>
      <w:proofErr w:type="gramStart"/>
      <w:r>
        <w:t>{ fail</w:t>
      </w:r>
      <w:proofErr w:type="gramEnd"/>
      <w:r>
        <w:t>. }  (* cannot happen *)</w:t>
      </w:r>
    </w:p>
    <w:p w14:paraId="0481620B" w14:textId="77777777" w:rsidR="00F1331B" w:rsidRDefault="00F1331B" w:rsidP="00F1331B">
      <w:pPr>
        <w:pStyle w:val="Codesnippet"/>
      </w:pPr>
      <w:r>
        <w:t xml:space="preserve">          end</w:t>
      </w:r>
    </w:p>
    <w:p w14:paraId="729AE801" w14:textId="77777777" w:rsidR="00F1331B" w:rsidRDefault="00F1331B" w:rsidP="00F1331B">
      <w:pPr>
        <w:pStyle w:val="Codesnippet"/>
      </w:pPr>
      <w:r>
        <w:t xml:space="preserve">        }</w:t>
      </w:r>
    </w:p>
    <w:p w14:paraId="3BC36E6B" w14:textId="68837762" w:rsidR="00F1331B" w:rsidRDefault="00F1331B" w:rsidP="00F1331B">
      <w:pPr>
        <w:pStyle w:val="Codesnippet"/>
      </w:pPr>
      <w:r>
        <w:lastRenderedPageBreak/>
        <w:t xml:space="preserve">      | * =&gt; </w:t>
      </w:r>
      <w:proofErr w:type="gramStart"/>
      <w:r>
        <w:t>{ fail</w:t>
      </w:r>
      <w:proofErr w:type="gramEnd"/>
      <w:r>
        <w:t>. }</w:t>
      </w:r>
    </w:p>
    <w:p w14:paraId="536FC2AE" w14:textId="77777777" w:rsidR="00F1331B" w:rsidRDefault="00F1331B" w:rsidP="00F1331B">
      <w:pPr>
        <w:pStyle w:val="Codesnippet"/>
      </w:pPr>
      <w:r>
        <w:t xml:space="preserve">      end</w:t>
      </w:r>
    </w:p>
    <w:p w14:paraId="018C75D1" w14:textId="77777777" w:rsidR="00F1331B" w:rsidRDefault="00F1331B" w:rsidP="00F1331B">
      <w:pPr>
        <w:pStyle w:val="Codesnippet"/>
      </w:pPr>
      <w:r>
        <w:t xml:space="preserve">    }</w:t>
      </w:r>
    </w:p>
    <w:p w14:paraId="049075EC" w14:textId="77777777" w:rsidR="00F1331B" w:rsidRDefault="00F1331B" w:rsidP="00F1331B">
      <w:pPr>
        <w:pStyle w:val="Codesnippet"/>
      </w:pPr>
    </w:p>
    <w:p w14:paraId="35088B8B" w14:textId="77777777" w:rsidR="00F1331B" w:rsidRDefault="00F1331B" w:rsidP="00F1331B">
      <w:pPr>
        <w:pStyle w:val="Codesnippet"/>
      </w:pPr>
      <w:r>
        <w:t xml:space="preserve">    state WaitReq2(pt</w:t>
      </w:r>
      <w:proofErr w:type="gramStart"/>
      <w:r>
        <w:t>2 :</w:t>
      </w:r>
      <w:proofErr w:type="gramEnd"/>
      <w:r>
        <w:t xml:space="preserve"> port, q2 : exp) {</w:t>
      </w:r>
    </w:p>
    <w:p w14:paraId="23DE2A4C" w14:textId="77777777" w:rsidR="00F1331B" w:rsidRDefault="00F1331B" w:rsidP="00F1331B">
      <w:pPr>
        <w:pStyle w:val="Codesnippet"/>
      </w:pPr>
      <w:r>
        <w:t xml:space="preserve">      match message with</w:t>
      </w:r>
    </w:p>
    <w:p w14:paraId="1D097526" w14:textId="77777777" w:rsidR="00F1331B" w:rsidRDefault="00F1331B" w:rsidP="00F1331B">
      <w:pPr>
        <w:pStyle w:val="Codesnippet"/>
      </w:pPr>
      <w:r>
        <w:t xml:space="preserve">      | pt2'@KEDir.Pt2.ke_req2 =&gt; { </w:t>
      </w:r>
    </w:p>
    <w:p w14:paraId="0EDFF23C" w14:textId="77777777" w:rsidR="00F1331B" w:rsidRDefault="00F1331B" w:rsidP="00F1331B">
      <w:pPr>
        <w:pStyle w:val="Codesnippet"/>
      </w:pPr>
      <w:r>
        <w:t xml:space="preserve">          if (pt2' = pt2) {</w:t>
      </w:r>
    </w:p>
    <w:p w14:paraId="763B6E1C" w14:textId="77777777" w:rsidR="00F22616" w:rsidRDefault="00F1331B" w:rsidP="00F1331B">
      <w:pPr>
        <w:pStyle w:val="Codesnippet"/>
      </w:pPr>
      <w:r>
        <w:t xml:space="preserve">            send </w:t>
      </w:r>
      <w:proofErr w:type="gramStart"/>
      <w:r>
        <w:t>Fw2.D.fw</w:t>
      </w:r>
      <w:proofErr w:type="gramEnd"/>
      <w:r>
        <w:t>_req(</w:t>
      </w:r>
      <w:proofErr w:type="spellStart"/>
      <w:r>
        <w:t>intport</w:t>
      </w:r>
      <w:proofErr w:type="spellEnd"/>
      <w:r>
        <w:t xml:space="preserve"> Pt1,</w:t>
      </w:r>
    </w:p>
    <w:p w14:paraId="405CA533" w14:textId="1DC1EB11" w:rsidR="00F1331B" w:rsidRDefault="00F22616" w:rsidP="00F1331B">
      <w:pPr>
        <w:pStyle w:val="Codesnippet"/>
      </w:pPr>
      <w:r>
        <w:t xml:space="preserve">                              </w:t>
      </w:r>
      <w:proofErr w:type="spellStart"/>
      <w:r w:rsidR="00F1331B">
        <w:t>epdp_key_univ.`enc</w:t>
      </w:r>
      <w:proofErr w:type="spellEnd"/>
      <w:r w:rsidR="00F1331B">
        <w:t xml:space="preserve"> (g^q2))</w:t>
      </w:r>
    </w:p>
    <w:p w14:paraId="3D3A7CF7" w14:textId="77777777" w:rsidR="00F1331B" w:rsidRDefault="00F1331B" w:rsidP="00F1331B">
      <w:pPr>
        <w:pStyle w:val="Codesnippet"/>
      </w:pPr>
      <w:r>
        <w:t xml:space="preserve">            and transition Final.</w:t>
      </w:r>
    </w:p>
    <w:p w14:paraId="07D8F364" w14:textId="77777777" w:rsidR="00F1331B" w:rsidRDefault="00F1331B" w:rsidP="00F1331B">
      <w:pPr>
        <w:pStyle w:val="Codesnippet"/>
      </w:pPr>
      <w:r>
        <w:t xml:space="preserve">          }</w:t>
      </w:r>
    </w:p>
    <w:p w14:paraId="28FDE6C5" w14:textId="77777777" w:rsidR="00F1331B" w:rsidRDefault="00F1331B" w:rsidP="00F1331B">
      <w:pPr>
        <w:pStyle w:val="Codesnippet"/>
      </w:pPr>
      <w:r>
        <w:t xml:space="preserve">          else </w:t>
      </w:r>
      <w:proofErr w:type="gramStart"/>
      <w:r>
        <w:t>{ fail</w:t>
      </w:r>
      <w:proofErr w:type="gramEnd"/>
      <w:r>
        <w:t>. }</w:t>
      </w:r>
    </w:p>
    <w:p w14:paraId="2F8AEA2F" w14:textId="77777777" w:rsidR="00F1331B" w:rsidRDefault="00F1331B" w:rsidP="00F1331B">
      <w:pPr>
        <w:pStyle w:val="Codesnippet"/>
      </w:pPr>
      <w:r>
        <w:t xml:space="preserve">        }</w:t>
      </w:r>
    </w:p>
    <w:p w14:paraId="7F46E603" w14:textId="549E2E5E" w:rsidR="00F1331B" w:rsidRDefault="00F1331B" w:rsidP="00F1331B">
      <w:pPr>
        <w:pStyle w:val="Codesnippet"/>
      </w:pPr>
      <w:r>
        <w:t xml:space="preserve">      | * =&gt; </w:t>
      </w:r>
      <w:proofErr w:type="gramStart"/>
      <w:r>
        <w:t>{ fail</w:t>
      </w:r>
      <w:proofErr w:type="gramEnd"/>
      <w:r>
        <w:t>. }</w:t>
      </w:r>
    </w:p>
    <w:p w14:paraId="5DF2F23B" w14:textId="77777777" w:rsidR="00F1331B" w:rsidRDefault="00F1331B" w:rsidP="00F1331B">
      <w:pPr>
        <w:pStyle w:val="Codesnippet"/>
      </w:pPr>
      <w:r>
        <w:t xml:space="preserve">      end</w:t>
      </w:r>
    </w:p>
    <w:p w14:paraId="4C43A610" w14:textId="77777777" w:rsidR="00F1331B" w:rsidRDefault="00F1331B" w:rsidP="00F1331B">
      <w:pPr>
        <w:pStyle w:val="Codesnippet"/>
      </w:pPr>
      <w:r>
        <w:t xml:space="preserve">    }</w:t>
      </w:r>
    </w:p>
    <w:p w14:paraId="5A468B7A" w14:textId="77777777" w:rsidR="00F1331B" w:rsidRDefault="00F1331B" w:rsidP="00F1331B">
      <w:pPr>
        <w:pStyle w:val="Codesnippet"/>
      </w:pPr>
    </w:p>
    <w:p w14:paraId="5F61B517" w14:textId="77777777" w:rsidR="00F1331B" w:rsidRDefault="00F1331B" w:rsidP="00F1331B">
      <w:pPr>
        <w:pStyle w:val="Codesnippet"/>
      </w:pPr>
      <w:r>
        <w:t xml:space="preserve">    state Final {</w:t>
      </w:r>
    </w:p>
    <w:p w14:paraId="426D112A" w14:textId="77777777" w:rsidR="00F1331B" w:rsidRDefault="00F1331B" w:rsidP="00F1331B">
      <w:pPr>
        <w:pStyle w:val="Codesnippet"/>
      </w:pPr>
      <w:r>
        <w:t xml:space="preserve">      match message with</w:t>
      </w:r>
    </w:p>
    <w:p w14:paraId="6D3861FB" w14:textId="77777777" w:rsidR="00F1331B" w:rsidRDefault="00F1331B" w:rsidP="00F1331B">
      <w:pPr>
        <w:pStyle w:val="Codesnippet"/>
      </w:pPr>
      <w:r>
        <w:t xml:space="preserve">      | * =&gt; </w:t>
      </w:r>
      <w:proofErr w:type="gramStart"/>
      <w:r>
        <w:t>{ fail</w:t>
      </w:r>
      <w:proofErr w:type="gramEnd"/>
      <w:r>
        <w:t>. }</w:t>
      </w:r>
    </w:p>
    <w:p w14:paraId="2713BF57" w14:textId="77777777" w:rsidR="00F1331B" w:rsidRDefault="00F1331B" w:rsidP="00F1331B">
      <w:pPr>
        <w:pStyle w:val="Codesnippet"/>
      </w:pPr>
      <w:r>
        <w:t xml:space="preserve">      end</w:t>
      </w:r>
    </w:p>
    <w:p w14:paraId="3BA02879" w14:textId="77777777" w:rsidR="00F1331B" w:rsidRDefault="00F1331B" w:rsidP="00F1331B">
      <w:pPr>
        <w:pStyle w:val="Codesnippet"/>
      </w:pPr>
      <w:r>
        <w:t xml:space="preserve">    }</w:t>
      </w:r>
    </w:p>
    <w:p w14:paraId="0A3D88D2" w14:textId="77777777" w:rsidR="00F1331B" w:rsidRDefault="00F1331B" w:rsidP="00F1331B">
      <w:pPr>
        <w:pStyle w:val="Codesnippet"/>
      </w:pPr>
      <w:r>
        <w:t xml:space="preserve">  }</w:t>
      </w:r>
    </w:p>
    <w:p w14:paraId="67138AD8" w14:textId="75B6921D" w:rsidR="0072455F" w:rsidRPr="00025C40" w:rsidRDefault="00F1331B" w:rsidP="00F1331B">
      <w:pPr>
        <w:pStyle w:val="Codesnippet"/>
      </w:pPr>
      <w:r>
        <w:t>}</w:t>
      </w:r>
    </w:p>
    <w:p w14:paraId="2D46FDAA" w14:textId="58F0213C" w:rsidR="009F2459" w:rsidRDefault="009F2459" w:rsidP="009F2459">
      <w:r>
        <w:rPr>
          <w:color w:val="2B579A"/>
          <w:shd w:val="clear" w:color="auto" w:fill="E6E6E6"/>
        </w:rPr>
        <w:fldChar w:fldCharType="begin"/>
      </w:r>
      <w:r>
        <w:instrText xml:space="preserve"> REF _Ref121491092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2</w:t>
      </w:r>
      <w:r>
        <w:rPr>
          <w:color w:val="2B579A"/>
          <w:shd w:val="clear" w:color="auto" w:fill="E6E6E6"/>
        </w:rPr>
        <w:fldChar w:fldCharType="end"/>
      </w:r>
      <w:r>
        <w:t xml:space="preserve"> depicts the state machines of the </w:t>
      </w:r>
      <w:proofErr w:type="spellStart"/>
      <w:r w:rsidRPr="009A7C06">
        <w:rPr>
          <w:rFonts w:ascii="Courier New" w:hAnsi="Courier New" w:cs="Courier New"/>
        </w:rPr>
        <w:t>KEReal</w:t>
      </w:r>
      <w:proofErr w:type="spellEnd"/>
      <w:r>
        <w:t xml:space="preserve"> parties. The </w:t>
      </w:r>
      <w:proofErr w:type="spellStart"/>
      <w:r w:rsidRPr="007C285F">
        <w:rPr>
          <w:rFonts w:ascii="Courier New" w:hAnsi="Courier New" w:cs="Courier New"/>
        </w:rPr>
        <w:t>intport</w:t>
      </w:r>
      <w:proofErr w:type="spellEnd"/>
      <w:r>
        <w:t xml:space="preserve"> operator is abbreviated </w:t>
      </w:r>
      <w:proofErr w:type="spellStart"/>
      <w:r w:rsidRPr="008A361D">
        <w:rPr>
          <w:rFonts w:ascii="Courier New" w:hAnsi="Courier New" w:cs="Courier New"/>
        </w:rPr>
        <w:t>iport</w:t>
      </w:r>
      <w:proofErr w:type="spellEnd"/>
      <w:r>
        <w:t xml:space="preserve"> and EPDP encoding operators are abbreviated </w:t>
      </w:r>
      <w:r w:rsidRPr="008A361D">
        <w:rPr>
          <w:rFonts w:ascii="Courier New" w:hAnsi="Courier New" w:cs="Courier New"/>
        </w:rPr>
        <w:t>enc</w:t>
      </w:r>
      <w:r>
        <w:t>.</w:t>
      </w:r>
    </w:p>
    <w:p w14:paraId="177E36C1" w14:textId="77777777" w:rsidR="009F2459" w:rsidRDefault="009F2459" w:rsidP="007C285F">
      <w:pPr>
        <w:keepNext/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07D682C7" wp14:editId="4B63B7D3">
            <wp:extent cx="5257800" cy="749808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49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075557" w14:textId="77777777" w:rsidR="009F2459" w:rsidRDefault="009F2459" w:rsidP="009F2459">
      <w:pPr>
        <w:keepNext/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4B9007F2" wp14:editId="6F8DB723">
            <wp:extent cx="5239512" cy="868680"/>
            <wp:effectExtent l="0" t="0" r="0" b="762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12" cy="86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1D289" w14:textId="62AADECE" w:rsidR="009F2459" w:rsidRDefault="009F2459" w:rsidP="009F2459">
      <w:pPr>
        <w:pStyle w:val="Caption"/>
        <w:jc w:val="center"/>
      </w:pPr>
      <w:bookmarkStart w:id="23" w:name="_Ref121491092"/>
      <w:bookmarkStart w:id="24" w:name="_Toc171931128"/>
      <w:r>
        <w:t xml:space="preserve">Figure </w:t>
      </w:r>
      <w:r>
        <w:rPr>
          <w:color w:val="2B579A"/>
          <w:shd w:val="clear" w:color="auto" w:fill="E6E6E6"/>
        </w:rPr>
        <w:fldChar w:fldCharType="begin"/>
      </w:r>
      <w:r>
        <w:instrText xml:space="preserve"> SEQ Figure \* ARABIC </w:instrText>
      </w:r>
      <w:r>
        <w:rPr>
          <w:color w:val="2B579A"/>
          <w:shd w:val="clear" w:color="auto" w:fill="E6E6E6"/>
        </w:rPr>
        <w:fldChar w:fldCharType="separate"/>
      </w:r>
      <w:r w:rsidR="00E437A4">
        <w:rPr>
          <w:noProof/>
        </w:rPr>
        <w:t>2</w:t>
      </w:r>
      <w:r>
        <w:rPr>
          <w:noProof/>
          <w:color w:val="2B579A"/>
          <w:shd w:val="clear" w:color="auto" w:fill="E6E6E6"/>
        </w:rPr>
        <w:fldChar w:fldCharType="end"/>
      </w:r>
      <w:bookmarkEnd w:id="23"/>
      <w:r>
        <w:t xml:space="preserve"> State Machines</w:t>
      </w:r>
      <w:r w:rsidR="00705540">
        <w:t xml:space="preserve"> of</w:t>
      </w:r>
      <w:r w:rsidR="00860D1E">
        <w:t xml:space="preserve"> the </w:t>
      </w:r>
      <w:proofErr w:type="spellStart"/>
      <w:r w:rsidR="00860D1E" w:rsidRPr="00474F4B">
        <w:rPr>
          <w:rFonts w:ascii="Courier New" w:hAnsi="Courier New" w:cs="Courier New"/>
        </w:rPr>
        <w:t>KEReal</w:t>
      </w:r>
      <w:proofErr w:type="spellEnd"/>
      <w:r w:rsidR="00860D1E">
        <w:t xml:space="preserve"> </w:t>
      </w:r>
      <w:r w:rsidR="008B100E">
        <w:t>Parties</w:t>
      </w:r>
      <w:r w:rsidR="00FC27D5">
        <w:t xml:space="preserve"> </w:t>
      </w:r>
      <w:r w:rsidR="00FC27D5" w:rsidRPr="00C92100">
        <w:rPr>
          <w:rFonts w:ascii="Courier New" w:hAnsi="Courier New" w:cs="Courier New"/>
        </w:rPr>
        <w:t>Pt1</w:t>
      </w:r>
      <w:r w:rsidR="00FC27D5">
        <w:t xml:space="preserve"> (top) and </w:t>
      </w:r>
      <w:r w:rsidR="00FC27D5" w:rsidRPr="00C92100">
        <w:rPr>
          <w:rFonts w:ascii="Courier New" w:hAnsi="Courier New" w:cs="Courier New"/>
        </w:rPr>
        <w:t>Pt2</w:t>
      </w:r>
      <w:r w:rsidR="00FC27D5">
        <w:t xml:space="preserve"> (bottom)</w:t>
      </w:r>
      <w:bookmarkEnd w:id="24"/>
    </w:p>
    <w:p w14:paraId="1FF70580" w14:textId="1528656B" w:rsidR="00CE2C22" w:rsidRDefault="00005AF9" w:rsidP="09F98998">
      <w:r>
        <w:rPr>
          <w:color w:val="2B579A"/>
          <w:shd w:val="clear" w:color="auto" w:fill="E6E6E6"/>
        </w:rPr>
        <w:fldChar w:fldCharType="begin"/>
      </w:r>
      <w:r>
        <w:instrText xml:space="preserve"> REF _Ref121491099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3</w:t>
      </w:r>
      <w:r>
        <w:rPr>
          <w:color w:val="2B579A"/>
          <w:shd w:val="clear" w:color="auto" w:fill="E6E6E6"/>
        </w:rPr>
        <w:fldChar w:fldCharType="end"/>
      </w:r>
      <w:r w:rsidR="000278E1" w:rsidRPr="000278E1">
        <w:t xml:space="preserve"> depicts the </w:t>
      </w:r>
      <w:proofErr w:type="spellStart"/>
      <w:r w:rsidR="005F0066" w:rsidRPr="009A7C06">
        <w:rPr>
          <w:rFonts w:ascii="Courier New" w:hAnsi="Courier New" w:cs="Courier New"/>
        </w:rPr>
        <w:t>KEReal</w:t>
      </w:r>
      <w:proofErr w:type="spellEnd"/>
      <w:r w:rsidR="005F0066">
        <w:t xml:space="preserve"> </w:t>
      </w:r>
      <w:r w:rsidR="000278E1" w:rsidRPr="000278E1">
        <w:t xml:space="preserve">message flow as a </w:t>
      </w:r>
      <w:r w:rsidR="00C325F1">
        <w:t xml:space="preserve">UML </w:t>
      </w:r>
      <w:r w:rsidR="000278E1" w:rsidRPr="000278E1">
        <w:t>sequence diagram</w:t>
      </w:r>
      <w:r w:rsidR="00892027">
        <w:rPr>
          <w:rStyle w:val="FootnoteReference"/>
        </w:rPr>
        <w:footnoteReference w:id="2"/>
      </w:r>
      <w:r w:rsidR="000278E1" w:rsidRPr="000278E1">
        <w:t>.</w:t>
      </w:r>
    </w:p>
    <w:p w14:paraId="0F1A58F2" w14:textId="0CB91D32" w:rsidR="005F0066" w:rsidRDefault="005409DA" w:rsidP="005F0066">
      <w:pPr>
        <w:keepNext/>
        <w:jc w:val="center"/>
      </w:pPr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31F5DE0F" wp14:editId="34A1C521">
            <wp:extent cx="5394960" cy="24505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50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83D95" w14:textId="22AFFF4D" w:rsidR="000278E1" w:rsidRPr="000278E1" w:rsidRDefault="005F0066" w:rsidP="005F0066">
      <w:pPr>
        <w:pStyle w:val="Caption"/>
        <w:jc w:val="center"/>
      </w:pPr>
      <w:bookmarkStart w:id="25" w:name="_Ref121491099"/>
      <w:bookmarkStart w:id="26" w:name="_Toc171931129"/>
      <w:r>
        <w:t xml:space="preserve">Figure </w:t>
      </w:r>
      <w:r>
        <w:rPr>
          <w:color w:val="2B579A"/>
          <w:shd w:val="clear" w:color="auto" w:fill="E6E6E6"/>
        </w:rPr>
        <w:fldChar w:fldCharType="begin"/>
      </w:r>
      <w:r>
        <w:instrText xml:space="preserve"> SEQ Figure \* ARABIC </w:instrText>
      </w:r>
      <w:r>
        <w:rPr>
          <w:color w:val="2B579A"/>
          <w:shd w:val="clear" w:color="auto" w:fill="E6E6E6"/>
        </w:rPr>
        <w:fldChar w:fldCharType="separate"/>
      </w:r>
      <w:r w:rsidR="00E437A4">
        <w:rPr>
          <w:noProof/>
        </w:rPr>
        <w:t>3</w:t>
      </w:r>
      <w:r>
        <w:rPr>
          <w:noProof/>
          <w:color w:val="2B579A"/>
          <w:shd w:val="clear" w:color="auto" w:fill="E6E6E6"/>
        </w:rPr>
        <w:fldChar w:fldCharType="end"/>
      </w:r>
      <w:bookmarkEnd w:id="25"/>
      <w:r>
        <w:t xml:space="preserve"> </w:t>
      </w:r>
      <w:proofErr w:type="spellStart"/>
      <w:r w:rsidRPr="005F0066">
        <w:rPr>
          <w:rFonts w:ascii="Courier New" w:hAnsi="Courier New" w:cs="Courier New"/>
        </w:rPr>
        <w:t>KEReal</w:t>
      </w:r>
      <w:proofErr w:type="spellEnd"/>
      <w:r>
        <w:t xml:space="preserve"> Message Flow</w:t>
      </w:r>
      <w:bookmarkEnd w:id="26"/>
    </w:p>
    <w:p w14:paraId="4F9F2445" w14:textId="7FFA9DDC" w:rsidR="00566DFC" w:rsidRDefault="00566DFC" w:rsidP="00566DFC">
      <w:r>
        <w:t xml:space="preserve">Upon completion, both entities in the environment know the combined key, </w:t>
      </w:r>
      <w:r w:rsidRPr="004A3389">
        <w:rPr>
          <w:rFonts w:ascii="Courier New" w:hAnsi="Courier New" w:cs="Courier New"/>
        </w:rPr>
        <w:t>g</w:t>
      </w:r>
      <w:r w:rsidRPr="004A3389">
        <w:rPr>
          <w:rFonts w:ascii="Courier New" w:hAnsi="Courier New" w:cs="Courier New"/>
          <w:vertAlign w:val="superscript"/>
        </w:rPr>
        <w:t>q1*q2</w:t>
      </w:r>
      <w:r w:rsidRPr="008E04DC">
        <w:rPr>
          <w:rFonts w:ascii="Courier New" w:hAnsi="Courier New" w:cs="Courier New"/>
        </w:rPr>
        <w:t xml:space="preserve"> = </w:t>
      </w:r>
      <w:r w:rsidRPr="004A3389">
        <w:rPr>
          <w:rFonts w:ascii="Courier New" w:hAnsi="Courier New" w:cs="Courier New"/>
        </w:rPr>
        <w:t>g</w:t>
      </w:r>
      <w:r w:rsidRPr="004A3389">
        <w:rPr>
          <w:rFonts w:ascii="Courier New" w:hAnsi="Courier New" w:cs="Courier New"/>
          <w:vertAlign w:val="superscript"/>
        </w:rPr>
        <w:t>q</w:t>
      </w:r>
      <w:r>
        <w:rPr>
          <w:rFonts w:ascii="Courier New" w:hAnsi="Courier New" w:cs="Courier New"/>
          <w:vertAlign w:val="superscript"/>
        </w:rPr>
        <w:t>2</w:t>
      </w:r>
      <w:r w:rsidRPr="004A3389">
        <w:rPr>
          <w:rFonts w:ascii="Courier New" w:hAnsi="Courier New" w:cs="Courier New"/>
          <w:vertAlign w:val="superscript"/>
        </w:rPr>
        <w:t>*q</w:t>
      </w:r>
      <w:r>
        <w:rPr>
          <w:rFonts w:ascii="Courier New" w:hAnsi="Courier New" w:cs="Courier New"/>
          <w:vertAlign w:val="superscript"/>
        </w:rPr>
        <w:t>1</w:t>
      </w:r>
      <w:r>
        <w:t xml:space="preserve"> and the adversary knows </w:t>
      </w:r>
      <w:r w:rsidRPr="004A3389">
        <w:rPr>
          <w:rFonts w:ascii="Courier New" w:hAnsi="Courier New" w:cs="Courier New"/>
        </w:rPr>
        <w:t>g</w:t>
      </w:r>
      <w:r w:rsidRPr="004A3389">
        <w:rPr>
          <w:rFonts w:ascii="Courier New" w:hAnsi="Courier New" w:cs="Courier New"/>
          <w:vertAlign w:val="superscript"/>
        </w:rPr>
        <w:t>q1</w:t>
      </w:r>
      <w:r>
        <w:t xml:space="preserve"> and </w:t>
      </w:r>
      <w:r w:rsidRPr="004A3389">
        <w:rPr>
          <w:rFonts w:ascii="Courier New" w:hAnsi="Courier New" w:cs="Courier New"/>
        </w:rPr>
        <w:t>g</w:t>
      </w:r>
      <w:r w:rsidRPr="004A3389">
        <w:rPr>
          <w:rFonts w:ascii="Courier New" w:hAnsi="Courier New" w:cs="Courier New"/>
          <w:vertAlign w:val="superscript"/>
        </w:rPr>
        <w:t>q</w:t>
      </w:r>
      <w:r>
        <w:rPr>
          <w:rFonts w:ascii="Courier New" w:hAnsi="Courier New" w:cs="Courier New"/>
          <w:vertAlign w:val="superscript"/>
        </w:rPr>
        <w:t>2</w:t>
      </w:r>
      <w:r>
        <w:t>. The security of the exchange relies on the fact that determining the combined key from these two pieces is impossible within a feasible amount of computation</w:t>
      </w:r>
      <w:r w:rsidR="000737A7">
        <w:t xml:space="preserve"> (</w:t>
      </w:r>
      <w:r w:rsidR="00D54BD2">
        <w:t>known as the Diffie-Hellman assumption)</w:t>
      </w:r>
      <w:r>
        <w:t>.</w:t>
      </w:r>
    </w:p>
    <w:p w14:paraId="06D25664" w14:textId="3B211E97" w:rsidR="004D4CEB" w:rsidRDefault="00902C0E" w:rsidP="004D4CEB">
      <w:r w:rsidRPr="00902C0E">
        <w:rPr>
          <w:b/>
          <w:bCs/>
        </w:rPr>
        <w:t>Note</w:t>
      </w:r>
      <w:r w:rsidR="004D4CEB">
        <w:t xml:space="preserve">. </w:t>
      </w:r>
      <w:r>
        <w:t>To</w:t>
      </w:r>
      <w:r w:rsidR="004D4CEB">
        <w:t xml:space="preserve"> a subfunctionality, the</w:t>
      </w:r>
      <w:r w:rsidR="00096DCB">
        <w:t xml:space="preserve"> parties of the</w:t>
      </w:r>
      <w:r w:rsidR="004D4CEB">
        <w:t xml:space="preserve"> parent functionality are part of the environment</w:t>
      </w:r>
      <w:r w:rsidR="009655EB">
        <w:t>—t</w:t>
      </w:r>
      <w:r w:rsidR="004D4CEB">
        <w:t xml:space="preserve">hey are external to it and not part of the adversary. Thus "environment" is a relative term. For example, when </w:t>
      </w:r>
      <w:r w:rsidR="004D4CEB" w:rsidRPr="0017709A">
        <w:rPr>
          <w:rFonts w:ascii="Courier New" w:hAnsi="Courier New" w:cs="Courier New"/>
        </w:rPr>
        <w:t>Pt1</w:t>
      </w:r>
      <w:r w:rsidR="004D4CEB">
        <w:t xml:space="preserve"> sends a </w:t>
      </w:r>
      <w:proofErr w:type="spellStart"/>
      <w:r w:rsidR="004D4CEB" w:rsidRPr="0017709A">
        <w:rPr>
          <w:rFonts w:ascii="Courier New" w:hAnsi="Courier New" w:cs="Courier New"/>
        </w:rPr>
        <w:t>fw_r</w:t>
      </w:r>
      <w:r w:rsidR="004D4CEB">
        <w:rPr>
          <w:rFonts w:ascii="Courier New" w:hAnsi="Courier New" w:cs="Courier New"/>
        </w:rPr>
        <w:t>e</w:t>
      </w:r>
      <w:r w:rsidR="004D4CEB" w:rsidRPr="0017709A">
        <w:rPr>
          <w:rFonts w:ascii="Courier New" w:hAnsi="Courier New" w:cs="Courier New"/>
        </w:rPr>
        <w:t>q</w:t>
      </w:r>
      <w:proofErr w:type="spellEnd"/>
      <w:r w:rsidR="004D4CEB">
        <w:t xml:space="preserve"> message to </w:t>
      </w:r>
      <w:r w:rsidR="004D4CEB" w:rsidRPr="0017709A">
        <w:rPr>
          <w:rFonts w:ascii="Courier New" w:hAnsi="Courier New" w:cs="Courier New"/>
        </w:rPr>
        <w:t>Fw1</w:t>
      </w:r>
      <w:r w:rsidR="004D4CEB">
        <w:t xml:space="preserve"> with </w:t>
      </w:r>
      <w:proofErr w:type="spellStart"/>
      <w:r w:rsidR="004D4CEB" w:rsidRPr="0017709A">
        <w:rPr>
          <w:rFonts w:ascii="Courier New" w:hAnsi="Courier New" w:cs="Courier New"/>
        </w:rPr>
        <w:t>intport</w:t>
      </w:r>
      <w:proofErr w:type="spellEnd"/>
      <w:r w:rsidR="004D4CEB" w:rsidRPr="0017709A">
        <w:rPr>
          <w:rFonts w:ascii="Courier New" w:hAnsi="Courier New" w:cs="Courier New"/>
        </w:rPr>
        <w:t xml:space="preserve"> Pt2</w:t>
      </w:r>
      <w:r w:rsidR="004D4CEB">
        <w:t xml:space="preserve"> as its first argument, </w:t>
      </w:r>
      <w:r w:rsidR="004D4CEB" w:rsidRPr="0017709A">
        <w:rPr>
          <w:rFonts w:ascii="Courier New" w:hAnsi="Courier New" w:cs="Courier New"/>
        </w:rPr>
        <w:t>Fw1</w:t>
      </w:r>
      <w:r w:rsidR="004D4CEB">
        <w:t xml:space="preserve"> checks that the argument is an </w:t>
      </w:r>
      <w:proofErr w:type="spellStart"/>
      <w:r w:rsidR="004D4CEB" w:rsidRPr="0017709A">
        <w:rPr>
          <w:rFonts w:ascii="Courier New" w:hAnsi="Courier New" w:cs="Courier New"/>
        </w:rPr>
        <w:t>envport</w:t>
      </w:r>
      <w:proofErr w:type="spellEnd"/>
      <w:r w:rsidR="004D4CEB">
        <w:t xml:space="preserve">. It is, because it is external to </w:t>
      </w:r>
      <w:r w:rsidR="004D4CEB" w:rsidRPr="0017709A">
        <w:rPr>
          <w:rFonts w:ascii="Courier New" w:hAnsi="Courier New" w:cs="Courier New"/>
        </w:rPr>
        <w:t>Fw1</w:t>
      </w:r>
      <w:r w:rsidR="004D4CEB">
        <w:t>: it is in</w:t>
      </w:r>
      <w:r w:rsidR="004D4CEB" w:rsidRPr="005C2261">
        <w:t xml:space="preserve"> the environment </w:t>
      </w:r>
      <w:r w:rsidR="004D4CEB" w:rsidRPr="0017709A">
        <w:rPr>
          <w:i/>
          <w:iCs/>
        </w:rPr>
        <w:t xml:space="preserve">of </w:t>
      </w:r>
      <w:r w:rsidR="004D4CEB" w:rsidRPr="0017709A">
        <w:rPr>
          <w:rFonts w:ascii="Courier New" w:hAnsi="Courier New" w:cs="Courier New"/>
          <w:i/>
          <w:iCs/>
        </w:rPr>
        <w:t>Fw1</w:t>
      </w:r>
      <w:r w:rsidR="004D4CEB">
        <w:t xml:space="preserve"> even though it is not in "the" environment.</w:t>
      </w:r>
    </w:p>
    <w:p w14:paraId="0B965682" w14:textId="77777777" w:rsidR="0069389F" w:rsidRDefault="0069389F" w:rsidP="0069389F">
      <w:pPr>
        <w:pStyle w:val="Heading1"/>
      </w:pPr>
      <w:bookmarkStart w:id="27" w:name="_Toc171931110"/>
      <w:r>
        <w:t>Simulators</w:t>
      </w:r>
      <w:bookmarkEnd w:id="27"/>
    </w:p>
    <w:p w14:paraId="21817506" w14:textId="17940BB8" w:rsidR="0069389F" w:rsidRDefault="0069389F" w:rsidP="0069389F">
      <w:r>
        <w:t xml:space="preserve">A simulator is an ideal adversary that translates between an ideal functionality and a real functionality's adversary </w:t>
      </w:r>
      <w:proofErr w:type="gramStart"/>
      <w:r>
        <w:t>in order to</w:t>
      </w:r>
      <w:proofErr w:type="gramEnd"/>
      <w:r>
        <w:t xml:space="preserve"> show the real functionality UC-realizes the ideal functionality. That is, the job of a simulator is to make</w:t>
      </w:r>
      <w:r w:rsidRPr="00176945">
        <w:rPr>
          <w:rFonts w:cstheme="minorHAnsi"/>
        </w:rPr>
        <w:t xml:space="preserve"> an</w:t>
      </w:r>
      <w:r>
        <w:rPr>
          <w:rFonts w:cstheme="minorHAnsi"/>
        </w:rPr>
        <w:t xml:space="preserve"> ideal functionality</w:t>
      </w:r>
      <w:r w:rsidRPr="00176945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>
        <w:t xml:space="preserve">a real functionality </w:t>
      </w:r>
      <w:r w:rsidRPr="00176945">
        <w:rPr>
          <w:rFonts w:cstheme="minorHAnsi"/>
        </w:rPr>
        <w:t>i</w:t>
      </w:r>
      <w:r>
        <w:t>ndistinguishable to the adversary. A simulator is a state machine.</w:t>
      </w:r>
      <w:r w:rsidR="009A2A20">
        <w:t xml:space="preserve"> A simulator deals only with adversarial messages (and message paths).</w:t>
      </w:r>
    </w:p>
    <w:p w14:paraId="0D97BF48" w14:textId="202646D8" w:rsidR="000F4C65" w:rsidRDefault="008713D2" w:rsidP="00025C40">
      <w:r>
        <w:t xml:space="preserve">For example, </w:t>
      </w:r>
      <w:proofErr w:type="spellStart"/>
      <w:r w:rsidR="000F4C65" w:rsidRPr="00E11112">
        <w:rPr>
          <w:rFonts w:ascii="Courier New" w:hAnsi="Courier New" w:cs="Courier New"/>
        </w:rPr>
        <w:t>KEIdeal</w:t>
      </w:r>
      <w:proofErr w:type="spellEnd"/>
      <w:r w:rsidR="000F4C65">
        <w:t xml:space="preserve"> is an ideal functionality that models the essence of a key exchange</w:t>
      </w:r>
      <w:r w:rsidR="004E12C1">
        <w:t xml:space="preserve"> </w:t>
      </w:r>
      <w:r w:rsidR="00CE4EA1">
        <w:t>without worrying about details such as untrustworthy networks</w:t>
      </w:r>
      <w:r w:rsidR="004E12C1">
        <w:t>.</w:t>
      </w:r>
      <w:r w:rsidR="001F19EE">
        <w:t xml:space="preserve"> It implements the same composite direct interface as </w:t>
      </w:r>
      <w:proofErr w:type="spellStart"/>
      <w:r w:rsidR="001F19EE" w:rsidRPr="004B0FC9">
        <w:rPr>
          <w:rFonts w:ascii="Courier New" w:hAnsi="Courier New" w:cs="Courier New"/>
        </w:rPr>
        <w:t>KEReal</w:t>
      </w:r>
      <w:proofErr w:type="spellEnd"/>
      <w:r w:rsidR="001F19EE">
        <w:t xml:space="preserve"> </w:t>
      </w:r>
      <w:r w:rsidR="00EB3E28">
        <w:t>and this basic adversarial interface:</w:t>
      </w:r>
    </w:p>
    <w:p w14:paraId="0FD55806" w14:textId="77777777" w:rsidR="00EB3E28" w:rsidRDefault="00EB3E28" w:rsidP="00EB3E28">
      <w:pPr>
        <w:pStyle w:val="Codesnippet"/>
      </w:pPr>
      <w:r>
        <w:t>adversarial KEI2S {</w:t>
      </w:r>
    </w:p>
    <w:p w14:paraId="1E845931" w14:textId="0EB32074" w:rsidR="00EB3E28" w:rsidRDefault="00EB3E28" w:rsidP="002B2BE5">
      <w:pPr>
        <w:pStyle w:val="Codesnippet"/>
      </w:pPr>
      <w:r>
        <w:t xml:space="preserve">  out ke_sim_req1(pt</w:t>
      </w:r>
      <w:proofErr w:type="gramStart"/>
      <w:r>
        <w:t>1 :</w:t>
      </w:r>
      <w:proofErr w:type="gramEnd"/>
      <w:r>
        <w:t xml:space="preserve"> port, pt2 : port)</w:t>
      </w:r>
    </w:p>
    <w:p w14:paraId="0088EC97" w14:textId="59FC14E0" w:rsidR="00EB3E28" w:rsidRDefault="00EB3E28" w:rsidP="00076914">
      <w:pPr>
        <w:pStyle w:val="Codesnippet"/>
      </w:pPr>
      <w:r>
        <w:t xml:space="preserve">  </w:t>
      </w:r>
      <w:proofErr w:type="gramStart"/>
      <w:r>
        <w:t xml:space="preserve">in  </w:t>
      </w:r>
      <w:proofErr w:type="spellStart"/>
      <w:r>
        <w:t>ke</w:t>
      </w:r>
      <w:proofErr w:type="gramEnd"/>
      <w:r>
        <w:t>_sim_rsp</w:t>
      </w:r>
      <w:proofErr w:type="spellEnd"/>
    </w:p>
    <w:p w14:paraId="48B49A9E" w14:textId="3D3B6B9D" w:rsidR="00EB3E28" w:rsidRDefault="00EB3E28" w:rsidP="00EB3E28">
      <w:pPr>
        <w:pStyle w:val="Codesnippet"/>
      </w:pPr>
      <w:r>
        <w:t xml:space="preserve">  out ke_sim_req2</w:t>
      </w:r>
    </w:p>
    <w:p w14:paraId="471385E5" w14:textId="539C69D7" w:rsidR="00EB3E28" w:rsidRDefault="00EB3E28" w:rsidP="00EB3E28">
      <w:pPr>
        <w:pStyle w:val="Codesnippet"/>
      </w:pPr>
      <w:r>
        <w:t>}</w:t>
      </w:r>
    </w:p>
    <w:p w14:paraId="5CDC290D" w14:textId="1BD2BEC5" w:rsidR="00B12075" w:rsidRDefault="00B12075" w:rsidP="00B12075">
      <w:r>
        <w:t xml:space="preserve">Here is the definition of </w:t>
      </w:r>
      <w:proofErr w:type="spellStart"/>
      <w:r w:rsidRPr="00CD2056">
        <w:rPr>
          <w:rFonts w:ascii="Courier New" w:hAnsi="Courier New" w:cs="Courier New"/>
        </w:rPr>
        <w:t>KE</w:t>
      </w:r>
      <w:r>
        <w:rPr>
          <w:rFonts w:ascii="Courier New" w:hAnsi="Courier New" w:cs="Courier New"/>
        </w:rPr>
        <w:t>Id</w:t>
      </w:r>
      <w:r w:rsidRPr="00CD2056">
        <w:rPr>
          <w:rFonts w:ascii="Courier New" w:hAnsi="Courier New" w:cs="Courier New"/>
        </w:rPr>
        <w:t>eal</w:t>
      </w:r>
      <w:proofErr w:type="spellEnd"/>
      <w:r>
        <w:t>:</w:t>
      </w:r>
    </w:p>
    <w:p w14:paraId="4CDE6511" w14:textId="77777777" w:rsidR="009B651E" w:rsidRDefault="009B651E" w:rsidP="009B651E">
      <w:pPr>
        <w:pStyle w:val="Codesnippet"/>
      </w:pPr>
      <w:r>
        <w:t xml:space="preserve">functionality </w:t>
      </w:r>
      <w:proofErr w:type="spellStart"/>
      <w:r>
        <w:t>KEIdeal</w:t>
      </w:r>
      <w:proofErr w:type="spellEnd"/>
      <w:r>
        <w:t xml:space="preserve"> implements KEDir KEI2S {</w:t>
      </w:r>
    </w:p>
    <w:p w14:paraId="0AD81EBC" w14:textId="77777777" w:rsidR="009B651E" w:rsidRDefault="009B651E" w:rsidP="009B651E">
      <w:pPr>
        <w:pStyle w:val="Codesnippet"/>
      </w:pPr>
      <w:r>
        <w:lastRenderedPageBreak/>
        <w:t xml:space="preserve">  initial state WaitReq1 {</w:t>
      </w:r>
    </w:p>
    <w:p w14:paraId="201FD8CF" w14:textId="77777777" w:rsidR="009B651E" w:rsidRDefault="009B651E" w:rsidP="009B651E">
      <w:pPr>
        <w:pStyle w:val="Codesnippet"/>
      </w:pPr>
      <w:r>
        <w:t xml:space="preserve">    match message with</w:t>
      </w:r>
    </w:p>
    <w:p w14:paraId="00CD2DC2" w14:textId="77777777" w:rsidR="009B651E" w:rsidRDefault="009B651E" w:rsidP="009B651E">
      <w:pPr>
        <w:pStyle w:val="Codesnippet"/>
      </w:pPr>
      <w:r>
        <w:t xml:space="preserve">    | pt1@KEDir.Pt1.ke_req1(pt2) =&gt; {</w:t>
      </w:r>
    </w:p>
    <w:p w14:paraId="5A611390" w14:textId="77777777" w:rsidR="009B651E" w:rsidRDefault="009B651E" w:rsidP="009B651E">
      <w:pPr>
        <w:pStyle w:val="Codesnippet"/>
      </w:pPr>
      <w:r>
        <w:t xml:space="preserve">        if (</w:t>
      </w:r>
      <w:proofErr w:type="spellStart"/>
      <w:r>
        <w:t>envport</w:t>
      </w:r>
      <w:proofErr w:type="spellEnd"/>
      <w:r>
        <w:t xml:space="preserve"> pt2) {</w:t>
      </w:r>
    </w:p>
    <w:p w14:paraId="0850E938" w14:textId="77777777" w:rsidR="00A401BE" w:rsidRDefault="009B651E" w:rsidP="009B651E">
      <w:pPr>
        <w:pStyle w:val="Codesnippet"/>
      </w:pPr>
      <w:r>
        <w:t xml:space="preserve">          send KEI2S.ke_sim_req1(pt1, pt2)</w:t>
      </w:r>
    </w:p>
    <w:p w14:paraId="59385BF8" w14:textId="171F3FC6" w:rsidR="009B651E" w:rsidRDefault="00A401BE" w:rsidP="009B651E">
      <w:pPr>
        <w:pStyle w:val="Codesnippet"/>
      </w:pPr>
      <w:r>
        <w:t xml:space="preserve">         </w:t>
      </w:r>
      <w:r w:rsidR="009B651E">
        <w:t xml:space="preserve"> and transition WaitSim1(pt1, pt2).</w:t>
      </w:r>
    </w:p>
    <w:p w14:paraId="622D2A89" w14:textId="77777777" w:rsidR="009B651E" w:rsidRDefault="009B651E" w:rsidP="009B651E">
      <w:pPr>
        <w:pStyle w:val="Codesnippet"/>
      </w:pPr>
      <w:r>
        <w:t xml:space="preserve">        }</w:t>
      </w:r>
    </w:p>
    <w:p w14:paraId="79C5A3C1" w14:textId="77777777" w:rsidR="009B651E" w:rsidRDefault="009B651E" w:rsidP="009B651E">
      <w:pPr>
        <w:pStyle w:val="Codesnippet"/>
      </w:pPr>
      <w:r>
        <w:t xml:space="preserve">        else </w:t>
      </w:r>
      <w:proofErr w:type="gramStart"/>
      <w:r>
        <w:t>{ fail</w:t>
      </w:r>
      <w:proofErr w:type="gramEnd"/>
      <w:r>
        <w:t>. }</w:t>
      </w:r>
    </w:p>
    <w:p w14:paraId="2E282916" w14:textId="77777777" w:rsidR="009B651E" w:rsidRDefault="009B651E" w:rsidP="009B651E">
      <w:pPr>
        <w:pStyle w:val="Codesnippet"/>
      </w:pPr>
      <w:r>
        <w:t xml:space="preserve">      }</w:t>
      </w:r>
    </w:p>
    <w:p w14:paraId="55BD0223" w14:textId="5A80B68E" w:rsidR="009B651E" w:rsidRDefault="009B651E" w:rsidP="009B651E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4F07EE0D" w14:textId="77777777" w:rsidR="009B651E" w:rsidRDefault="009B651E" w:rsidP="009B651E">
      <w:pPr>
        <w:pStyle w:val="Codesnippet"/>
      </w:pPr>
      <w:r>
        <w:t xml:space="preserve">    end</w:t>
      </w:r>
    </w:p>
    <w:p w14:paraId="7E4453CB" w14:textId="77777777" w:rsidR="009B651E" w:rsidRDefault="009B651E" w:rsidP="009B651E">
      <w:pPr>
        <w:pStyle w:val="Codesnippet"/>
      </w:pPr>
      <w:r>
        <w:t xml:space="preserve">  }</w:t>
      </w:r>
    </w:p>
    <w:p w14:paraId="1E4F823E" w14:textId="77777777" w:rsidR="009B651E" w:rsidRDefault="009B651E" w:rsidP="009B651E">
      <w:pPr>
        <w:pStyle w:val="Codesnippet"/>
      </w:pPr>
    </w:p>
    <w:p w14:paraId="6B4442C9" w14:textId="77777777" w:rsidR="009B651E" w:rsidRDefault="009B651E" w:rsidP="009B651E">
      <w:pPr>
        <w:pStyle w:val="Codesnippet"/>
      </w:pPr>
      <w:r>
        <w:t xml:space="preserve">  state WaitSim1(pt</w:t>
      </w:r>
      <w:proofErr w:type="gramStart"/>
      <w:r>
        <w:t>1 :</w:t>
      </w:r>
      <w:proofErr w:type="gramEnd"/>
      <w:r>
        <w:t xml:space="preserve"> port, pt2 : port) {</w:t>
      </w:r>
    </w:p>
    <w:p w14:paraId="34C3170D" w14:textId="77777777" w:rsidR="009B651E" w:rsidRDefault="009B651E" w:rsidP="009B651E">
      <w:pPr>
        <w:pStyle w:val="Codesnippet"/>
      </w:pPr>
      <w:r>
        <w:t xml:space="preserve">    var </w:t>
      </w:r>
      <w:proofErr w:type="gramStart"/>
      <w:r>
        <w:t>q :</w:t>
      </w:r>
      <w:proofErr w:type="gramEnd"/>
      <w:r>
        <w:t xml:space="preserve"> exp;</w:t>
      </w:r>
    </w:p>
    <w:p w14:paraId="3B581548" w14:textId="77777777" w:rsidR="009B651E" w:rsidRDefault="009B651E" w:rsidP="009B651E">
      <w:pPr>
        <w:pStyle w:val="Codesnippet"/>
      </w:pPr>
      <w:r>
        <w:t xml:space="preserve">    match message with</w:t>
      </w:r>
    </w:p>
    <w:p w14:paraId="3D35308A" w14:textId="77777777" w:rsidR="009B651E" w:rsidRDefault="009B651E" w:rsidP="009B651E">
      <w:pPr>
        <w:pStyle w:val="Codesnippet"/>
      </w:pPr>
      <w:r>
        <w:t xml:space="preserve">    | KEI2S.ke_sim_rsp =&gt; {</w:t>
      </w:r>
    </w:p>
    <w:p w14:paraId="3C93FF9D" w14:textId="77777777" w:rsidR="009B651E" w:rsidRDefault="009B651E" w:rsidP="009B651E">
      <w:pPr>
        <w:pStyle w:val="Codesnippet"/>
      </w:pPr>
      <w:r>
        <w:t xml:space="preserve">        q &lt;$ </w:t>
      </w:r>
      <w:proofErr w:type="spellStart"/>
      <w:proofErr w:type="gramStart"/>
      <w:r>
        <w:t>dexp</w:t>
      </w:r>
      <w:proofErr w:type="spellEnd"/>
      <w:r>
        <w:t>;</w:t>
      </w:r>
      <w:proofErr w:type="gramEnd"/>
    </w:p>
    <w:p w14:paraId="14C20FF1" w14:textId="77777777" w:rsidR="009B651E" w:rsidRDefault="009B651E" w:rsidP="009B651E">
      <w:pPr>
        <w:pStyle w:val="Codesnippet"/>
      </w:pPr>
      <w:r>
        <w:t xml:space="preserve">        send KEDir.Pt2.ke_rsp1(pt1, g ^ </w:t>
      </w:r>
      <w:proofErr w:type="gramStart"/>
      <w:r>
        <w:t>q)@</w:t>
      </w:r>
      <w:proofErr w:type="gramEnd"/>
      <w:r>
        <w:t>pt2</w:t>
      </w:r>
    </w:p>
    <w:p w14:paraId="73EA4539" w14:textId="77777777" w:rsidR="009B651E" w:rsidRDefault="009B651E" w:rsidP="009B651E">
      <w:pPr>
        <w:pStyle w:val="Codesnippet"/>
      </w:pPr>
      <w:r>
        <w:t xml:space="preserve">        and transition WaitReq2(pt1, pt2, q).</w:t>
      </w:r>
    </w:p>
    <w:p w14:paraId="7D6E9024" w14:textId="77777777" w:rsidR="009B651E" w:rsidRDefault="009B651E" w:rsidP="009B651E">
      <w:pPr>
        <w:pStyle w:val="Codesnippet"/>
      </w:pPr>
      <w:r>
        <w:t xml:space="preserve">      }</w:t>
      </w:r>
    </w:p>
    <w:p w14:paraId="159CBFC6" w14:textId="728ACBB8" w:rsidR="009B651E" w:rsidRDefault="009B651E" w:rsidP="009B651E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3975CACC" w14:textId="77777777" w:rsidR="009B651E" w:rsidRDefault="009B651E" w:rsidP="009B651E">
      <w:pPr>
        <w:pStyle w:val="Codesnippet"/>
      </w:pPr>
      <w:r>
        <w:t xml:space="preserve">    end</w:t>
      </w:r>
    </w:p>
    <w:p w14:paraId="76F1D2F7" w14:textId="77777777" w:rsidR="009B651E" w:rsidRDefault="009B651E" w:rsidP="009B651E">
      <w:pPr>
        <w:pStyle w:val="Codesnippet"/>
      </w:pPr>
      <w:r>
        <w:t xml:space="preserve">  }</w:t>
      </w:r>
    </w:p>
    <w:p w14:paraId="36374C49" w14:textId="77777777" w:rsidR="009B651E" w:rsidRDefault="009B651E" w:rsidP="009B651E">
      <w:pPr>
        <w:pStyle w:val="Codesnippet"/>
      </w:pPr>
    </w:p>
    <w:p w14:paraId="02765E6C" w14:textId="77777777" w:rsidR="009B651E" w:rsidRDefault="009B651E" w:rsidP="009B651E">
      <w:pPr>
        <w:pStyle w:val="Codesnippet"/>
      </w:pPr>
      <w:r>
        <w:t xml:space="preserve">  state WaitReq2(pt</w:t>
      </w:r>
      <w:proofErr w:type="gramStart"/>
      <w:r>
        <w:t>1 :</w:t>
      </w:r>
      <w:proofErr w:type="gramEnd"/>
      <w:r>
        <w:t xml:space="preserve"> port, pt2 : port, q : exp) {</w:t>
      </w:r>
    </w:p>
    <w:p w14:paraId="1210F6CE" w14:textId="77777777" w:rsidR="009B651E" w:rsidRDefault="009B651E" w:rsidP="009B651E">
      <w:pPr>
        <w:pStyle w:val="Codesnippet"/>
      </w:pPr>
      <w:r>
        <w:t xml:space="preserve">    match message with</w:t>
      </w:r>
    </w:p>
    <w:p w14:paraId="2FD8FEB4" w14:textId="77777777" w:rsidR="009B651E" w:rsidRDefault="009B651E" w:rsidP="009B651E">
      <w:pPr>
        <w:pStyle w:val="Codesnippet"/>
      </w:pPr>
      <w:r>
        <w:t xml:space="preserve">    | pt2'@KEDir.Pt2.ke_req2 =&gt; {</w:t>
      </w:r>
    </w:p>
    <w:p w14:paraId="32AFFCE8" w14:textId="77777777" w:rsidR="009B651E" w:rsidRDefault="009B651E" w:rsidP="009B651E">
      <w:pPr>
        <w:pStyle w:val="Codesnippet"/>
      </w:pPr>
      <w:r>
        <w:t xml:space="preserve">        if (pt2' = pt2) {</w:t>
      </w:r>
    </w:p>
    <w:p w14:paraId="58E3FA36" w14:textId="77777777" w:rsidR="00237FB4" w:rsidRDefault="009B651E" w:rsidP="009B651E">
      <w:pPr>
        <w:pStyle w:val="Codesnippet"/>
      </w:pPr>
      <w:r>
        <w:t xml:space="preserve">          send KEI2S.ke_sim_req2</w:t>
      </w:r>
    </w:p>
    <w:p w14:paraId="24862EFE" w14:textId="52612086" w:rsidR="009B651E" w:rsidRDefault="00237FB4" w:rsidP="009B651E">
      <w:pPr>
        <w:pStyle w:val="Codesnippet"/>
      </w:pPr>
      <w:r>
        <w:t xml:space="preserve">         </w:t>
      </w:r>
      <w:r w:rsidR="009B651E">
        <w:t xml:space="preserve"> and transition WaitSim2(pt1, pt2, q).</w:t>
      </w:r>
    </w:p>
    <w:p w14:paraId="4AC59087" w14:textId="77777777" w:rsidR="009B651E" w:rsidRDefault="009B651E" w:rsidP="009B651E">
      <w:pPr>
        <w:pStyle w:val="Codesnippet"/>
      </w:pPr>
      <w:r>
        <w:t xml:space="preserve">        }</w:t>
      </w:r>
    </w:p>
    <w:p w14:paraId="1846651C" w14:textId="77777777" w:rsidR="009B651E" w:rsidRDefault="009B651E" w:rsidP="009B651E">
      <w:pPr>
        <w:pStyle w:val="Codesnippet"/>
      </w:pPr>
      <w:r>
        <w:t xml:space="preserve">        else </w:t>
      </w:r>
      <w:proofErr w:type="gramStart"/>
      <w:r>
        <w:t>{ fail</w:t>
      </w:r>
      <w:proofErr w:type="gramEnd"/>
      <w:r>
        <w:t>. }</w:t>
      </w:r>
    </w:p>
    <w:p w14:paraId="5FA1A362" w14:textId="77777777" w:rsidR="009B651E" w:rsidRDefault="009B651E" w:rsidP="009B651E">
      <w:pPr>
        <w:pStyle w:val="Codesnippet"/>
      </w:pPr>
      <w:r>
        <w:t xml:space="preserve">      }</w:t>
      </w:r>
    </w:p>
    <w:p w14:paraId="5705D9FD" w14:textId="1540D1E3" w:rsidR="009B651E" w:rsidRDefault="009B651E" w:rsidP="009B651E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1688B4A0" w14:textId="77777777" w:rsidR="009B651E" w:rsidRDefault="009B651E" w:rsidP="009B651E">
      <w:pPr>
        <w:pStyle w:val="Codesnippet"/>
      </w:pPr>
      <w:r>
        <w:t xml:space="preserve">    end</w:t>
      </w:r>
    </w:p>
    <w:p w14:paraId="15861F51" w14:textId="77777777" w:rsidR="009B651E" w:rsidRDefault="009B651E" w:rsidP="009B651E">
      <w:pPr>
        <w:pStyle w:val="Codesnippet"/>
      </w:pPr>
      <w:r>
        <w:t xml:space="preserve">  }</w:t>
      </w:r>
    </w:p>
    <w:p w14:paraId="556C1AF3" w14:textId="77777777" w:rsidR="009B651E" w:rsidRDefault="009B651E" w:rsidP="009B651E">
      <w:pPr>
        <w:pStyle w:val="Codesnippet"/>
      </w:pPr>
    </w:p>
    <w:p w14:paraId="2F52C2C8" w14:textId="77777777" w:rsidR="009B651E" w:rsidRDefault="009B651E" w:rsidP="009B651E">
      <w:pPr>
        <w:pStyle w:val="Codesnippet"/>
      </w:pPr>
      <w:r>
        <w:t xml:space="preserve">  state WaitSim2(pt</w:t>
      </w:r>
      <w:proofErr w:type="gramStart"/>
      <w:r>
        <w:t>1 :</w:t>
      </w:r>
      <w:proofErr w:type="gramEnd"/>
      <w:r>
        <w:t xml:space="preserve"> port, pt2 : port, q : exp) {</w:t>
      </w:r>
    </w:p>
    <w:p w14:paraId="150738B8" w14:textId="77777777" w:rsidR="009B651E" w:rsidRDefault="009B651E" w:rsidP="009B651E">
      <w:pPr>
        <w:pStyle w:val="Codesnippet"/>
      </w:pPr>
      <w:r>
        <w:t xml:space="preserve">    match message with</w:t>
      </w:r>
    </w:p>
    <w:p w14:paraId="511797F3" w14:textId="77777777" w:rsidR="009B651E" w:rsidRDefault="009B651E" w:rsidP="009B651E">
      <w:pPr>
        <w:pStyle w:val="Codesnippet"/>
      </w:pPr>
      <w:r>
        <w:t xml:space="preserve">    | KEI2S.ke_sim_rsp =&gt; {</w:t>
      </w:r>
    </w:p>
    <w:p w14:paraId="112D2C75" w14:textId="77777777" w:rsidR="009B651E" w:rsidRDefault="009B651E" w:rsidP="009B651E">
      <w:pPr>
        <w:pStyle w:val="Codesnippet"/>
      </w:pPr>
      <w:r>
        <w:t xml:space="preserve">        send KEDir.Pt1.ke_rsp2(g ^ </w:t>
      </w:r>
      <w:proofErr w:type="gramStart"/>
      <w:r>
        <w:t>q)@</w:t>
      </w:r>
      <w:proofErr w:type="gramEnd"/>
      <w:r>
        <w:t>pt1 and transition Final.</w:t>
      </w:r>
    </w:p>
    <w:p w14:paraId="0D0F3C8E" w14:textId="77777777" w:rsidR="009B651E" w:rsidRDefault="009B651E" w:rsidP="009B651E">
      <w:pPr>
        <w:pStyle w:val="Codesnippet"/>
      </w:pPr>
      <w:r>
        <w:t xml:space="preserve">      }</w:t>
      </w:r>
    </w:p>
    <w:p w14:paraId="1C92C1F8" w14:textId="39E71612" w:rsidR="009B651E" w:rsidRDefault="009B651E" w:rsidP="009B651E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45280B47" w14:textId="77777777" w:rsidR="009B651E" w:rsidRDefault="009B651E" w:rsidP="009B651E">
      <w:pPr>
        <w:pStyle w:val="Codesnippet"/>
      </w:pPr>
      <w:r>
        <w:t xml:space="preserve">    end</w:t>
      </w:r>
    </w:p>
    <w:p w14:paraId="2C4587DF" w14:textId="77777777" w:rsidR="009B651E" w:rsidRDefault="009B651E" w:rsidP="009B651E">
      <w:pPr>
        <w:pStyle w:val="Codesnippet"/>
      </w:pPr>
      <w:r>
        <w:t xml:space="preserve">  }</w:t>
      </w:r>
    </w:p>
    <w:p w14:paraId="027A5121" w14:textId="77777777" w:rsidR="009B651E" w:rsidRDefault="009B651E" w:rsidP="009B651E">
      <w:pPr>
        <w:pStyle w:val="Codesnippet"/>
      </w:pPr>
    </w:p>
    <w:p w14:paraId="29870DAC" w14:textId="77777777" w:rsidR="009B651E" w:rsidRDefault="009B651E" w:rsidP="009B651E">
      <w:pPr>
        <w:pStyle w:val="Codesnippet"/>
      </w:pPr>
      <w:r>
        <w:t xml:space="preserve">  state Final {</w:t>
      </w:r>
    </w:p>
    <w:p w14:paraId="3D24392F" w14:textId="77777777" w:rsidR="009B651E" w:rsidRDefault="009B651E" w:rsidP="009B651E">
      <w:pPr>
        <w:pStyle w:val="Codesnippet"/>
      </w:pPr>
      <w:r>
        <w:t xml:space="preserve">    match message with</w:t>
      </w:r>
    </w:p>
    <w:p w14:paraId="31B2854F" w14:textId="77777777" w:rsidR="009B651E" w:rsidRDefault="009B651E" w:rsidP="009B651E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28B0FB3F" w14:textId="77777777" w:rsidR="009B651E" w:rsidRDefault="009B651E" w:rsidP="009B651E">
      <w:pPr>
        <w:pStyle w:val="Codesnippet"/>
      </w:pPr>
      <w:r>
        <w:lastRenderedPageBreak/>
        <w:t xml:space="preserve">    end</w:t>
      </w:r>
    </w:p>
    <w:p w14:paraId="28A367AB" w14:textId="77777777" w:rsidR="009B651E" w:rsidRDefault="009B651E" w:rsidP="009B651E">
      <w:pPr>
        <w:pStyle w:val="Codesnippet"/>
      </w:pPr>
      <w:r>
        <w:t xml:space="preserve">  }</w:t>
      </w:r>
    </w:p>
    <w:p w14:paraId="6F5EC1D5" w14:textId="1FCCE569" w:rsidR="00EB3E28" w:rsidRDefault="009B651E" w:rsidP="009B651E">
      <w:pPr>
        <w:pStyle w:val="Codesnippet"/>
      </w:pPr>
      <w:r>
        <w:t>}</w:t>
      </w:r>
    </w:p>
    <w:p w14:paraId="0282E611" w14:textId="43330EB3" w:rsidR="001E39B0" w:rsidRDefault="001E39B0" w:rsidP="001E39B0">
      <w:r>
        <w:rPr>
          <w:color w:val="2B579A"/>
          <w:shd w:val="clear" w:color="auto" w:fill="E6E6E6"/>
        </w:rPr>
        <w:fldChar w:fldCharType="begin"/>
      </w:r>
      <w:r>
        <w:instrText xml:space="preserve"> REF _Ref121494814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4</w:t>
      </w:r>
      <w:r>
        <w:rPr>
          <w:color w:val="2B579A"/>
          <w:shd w:val="clear" w:color="auto" w:fill="E6E6E6"/>
        </w:rPr>
        <w:fldChar w:fldCharType="end"/>
      </w:r>
      <w:r>
        <w:t xml:space="preserve"> depicts the state machine of </w:t>
      </w:r>
      <w:proofErr w:type="spellStart"/>
      <w:r w:rsidRPr="009A7C06">
        <w:rPr>
          <w:rFonts w:ascii="Courier New" w:hAnsi="Courier New" w:cs="Courier New"/>
        </w:rPr>
        <w:t>KE</w:t>
      </w:r>
      <w:r>
        <w:rPr>
          <w:rFonts w:ascii="Courier New" w:hAnsi="Courier New" w:cs="Courier New"/>
        </w:rPr>
        <w:t>Id</w:t>
      </w:r>
      <w:r w:rsidRPr="009A7C06">
        <w:rPr>
          <w:rFonts w:ascii="Courier New" w:hAnsi="Courier New" w:cs="Courier New"/>
        </w:rPr>
        <w:t>eal</w:t>
      </w:r>
      <w:proofErr w:type="spellEnd"/>
      <w:r>
        <w:t>.</w:t>
      </w:r>
    </w:p>
    <w:p w14:paraId="72C0C0D6" w14:textId="77777777" w:rsidR="001E39B0" w:rsidRDefault="001E39B0" w:rsidP="001E39B0">
      <w:pPr>
        <w:keepNext/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509AABB2" wp14:editId="58B99D7C">
            <wp:extent cx="5402913" cy="1632585"/>
            <wp:effectExtent l="0" t="0" r="0" b="5715"/>
            <wp:docPr id="20" name="Picture 2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2"/>
                    <a:stretch/>
                  </pic:blipFill>
                  <pic:spPr bwMode="auto">
                    <a:xfrm>
                      <a:off x="0" y="0"/>
                      <a:ext cx="5404104" cy="163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2C774" w14:textId="79970A4D" w:rsidR="001E39B0" w:rsidRDefault="001E39B0" w:rsidP="001E39B0">
      <w:pPr>
        <w:pStyle w:val="Caption"/>
        <w:jc w:val="center"/>
      </w:pPr>
      <w:bookmarkStart w:id="28" w:name="_Ref121494814"/>
      <w:bookmarkStart w:id="29" w:name="_Toc171931130"/>
      <w:r>
        <w:t xml:space="preserve">Figure </w:t>
      </w:r>
      <w:r>
        <w:rPr>
          <w:color w:val="2B579A"/>
          <w:shd w:val="clear" w:color="auto" w:fill="E6E6E6"/>
        </w:rPr>
        <w:fldChar w:fldCharType="begin"/>
      </w:r>
      <w:r>
        <w:instrText xml:space="preserve"> SEQ Figure \* ARABIC </w:instrText>
      </w:r>
      <w:r>
        <w:rPr>
          <w:color w:val="2B579A"/>
          <w:shd w:val="clear" w:color="auto" w:fill="E6E6E6"/>
        </w:rPr>
        <w:fldChar w:fldCharType="separate"/>
      </w:r>
      <w:r w:rsidR="00E437A4">
        <w:rPr>
          <w:noProof/>
        </w:rPr>
        <w:t>4</w:t>
      </w:r>
      <w:r>
        <w:rPr>
          <w:noProof/>
          <w:color w:val="2B579A"/>
          <w:shd w:val="clear" w:color="auto" w:fill="E6E6E6"/>
        </w:rPr>
        <w:fldChar w:fldCharType="end"/>
      </w:r>
      <w:bookmarkEnd w:id="28"/>
      <w:r>
        <w:t xml:space="preserve"> </w:t>
      </w:r>
      <w:proofErr w:type="spellStart"/>
      <w:r w:rsidRPr="00797649">
        <w:rPr>
          <w:rFonts w:ascii="Courier New" w:hAnsi="Courier New" w:cs="Courier New"/>
        </w:rPr>
        <w:t>KEIdeal</w:t>
      </w:r>
      <w:proofErr w:type="spellEnd"/>
      <w:r>
        <w:t xml:space="preserve"> State Machine</w:t>
      </w:r>
      <w:bookmarkEnd w:id="29"/>
    </w:p>
    <w:p w14:paraId="00CD75CD" w14:textId="2CBBD94B" w:rsidR="00ED31BA" w:rsidRPr="00ED31BA" w:rsidRDefault="00E30A8C" w:rsidP="00ED31BA">
      <w:pPr>
        <w:rPr>
          <w:rFonts w:cstheme="minorHAnsi"/>
        </w:rPr>
      </w:pPr>
      <w:r>
        <w:rPr>
          <w:rFonts w:cstheme="minorHAnsi"/>
        </w:rPr>
        <w:t xml:space="preserve">In short, </w:t>
      </w:r>
      <w:proofErr w:type="spellStart"/>
      <w:r w:rsidRPr="009854C9">
        <w:rPr>
          <w:rFonts w:ascii="Courier New" w:hAnsi="Courier New" w:cs="Courier New"/>
        </w:rPr>
        <w:t>KEIDeal</w:t>
      </w:r>
      <w:proofErr w:type="spellEnd"/>
      <w:r>
        <w:rPr>
          <w:rFonts w:cstheme="minorHAnsi"/>
        </w:rPr>
        <w:t xml:space="preserve"> generates one value, share</w:t>
      </w:r>
      <w:r w:rsidR="009854C9">
        <w:rPr>
          <w:rFonts w:cstheme="minorHAnsi"/>
        </w:rPr>
        <w:t>s</w:t>
      </w:r>
      <w:r>
        <w:rPr>
          <w:rFonts w:cstheme="minorHAnsi"/>
        </w:rPr>
        <w:t xml:space="preserve"> it with </w:t>
      </w:r>
      <w:r w:rsidRPr="009854C9">
        <w:rPr>
          <w:rFonts w:ascii="Courier New" w:hAnsi="Courier New" w:cs="Courier New"/>
        </w:rPr>
        <w:t>pt1</w:t>
      </w:r>
      <w:r>
        <w:rPr>
          <w:rFonts w:cstheme="minorHAnsi"/>
        </w:rPr>
        <w:t xml:space="preserve"> and </w:t>
      </w:r>
      <w:r w:rsidRPr="009854C9">
        <w:rPr>
          <w:rFonts w:ascii="Courier New" w:hAnsi="Courier New" w:cs="Courier New"/>
        </w:rPr>
        <w:t>pt2</w:t>
      </w:r>
      <w:r>
        <w:rPr>
          <w:rFonts w:cstheme="minorHAnsi"/>
        </w:rPr>
        <w:t xml:space="preserve"> and reveals to the adversary only </w:t>
      </w:r>
      <w:r w:rsidR="00CB49D5">
        <w:rPr>
          <w:rFonts w:cstheme="minorHAnsi"/>
        </w:rPr>
        <w:t xml:space="preserve">the </w:t>
      </w:r>
      <w:r w:rsidR="00467621">
        <w:rPr>
          <w:rFonts w:cstheme="minorHAnsi"/>
        </w:rPr>
        <w:t>ports that</w:t>
      </w:r>
      <w:r w:rsidR="00CB49D5">
        <w:rPr>
          <w:rFonts w:cstheme="minorHAnsi"/>
        </w:rPr>
        <w:t xml:space="preserve"> now</w:t>
      </w:r>
      <w:r w:rsidR="00467621">
        <w:rPr>
          <w:rFonts w:cstheme="minorHAnsi"/>
        </w:rPr>
        <w:t xml:space="preserve"> share the value</w:t>
      </w:r>
      <w:r w:rsidR="009854C9">
        <w:rPr>
          <w:rFonts w:cstheme="minorHAnsi"/>
        </w:rPr>
        <w:t>.</w:t>
      </w:r>
      <w:r w:rsidR="00CB49D5">
        <w:rPr>
          <w:rFonts w:cstheme="minorHAnsi"/>
        </w:rPr>
        <w:t xml:space="preserve"> The security of this arrangement is self-evident.</w:t>
      </w:r>
    </w:p>
    <w:p w14:paraId="243FCF05" w14:textId="07B1C8B4" w:rsidR="0044676B" w:rsidRDefault="00C81D25" w:rsidP="00205D40">
      <w:r w:rsidRPr="00C81D25">
        <w:rPr>
          <w:rFonts w:ascii="Courier New" w:hAnsi="Courier New" w:cs="Courier New"/>
        </w:rPr>
        <w:t>KESim</w:t>
      </w:r>
      <w:r>
        <w:t xml:space="preserve"> is a </w:t>
      </w:r>
      <w:r w:rsidR="0044676B" w:rsidRPr="000F1DDF">
        <w:t>simulator</w:t>
      </w:r>
      <w:r>
        <w:t xml:space="preserve"> </w:t>
      </w:r>
      <w:r w:rsidR="00B17714">
        <w:t>that</w:t>
      </w:r>
      <w:r w:rsidR="006B400E">
        <w:t xml:space="preserve"> make</w:t>
      </w:r>
      <w:r w:rsidR="00B17714">
        <w:t>s</w:t>
      </w:r>
      <w:r w:rsidR="006B400E">
        <w:t xml:space="preserve"> </w:t>
      </w:r>
      <w:proofErr w:type="spellStart"/>
      <w:r w:rsidR="006B400E" w:rsidRPr="00BB7C58">
        <w:rPr>
          <w:rFonts w:ascii="Courier New" w:hAnsi="Courier New" w:cs="Courier New"/>
        </w:rPr>
        <w:t>KEIDeal</w:t>
      </w:r>
      <w:proofErr w:type="spellEnd"/>
      <w:r w:rsidR="006B400E">
        <w:t xml:space="preserve"> </w:t>
      </w:r>
      <w:r w:rsidR="00585044">
        <w:t>and</w:t>
      </w:r>
      <w:r w:rsidR="006B400E">
        <w:t xml:space="preserve"> </w:t>
      </w:r>
      <w:proofErr w:type="spellStart"/>
      <w:r w:rsidR="006B400E" w:rsidRPr="00BB7C58">
        <w:rPr>
          <w:rFonts w:ascii="Courier New" w:hAnsi="Courier New" w:cs="Courier New"/>
        </w:rPr>
        <w:t>KEReal</w:t>
      </w:r>
      <w:proofErr w:type="spellEnd"/>
      <w:r w:rsidR="006B400E">
        <w:t xml:space="preserve"> </w:t>
      </w:r>
      <w:r w:rsidR="00585044" w:rsidRPr="00176945">
        <w:rPr>
          <w:rFonts w:cstheme="minorHAnsi"/>
        </w:rPr>
        <w:t>i</w:t>
      </w:r>
      <w:r w:rsidR="00585044">
        <w:t xml:space="preserve">ndistinguishable </w:t>
      </w:r>
      <w:r w:rsidR="006B400E">
        <w:t>to the adversary</w:t>
      </w:r>
      <w:r w:rsidR="00C97082">
        <w:t>.</w:t>
      </w:r>
      <w:r w:rsidR="00C11C1C">
        <w:t xml:space="preserve"> It translates </w:t>
      </w:r>
      <w:r w:rsidR="00202A04">
        <w:t xml:space="preserve">between </w:t>
      </w:r>
      <w:r w:rsidR="00C11C1C">
        <w:t>the adversarial interface of</w:t>
      </w:r>
      <w:r w:rsidR="00202A04">
        <w:t xml:space="preserve"> </w:t>
      </w:r>
      <w:proofErr w:type="spellStart"/>
      <w:r w:rsidR="00202A04" w:rsidRPr="00A80834">
        <w:rPr>
          <w:rFonts w:ascii="Courier New" w:hAnsi="Courier New" w:cs="Courier New"/>
        </w:rPr>
        <w:t>KEIDeal</w:t>
      </w:r>
      <w:proofErr w:type="spellEnd"/>
      <w:r w:rsidR="00202A04">
        <w:t xml:space="preserve"> </w:t>
      </w:r>
      <w:r w:rsidR="0052331E">
        <w:t xml:space="preserve">(namely </w:t>
      </w:r>
      <w:r w:rsidR="001E66DF" w:rsidRPr="00BB7C58">
        <w:rPr>
          <w:rFonts w:ascii="Courier New" w:hAnsi="Courier New" w:cs="Courier New"/>
        </w:rPr>
        <w:t>KEI2S</w:t>
      </w:r>
      <w:r w:rsidR="001E66DF">
        <w:t xml:space="preserve">) </w:t>
      </w:r>
      <w:r w:rsidR="00202A04">
        <w:t>and the</w:t>
      </w:r>
      <w:r w:rsidR="001E66DF">
        <w:t xml:space="preserve"> adversarial interfaces</w:t>
      </w:r>
      <w:r w:rsidR="00202A04">
        <w:t xml:space="preserve"> of </w:t>
      </w:r>
      <w:proofErr w:type="spellStart"/>
      <w:r w:rsidR="00202A04" w:rsidRPr="00A80834">
        <w:rPr>
          <w:rFonts w:ascii="Courier New" w:hAnsi="Courier New" w:cs="Courier New"/>
        </w:rPr>
        <w:t>KEReal</w:t>
      </w:r>
      <w:proofErr w:type="spellEnd"/>
      <w:r w:rsidR="00202A04">
        <w:t xml:space="preserve"> (namely </w:t>
      </w:r>
      <w:r w:rsidR="00A80834">
        <w:t>of</w:t>
      </w:r>
      <w:r w:rsidR="00202A04">
        <w:t xml:space="preserve"> its </w:t>
      </w:r>
      <w:proofErr w:type="spellStart"/>
      <w:r w:rsidR="00202A04" w:rsidRPr="00BB7C58">
        <w:rPr>
          <w:rFonts w:ascii="Courier New" w:hAnsi="Courier New" w:cs="Courier New"/>
        </w:rPr>
        <w:t>Forw</w:t>
      </w:r>
      <w:proofErr w:type="spellEnd"/>
      <w:r w:rsidR="00202A04">
        <w:t xml:space="preserve"> </w:t>
      </w:r>
      <w:proofErr w:type="spellStart"/>
      <w:r w:rsidR="00202A04">
        <w:t>subfunctionalities</w:t>
      </w:r>
      <w:proofErr w:type="spellEnd"/>
      <w:r w:rsidR="00202A04">
        <w:t>)</w:t>
      </w:r>
      <w:r w:rsidR="00A80834">
        <w:t>.</w:t>
      </w:r>
      <w:r w:rsidR="00C11C1C">
        <w:t xml:space="preserve"> </w:t>
      </w:r>
      <w:r w:rsidR="00367FDB" w:rsidRPr="00C81D25">
        <w:rPr>
          <w:rFonts w:ascii="Courier New" w:hAnsi="Courier New" w:cs="Courier New"/>
        </w:rPr>
        <w:t>KESim</w:t>
      </w:r>
      <w:r w:rsidR="00367FDB">
        <w:t xml:space="preserve"> </w:t>
      </w:r>
      <w:r w:rsidR="00607992" w:rsidRPr="00397AA1">
        <w:rPr>
          <w:i/>
          <w:iCs/>
        </w:rPr>
        <w:t>uses</w:t>
      </w:r>
      <w:r w:rsidR="00607992">
        <w:t xml:space="preserve"> </w:t>
      </w:r>
      <w:r w:rsidR="00533023" w:rsidRPr="00BB7C58">
        <w:rPr>
          <w:rFonts w:ascii="Courier New" w:hAnsi="Courier New" w:cs="Courier New"/>
        </w:rPr>
        <w:t>KEI2S</w:t>
      </w:r>
      <w:r w:rsidR="000B0C36">
        <w:t xml:space="preserve">, </w:t>
      </w:r>
      <w:r w:rsidR="003E45AA">
        <w:t>which means</w:t>
      </w:r>
      <w:r w:rsidR="00533023">
        <w:t xml:space="preserve"> it acts as the adversary of </w:t>
      </w:r>
      <w:proofErr w:type="spellStart"/>
      <w:r w:rsidR="00505386" w:rsidRPr="00505386">
        <w:rPr>
          <w:rFonts w:ascii="Courier New" w:hAnsi="Courier New" w:cs="Courier New"/>
        </w:rPr>
        <w:t>KEIDeal</w:t>
      </w:r>
      <w:proofErr w:type="spellEnd"/>
      <w:r w:rsidR="00BA20F8">
        <w:t xml:space="preserve">: </w:t>
      </w:r>
      <w:r w:rsidR="008877C1" w:rsidRPr="001812D1">
        <w:rPr>
          <w:rFonts w:ascii="Courier New" w:hAnsi="Courier New" w:cs="Courier New"/>
        </w:rPr>
        <w:t>out</w:t>
      </w:r>
      <w:r w:rsidR="008877C1">
        <w:t xml:space="preserve"> messages</w:t>
      </w:r>
      <w:r w:rsidR="00BA20F8">
        <w:t xml:space="preserve"> of </w:t>
      </w:r>
      <w:r w:rsidR="00BA20F8" w:rsidRPr="00C81D25">
        <w:rPr>
          <w:rFonts w:ascii="Courier New" w:hAnsi="Courier New" w:cs="Courier New"/>
        </w:rPr>
        <w:t>KE</w:t>
      </w:r>
      <w:r w:rsidR="00CA2093">
        <w:rPr>
          <w:rFonts w:ascii="Courier New" w:hAnsi="Courier New" w:cs="Courier New"/>
        </w:rPr>
        <w:t>I2</w:t>
      </w:r>
      <w:r w:rsidR="00BA20F8" w:rsidRPr="00C81D25">
        <w:rPr>
          <w:rFonts w:ascii="Courier New" w:hAnsi="Courier New" w:cs="Courier New"/>
        </w:rPr>
        <w:t>S</w:t>
      </w:r>
      <w:r w:rsidR="00BA20F8">
        <w:t xml:space="preserve"> </w:t>
      </w:r>
      <w:r w:rsidR="008877C1">
        <w:t xml:space="preserve">are </w:t>
      </w:r>
      <w:r w:rsidR="008877C1" w:rsidRPr="001812D1">
        <w:rPr>
          <w:i/>
          <w:iCs/>
        </w:rPr>
        <w:t>to</w:t>
      </w:r>
      <w:r w:rsidR="008877C1">
        <w:t xml:space="preserve"> </w:t>
      </w:r>
      <w:r w:rsidR="00CA2093" w:rsidRPr="00C81D25">
        <w:rPr>
          <w:rFonts w:ascii="Courier New" w:hAnsi="Courier New" w:cs="Courier New"/>
        </w:rPr>
        <w:t>KESim</w:t>
      </w:r>
      <w:r w:rsidR="00CA2093">
        <w:t xml:space="preserve"> </w:t>
      </w:r>
      <w:r w:rsidR="008877C1">
        <w:t xml:space="preserve">and </w:t>
      </w:r>
      <w:r w:rsidR="008877C1" w:rsidRPr="001812D1">
        <w:rPr>
          <w:rFonts w:ascii="Courier New" w:hAnsi="Courier New" w:cs="Courier New"/>
        </w:rPr>
        <w:t>in</w:t>
      </w:r>
      <w:r w:rsidR="008877C1">
        <w:t xml:space="preserve"> messages are </w:t>
      </w:r>
      <w:r w:rsidR="008877C1" w:rsidRPr="001812D1">
        <w:rPr>
          <w:i/>
          <w:iCs/>
        </w:rPr>
        <w:t>from</w:t>
      </w:r>
      <w:r w:rsidR="008877C1">
        <w:t xml:space="preserve"> it, because the directions are with respect to </w:t>
      </w:r>
      <w:proofErr w:type="spellStart"/>
      <w:r w:rsidR="008877C1" w:rsidRPr="00505386">
        <w:rPr>
          <w:rFonts w:ascii="Courier New" w:hAnsi="Courier New" w:cs="Courier New"/>
        </w:rPr>
        <w:t>KEIDeal</w:t>
      </w:r>
      <w:proofErr w:type="spellEnd"/>
      <w:r w:rsidR="008877C1">
        <w:t>.</w:t>
      </w:r>
      <w:r w:rsidR="007E2CE0">
        <w:t xml:space="preserve"> It </w:t>
      </w:r>
      <w:r w:rsidR="007E2CE0" w:rsidRPr="007E2CE0">
        <w:rPr>
          <w:i/>
          <w:iCs/>
        </w:rPr>
        <w:t>simulates</w:t>
      </w:r>
      <w:r w:rsidR="007E2CE0">
        <w:t xml:space="preserve"> </w:t>
      </w:r>
      <w:proofErr w:type="spellStart"/>
      <w:r w:rsidR="007E2CE0" w:rsidRPr="007E2CE0">
        <w:rPr>
          <w:rFonts w:ascii="Courier New" w:hAnsi="Courier New" w:cs="Courier New"/>
        </w:rPr>
        <w:t>KEReal</w:t>
      </w:r>
      <w:proofErr w:type="spellEnd"/>
      <w:r w:rsidR="007E2CE0">
        <w:t xml:space="preserve">, </w:t>
      </w:r>
      <w:r w:rsidR="00DE29CC">
        <w:t>which de</w:t>
      </w:r>
      <w:r w:rsidR="006F6079">
        <w:t>term</w:t>
      </w:r>
      <w:r w:rsidR="00DE29CC">
        <w:t xml:space="preserve">ines the adversarial </w:t>
      </w:r>
      <w:r w:rsidR="00B80AA9">
        <w:t>interfaces it implements</w:t>
      </w:r>
      <w:r w:rsidR="00347C61">
        <w:t xml:space="preserve">, including those of its </w:t>
      </w:r>
      <w:proofErr w:type="spellStart"/>
      <w:r w:rsidR="00347C61">
        <w:t>subfunctionalities</w:t>
      </w:r>
      <w:proofErr w:type="spellEnd"/>
      <w:r w:rsidR="00347C61">
        <w:t xml:space="preserve"> </w:t>
      </w:r>
      <w:r w:rsidR="00E94D70">
        <w:t>(</w:t>
      </w:r>
      <w:r w:rsidR="00347C61">
        <w:t>and parameters</w:t>
      </w:r>
      <w:r w:rsidR="00E94D70">
        <w:t xml:space="preserve">, which will </w:t>
      </w:r>
      <w:proofErr w:type="gramStart"/>
      <w:r w:rsidR="00E94D70">
        <w:t>be discussed</w:t>
      </w:r>
      <w:proofErr w:type="gramEnd"/>
      <w:r w:rsidR="00E94D70">
        <w:t xml:space="preserve"> in the next section)</w:t>
      </w:r>
      <w:r w:rsidR="00B80AA9">
        <w:t>.</w:t>
      </w:r>
    </w:p>
    <w:p w14:paraId="56C4FB6C" w14:textId="63D859E6" w:rsidR="00672277" w:rsidRDefault="00672277" w:rsidP="00672277">
      <w:r>
        <w:t xml:space="preserve">Here is the definition of </w:t>
      </w:r>
      <w:r w:rsidRPr="00CD2056">
        <w:rPr>
          <w:rFonts w:ascii="Courier New" w:hAnsi="Courier New" w:cs="Courier New"/>
        </w:rPr>
        <w:t>KE</w:t>
      </w:r>
      <w:r w:rsidR="00AA7F02">
        <w:rPr>
          <w:rFonts w:ascii="Courier New" w:hAnsi="Courier New" w:cs="Courier New"/>
        </w:rPr>
        <w:t>Sim</w:t>
      </w:r>
      <w:r>
        <w:t>:</w:t>
      </w:r>
    </w:p>
    <w:p w14:paraId="31F95E72" w14:textId="77777777" w:rsidR="003C4842" w:rsidRDefault="003C4842" w:rsidP="003C4842">
      <w:pPr>
        <w:pStyle w:val="Codesnippet"/>
      </w:pPr>
      <w:r>
        <w:t xml:space="preserve">simulator KESim uses KEI2S simulates </w:t>
      </w:r>
      <w:proofErr w:type="spellStart"/>
      <w:r>
        <w:t>KEReal</w:t>
      </w:r>
      <w:proofErr w:type="spellEnd"/>
      <w:r>
        <w:t xml:space="preserve"> {</w:t>
      </w:r>
    </w:p>
    <w:p w14:paraId="46A90046" w14:textId="77777777" w:rsidR="003C4842" w:rsidRDefault="003C4842" w:rsidP="003C4842">
      <w:pPr>
        <w:pStyle w:val="Codesnippet"/>
      </w:pPr>
      <w:r>
        <w:t xml:space="preserve">  initial state WaitReq1 {</w:t>
      </w:r>
    </w:p>
    <w:p w14:paraId="5C7C547F" w14:textId="77777777" w:rsidR="003C4842" w:rsidRDefault="003C4842" w:rsidP="003C4842">
      <w:pPr>
        <w:pStyle w:val="Codesnippet"/>
      </w:pPr>
      <w:r>
        <w:t xml:space="preserve">    var q</w:t>
      </w:r>
      <w:proofErr w:type="gramStart"/>
      <w:r>
        <w:t>1 :</w:t>
      </w:r>
      <w:proofErr w:type="gramEnd"/>
      <w:r>
        <w:t xml:space="preserve"> exp;</w:t>
      </w:r>
    </w:p>
    <w:p w14:paraId="28C26886" w14:textId="77777777" w:rsidR="003C4842" w:rsidRDefault="003C4842" w:rsidP="003C4842">
      <w:pPr>
        <w:pStyle w:val="Codesnippet"/>
      </w:pPr>
      <w:r>
        <w:t xml:space="preserve">    match message with </w:t>
      </w:r>
    </w:p>
    <w:p w14:paraId="4530B518" w14:textId="77777777" w:rsidR="003C4842" w:rsidRDefault="003C4842" w:rsidP="003C4842">
      <w:pPr>
        <w:pStyle w:val="Codesnippet"/>
      </w:pPr>
      <w:r>
        <w:t xml:space="preserve">    | KEI2S.ke_sim_req1(pt1, pt2) =&gt; {</w:t>
      </w:r>
    </w:p>
    <w:p w14:paraId="2BADC07F" w14:textId="77777777" w:rsidR="003C4842" w:rsidRDefault="003C4842" w:rsidP="003C4842">
      <w:pPr>
        <w:pStyle w:val="Codesnippet"/>
      </w:pPr>
      <w:r>
        <w:t xml:space="preserve">        q1 &lt;$ </w:t>
      </w:r>
      <w:proofErr w:type="spellStart"/>
      <w:proofErr w:type="gramStart"/>
      <w:r>
        <w:t>dexp</w:t>
      </w:r>
      <w:proofErr w:type="spellEnd"/>
      <w:r>
        <w:t>;</w:t>
      </w:r>
      <w:proofErr w:type="gramEnd"/>
    </w:p>
    <w:p w14:paraId="0C093732" w14:textId="77777777" w:rsidR="003C4842" w:rsidRDefault="003C4842" w:rsidP="003C4842">
      <w:pPr>
        <w:pStyle w:val="Codesnippet"/>
      </w:pPr>
      <w:r>
        <w:t xml:space="preserve">        send KEReal.Fw</w:t>
      </w:r>
      <w:proofErr w:type="gramStart"/>
      <w:r>
        <w:t>1.FwAdv.fw</w:t>
      </w:r>
      <w:proofErr w:type="gramEnd"/>
      <w:r>
        <w:t>_obs</w:t>
      </w:r>
    </w:p>
    <w:p w14:paraId="5897218D" w14:textId="77777777" w:rsidR="003C4842" w:rsidRDefault="003C4842" w:rsidP="003C4842">
      <w:pPr>
        <w:pStyle w:val="Codesnippet"/>
      </w:pPr>
      <w:r>
        <w:t xml:space="preserve">             (</w:t>
      </w:r>
      <w:proofErr w:type="spellStart"/>
      <w:proofErr w:type="gramStart"/>
      <w:r>
        <w:t>intport</w:t>
      </w:r>
      <w:proofErr w:type="spellEnd"/>
      <w:proofErr w:type="gramEnd"/>
      <w:r>
        <w:t xml:space="preserve"> KEReal.Pt1, </w:t>
      </w:r>
      <w:proofErr w:type="spellStart"/>
      <w:r>
        <w:t>intport</w:t>
      </w:r>
      <w:proofErr w:type="spellEnd"/>
      <w:r>
        <w:t xml:space="preserve"> KEReal.Pt2,</w:t>
      </w:r>
    </w:p>
    <w:p w14:paraId="38EEF464" w14:textId="77777777" w:rsidR="003C4842" w:rsidRDefault="003C4842" w:rsidP="003C4842">
      <w:pPr>
        <w:pStyle w:val="Codesnippet"/>
      </w:pPr>
      <w:r>
        <w:t xml:space="preserve">              </w:t>
      </w:r>
      <w:proofErr w:type="spellStart"/>
      <w:r>
        <w:t>epdp_port_port_key_univ.`enc</w:t>
      </w:r>
      <w:proofErr w:type="spellEnd"/>
      <w:r>
        <w:t xml:space="preserve"> (pt1, pt2, g ^ q1))</w:t>
      </w:r>
    </w:p>
    <w:p w14:paraId="422275D2" w14:textId="77777777" w:rsidR="003C4842" w:rsidRDefault="003C4842" w:rsidP="003C4842">
      <w:pPr>
        <w:pStyle w:val="Codesnippet"/>
      </w:pPr>
      <w:r>
        <w:t xml:space="preserve">        and transition WaitAdv1(q1).</w:t>
      </w:r>
    </w:p>
    <w:p w14:paraId="3F0EDCCB" w14:textId="77777777" w:rsidR="003C4842" w:rsidRDefault="003C4842" w:rsidP="003C4842">
      <w:pPr>
        <w:pStyle w:val="Codesnippet"/>
      </w:pPr>
      <w:r>
        <w:t xml:space="preserve">      }    </w:t>
      </w:r>
    </w:p>
    <w:p w14:paraId="383939FA" w14:textId="21556610" w:rsidR="003C4842" w:rsidRDefault="003C4842" w:rsidP="003C4842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760D7A3D" w14:textId="77777777" w:rsidR="003C4842" w:rsidRDefault="003C4842" w:rsidP="003C4842">
      <w:pPr>
        <w:pStyle w:val="Codesnippet"/>
      </w:pPr>
      <w:r>
        <w:t xml:space="preserve">    end</w:t>
      </w:r>
    </w:p>
    <w:p w14:paraId="7E175D7C" w14:textId="77777777" w:rsidR="003C4842" w:rsidRDefault="003C4842" w:rsidP="003C4842">
      <w:pPr>
        <w:pStyle w:val="Codesnippet"/>
      </w:pPr>
      <w:r>
        <w:t xml:space="preserve">  }</w:t>
      </w:r>
    </w:p>
    <w:p w14:paraId="616A4A77" w14:textId="77777777" w:rsidR="003C4842" w:rsidRDefault="003C4842" w:rsidP="003C4842">
      <w:pPr>
        <w:pStyle w:val="Codesnippet"/>
      </w:pPr>
    </w:p>
    <w:p w14:paraId="45B7B124" w14:textId="77777777" w:rsidR="003C4842" w:rsidRDefault="003C4842" w:rsidP="003C4842">
      <w:pPr>
        <w:pStyle w:val="Codesnippet"/>
      </w:pPr>
      <w:r>
        <w:t xml:space="preserve">  state WaitAdv1(q</w:t>
      </w:r>
      <w:proofErr w:type="gramStart"/>
      <w:r>
        <w:t>1 :</w:t>
      </w:r>
      <w:proofErr w:type="gramEnd"/>
      <w:r>
        <w:t xml:space="preserve"> exp) {</w:t>
      </w:r>
    </w:p>
    <w:p w14:paraId="331379DC" w14:textId="77777777" w:rsidR="003C4842" w:rsidRDefault="003C4842" w:rsidP="003C4842">
      <w:pPr>
        <w:pStyle w:val="Codesnippet"/>
      </w:pPr>
      <w:r>
        <w:t xml:space="preserve">    var q</w:t>
      </w:r>
      <w:proofErr w:type="gramStart"/>
      <w:r>
        <w:t>2 :</w:t>
      </w:r>
      <w:proofErr w:type="gramEnd"/>
      <w:r>
        <w:t xml:space="preserve"> exp;</w:t>
      </w:r>
    </w:p>
    <w:p w14:paraId="0D36C737" w14:textId="77777777" w:rsidR="003C4842" w:rsidRDefault="003C4842" w:rsidP="003C4842">
      <w:pPr>
        <w:pStyle w:val="Codesnippet"/>
      </w:pPr>
      <w:r>
        <w:t xml:space="preserve">    match message with </w:t>
      </w:r>
    </w:p>
    <w:p w14:paraId="1DAA151D" w14:textId="77777777" w:rsidR="003C4842" w:rsidRDefault="003C4842" w:rsidP="003C4842">
      <w:pPr>
        <w:pStyle w:val="Codesnippet"/>
      </w:pPr>
      <w:r>
        <w:lastRenderedPageBreak/>
        <w:t xml:space="preserve">    | KEReal.Fw</w:t>
      </w:r>
      <w:proofErr w:type="gramStart"/>
      <w:r>
        <w:t>1.FwAdv.fw</w:t>
      </w:r>
      <w:proofErr w:type="gramEnd"/>
      <w:r>
        <w:t>_ok =&gt; {</w:t>
      </w:r>
    </w:p>
    <w:p w14:paraId="20F8BD0C" w14:textId="77777777" w:rsidR="003C4842" w:rsidRDefault="003C4842" w:rsidP="003C4842">
      <w:pPr>
        <w:pStyle w:val="Codesnippet"/>
      </w:pPr>
      <w:r>
        <w:t xml:space="preserve">        q2 &lt;$ </w:t>
      </w:r>
      <w:proofErr w:type="spellStart"/>
      <w:proofErr w:type="gramStart"/>
      <w:r>
        <w:t>dexp</w:t>
      </w:r>
      <w:proofErr w:type="spellEnd"/>
      <w:r>
        <w:t>;</w:t>
      </w:r>
      <w:proofErr w:type="gramEnd"/>
    </w:p>
    <w:p w14:paraId="01794217" w14:textId="77777777" w:rsidR="003C4842" w:rsidRDefault="003C4842" w:rsidP="003C4842">
      <w:pPr>
        <w:pStyle w:val="Codesnippet"/>
      </w:pPr>
      <w:r>
        <w:t xml:space="preserve">        send KEI2S.ke_sim_rsp and transition WaitReq2(q1, q2).</w:t>
      </w:r>
    </w:p>
    <w:p w14:paraId="23E91FD5" w14:textId="77777777" w:rsidR="003C4842" w:rsidRDefault="003C4842" w:rsidP="003C4842">
      <w:pPr>
        <w:pStyle w:val="Codesnippet"/>
      </w:pPr>
      <w:r>
        <w:t xml:space="preserve">      }</w:t>
      </w:r>
    </w:p>
    <w:p w14:paraId="64E17EF2" w14:textId="77777777" w:rsidR="003C4842" w:rsidRDefault="003C4842" w:rsidP="003C4842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39CFECBF" w14:textId="77777777" w:rsidR="003C4842" w:rsidRDefault="003C4842" w:rsidP="003C4842">
      <w:pPr>
        <w:pStyle w:val="Codesnippet"/>
      </w:pPr>
      <w:r>
        <w:t xml:space="preserve">    end</w:t>
      </w:r>
    </w:p>
    <w:p w14:paraId="78BA2543" w14:textId="77777777" w:rsidR="003C4842" w:rsidRDefault="003C4842" w:rsidP="003C4842">
      <w:pPr>
        <w:pStyle w:val="Codesnippet"/>
      </w:pPr>
      <w:r>
        <w:t xml:space="preserve">  }</w:t>
      </w:r>
    </w:p>
    <w:p w14:paraId="18347F4B" w14:textId="77777777" w:rsidR="003C4842" w:rsidRDefault="003C4842" w:rsidP="003C4842">
      <w:pPr>
        <w:pStyle w:val="Codesnippet"/>
      </w:pPr>
    </w:p>
    <w:p w14:paraId="31040EC7" w14:textId="77777777" w:rsidR="003C4842" w:rsidRDefault="003C4842" w:rsidP="003C4842">
      <w:pPr>
        <w:pStyle w:val="Codesnippet"/>
      </w:pPr>
      <w:r>
        <w:t xml:space="preserve">  state WaitReq2(q</w:t>
      </w:r>
      <w:proofErr w:type="gramStart"/>
      <w:r>
        <w:t>1 :</w:t>
      </w:r>
      <w:proofErr w:type="gramEnd"/>
      <w:r>
        <w:t xml:space="preserve"> exp, q2 : exp) {</w:t>
      </w:r>
    </w:p>
    <w:p w14:paraId="03B7BA6B" w14:textId="77777777" w:rsidR="003C4842" w:rsidRDefault="003C4842" w:rsidP="003C4842">
      <w:pPr>
        <w:pStyle w:val="Codesnippet"/>
      </w:pPr>
      <w:r>
        <w:t xml:space="preserve">    match message with </w:t>
      </w:r>
    </w:p>
    <w:p w14:paraId="3A775158" w14:textId="77777777" w:rsidR="003C4842" w:rsidRDefault="003C4842" w:rsidP="003C4842">
      <w:pPr>
        <w:pStyle w:val="Codesnippet"/>
      </w:pPr>
      <w:r>
        <w:t xml:space="preserve">    | KEI2S.ke_sim_req2 =&gt; {</w:t>
      </w:r>
    </w:p>
    <w:p w14:paraId="0E7878D6" w14:textId="77777777" w:rsidR="003C4842" w:rsidRDefault="003C4842" w:rsidP="003C4842">
      <w:pPr>
        <w:pStyle w:val="Codesnippet"/>
      </w:pPr>
      <w:r>
        <w:t xml:space="preserve">        send KEReal.Fw</w:t>
      </w:r>
      <w:proofErr w:type="gramStart"/>
      <w:r>
        <w:t>2.FwAdv.fw</w:t>
      </w:r>
      <w:proofErr w:type="gramEnd"/>
      <w:r>
        <w:t>_obs</w:t>
      </w:r>
    </w:p>
    <w:p w14:paraId="3EC05161" w14:textId="77777777" w:rsidR="003C4842" w:rsidRDefault="003C4842" w:rsidP="003C4842">
      <w:pPr>
        <w:pStyle w:val="Codesnippet"/>
      </w:pPr>
      <w:r>
        <w:t xml:space="preserve">             (</w:t>
      </w:r>
      <w:proofErr w:type="spellStart"/>
      <w:proofErr w:type="gramStart"/>
      <w:r>
        <w:t>intport</w:t>
      </w:r>
      <w:proofErr w:type="spellEnd"/>
      <w:proofErr w:type="gramEnd"/>
      <w:r>
        <w:t xml:space="preserve"> KEReal.Pt2, </w:t>
      </w:r>
      <w:proofErr w:type="spellStart"/>
      <w:r>
        <w:t>intport</w:t>
      </w:r>
      <w:proofErr w:type="spellEnd"/>
      <w:r>
        <w:t xml:space="preserve"> KEReal.Pt1,</w:t>
      </w:r>
    </w:p>
    <w:p w14:paraId="72FED372" w14:textId="77777777" w:rsidR="003C4842" w:rsidRDefault="003C4842" w:rsidP="003C4842">
      <w:pPr>
        <w:pStyle w:val="Codesnippet"/>
      </w:pPr>
      <w:r>
        <w:t xml:space="preserve">              </w:t>
      </w:r>
      <w:proofErr w:type="spellStart"/>
      <w:r>
        <w:t>epdp_key_univ.`enc</w:t>
      </w:r>
      <w:proofErr w:type="spellEnd"/>
      <w:r>
        <w:t xml:space="preserve"> (g ^ q2))</w:t>
      </w:r>
    </w:p>
    <w:p w14:paraId="3502BB1E" w14:textId="77777777" w:rsidR="003C4842" w:rsidRDefault="003C4842" w:rsidP="003C4842">
      <w:pPr>
        <w:pStyle w:val="Codesnippet"/>
      </w:pPr>
      <w:r>
        <w:t xml:space="preserve">        and transition WaitAdv2(q1, q2).</w:t>
      </w:r>
    </w:p>
    <w:p w14:paraId="44D14DBB" w14:textId="77777777" w:rsidR="003C4842" w:rsidRDefault="003C4842" w:rsidP="003C4842">
      <w:pPr>
        <w:pStyle w:val="Codesnippet"/>
      </w:pPr>
      <w:r>
        <w:t xml:space="preserve">      }</w:t>
      </w:r>
    </w:p>
    <w:p w14:paraId="2C9FE4FD" w14:textId="46B44915" w:rsidR="003C4842" w:rsidRDefault="003C4842" w:rsidP="003C4842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0D208086" w14:textId="77777777" w:rsidR="003C4842" w:rsidRDefault="003C4842" w:rsidP="003C4842">
      <w:pPr>
        <w:pStyle w:val="Codesnippet"/>
      </w:pPr>
      <w:r>
        <w:t xml:space="preserve">    end</w:t>
      </w:r>
    </w:p>
    <w:p w14:paraId="32EF5A84" w14:textId="77777777" w:rsidR="003C4842" w:rsidRDefault="003C4842" w:rsidP="003C4842">
      <w:pPr>
        <w:pStyle w:val="Codesnippet"/>
      </w:pPr>
      <w:r>
        <w:t xml:space="preserve">  }</w:t>
      </w:r>
    </w:p>
    <w:p w14:paraId="23703885" w14:textId="77777777" w:rsidR="003C4842" w:rsidRDefault="003C4842" w:rsidP="003C4842">
      <w:pPr>
        <w:pStyle w:val="Codesnippet"/>
      </w:pPr>
    </w:p>
    <w:p w14:paraId="2335137F" w14:textId="77777777" w:rsidR="003C4842" w:rsidRDefault="003C4842" w:rsidP="003C4842">
      <w:pPr>
        <w:pStyle w:val="Codesnippet"/>
      </w:pPr>
      <w:r>
        <w:t xml:space="preserve">  state WaitAdv2(q</w:t>
      </w:r>
      <w:proofErr w:type="gramStart"/>
      <w:r>
        <w:t>1 :</w:t>
      </w:r>
      <w:proofErr w:type="gramEnd"/>
      <w:r>
        <w:t xml:space="preserve"> exp, q2 : exp) {</w:t>
      </w:r>
    </w:p>
    <w:p w14:paraId="4639A60F" w14:textId="77777777" w:rsidR="003C4842" w:rsidRDefault="003C4842" w:rsidP="003C4842">
      <w:pPr>
        <w:pStyle w:val="Codesnippet"/>
      </w:pPr>
      <w:r>
        <w:t xml:space="preserve">    match message with </w:t>
      </w:r>
    </w:p>
    <w:p w14:paraId="2CA46CC2" w14:textId="77777777" w:rsidR="003C4842" w:rsidRDefault="003C4842" w:rsidP="003C4842">
      <w:pPr>
        <w:pStyle w:val="Codesnippet"/>
      </w:pPr>
      <w:r>
        <w:t xml:space="preserve">    | KEReal.Fw</w:t>
      </w:r>
      <w:proofErr w:type="gramStart"/>
      <w:r>
        <w:t>2.FwAdv.fw</w:t>
      </w:r>
      <w:proofErr w:type="gramEnd"/>
      <w:r>
        <w:t>_ok =&gt; {</w:t>
      </w:r>
    </w:p>
    <w:p w14:paraId="3AED2A1D" w14:textId="77777777" w:rsidR="003C4842" w:rsidRDefault="003C4842" w:rsidP="003C4842">
      <w:pPr>
        <w:pStyle w:val="Codesnippet"/>
      </w:pPr>
      <w:r>
        <w:t xml:space="preserve">        send KEI2S.ke_sim_rsp and transition Final.</w:t>
      </w:r>
    </w:p>
    <w:p w14:paraId="377579FF" w14:textId="77777777" w:rsidR="003C4842" w:rsidRDefault="003C4842" w:rsidP="003C4842">
      <w:pPr>
        <w:pStyle w:val="Codesnippet"/>
      </w:pPr>
      <w:r>
        <w:t xml:space="preserve">      }</w:t>
      </w:r>
    </w:p>
    <w:p w14:paraId="30D5EED9" w14:textId="5868F8BA" w:rsidR="003C4842" w:rsidRDefault="003C4842" w:rsidP="003C4842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1A38D20D" w14:textId="77777777" w:rsidR="003C4842" w:rsidRDefault="003C4842" w:rsidP="003C4842">
      <w:pPr>
        <w:pStyle w:val="Codesnippet"/>
      </w:pPr>
      <w:r>
        <w:t xml:space="preserve">    end</w:t>
      </w:r>
    </w:p>
    <w:p w14:paraId="10DF00B0" w14:textId="4E1ADA66" w:rsidR="003C4842" w:rsidRDefault="003C4842" w:rsidP="003C4842">
      <w:pPr>
        <w:pStyle w:val="Codesnippet"/>
      </w:pPr>
      <w:r>
        <w:t xml:space="preserve">  }</w:t>
      </w:r>
    </w:p>
    <w:p w14:paraId="562A09BF" w14:textId="77777777" w:rsidR="003C4842" w:rsidRDefault="003C4842" w:rsidP="003C4842">
      <w:pPr>
        <w:pStyle w:val="Codesnippet"/>
      </w:pPr>
    </w:p>
    <w:p w14:paraId="25C4CBDD" w14:textId="77777777" w:rsidR="003C4842" w:rsidRDefault="003C4842" w:rsidP="003C4842">
      <w:pPr>
        <w:pStyle w:val="Codesnippet"/>
      </w:pPr>
      <w:r>
        <w:t xml:space="preserve">  state Final {</w:t>
      </w:r>
    </w:p>
    <w:p w14:paraId="09CDB135" w14:textId="77777777" w:rsidR="003C4842" w:rsidRDefault="003C4842" w:rsidP="003C4842">
      <w:pPr>
        <w:pStyle w:val="Codesnippet"/>
      </w:pPr>
      <w:r>
        <w:t xml:space="preserve">    match message with</w:t>
      </w:r>
    </w:p>
    <w:p w14:paraId="33140284" w14:textId="77777777" w:rsidR="003C4842" w:rsidRDefault="003C4842" w:rsidP="003C4842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21B147A3" w14:textId="77777777" w:rsidR="003C4842" w:rsidRDefault="003C4842" w:rsidP="003C4842">
      <w:pPr>
        <w:pStyle w:val="Codesnippet"/>
      </w:pPr>
      <w:r>
        <w:t xml:space="preserve">    end</w:t>
      </w:r>
    </w:p>
    <w:p w14:paraId="29160F35" w14:textId="77777777" w:rsidR="003C4842" w:rsidRDefault="003C4842" w:rsidP="003C4842">
      <w:pPr>
        <w:pStyle w:val="Codesnippet"/>
      </w:pPr>
      <w:r>
        <w:t xml:space="preserve">  }</w:t>
      </w:r>
    </w:p>
    <w:p w14:paraId="7312E4BB" w14:textId="4E5239AC" w:rsidR="0044676B" w:rsidRDefault="003C4842" w:rsidP="003C4842">
      <w:pPr>
        <w:pStyle w:val="Codesnippet"/>
      </w:pPr>
      <w:r>
        <w:t>}</w:t>
      </w:r>
    </w:p>
    <w:p w14:paraId="5A752555" w14:textId="4000030D" w:rsidR="00C952A4" w:rsidRDefault="001E39B0" w:rsidP="00C952A4">
      <w:r>
        <w:rPr>
          <w:color w:val="2B579A"/>
          <w:shd w:val="clear" w:color="auto" w:fill="E6E6E6"/>
        </w:rPr>
        <w:fldChar w:fldCharType="begin"/>
      </w:r>
      <w:r>
        <w:instrText xml:space="preserve"> REF _Ref121494904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5</w:t>
      </w:r>
      <w:r>
        <w:rPr>
          <w:color w:val="2B579A"/>
          <w:shd w:val="clear" w:color="auto" w:fill="E6E6E6"/>
        </w:rPr>
        <w:fldChar w:fldCharType="end"/>
      </w:r>
      <w:r>
        <w:t xml:space="preserve"> depicts the state machine of </w:t>
      </w:r>
      <w:r w:rsidRPr="009A7C06">
        <w:rPr>
          <w:rFonts w:ascii="Courier New" w:hAnsi="Courier New" w:cs="Courier New"/>
        </w:rPr>
        <w:t>KE</w:t>
      </w:r>
      <w:r>
        <w:rPr>
          <w:rFonts w:ascii="Courier New" w:hAnsi="Courier New" w:cs="Courier New"/>
        </w:rPr>
        <w:t>Sim</w:t>
      </w:r>
      <w:r>
        <w:t>.</w:t>
      </w:r>
      <w:r w:rsidR="00C952A4">
        <w:t xml:space="preserve"> In short, </w:t>
      </w:r>
      <w:r w:rsidR="00C952A4" w:rsidRPr="009C3931">
        <w:rPr>
          <w:rFonts w:ascii="Courier New" w:hAnsi="Courier New" w:cs="Courier New"/>
        </w:rPr>
        <w:t>KESim</w:t>
      </w:r>
      <w:r w:rsidR="00C952A4">
        <w:t xml:space="preserve"> generates two values that it leaks to the adversary that </w:t>
      </w:r>
      <w:r w:rsidR="00C952A4" w:rsidRPr="002E73CB">
        <w:rPr>
          <w:i/>
          <w:iCs/>
        </w:rPr>
        <w:t>have nothing to do with</w:t>
      </w:r>
      <w:r w:rsidR="00C952A4">
        <w:t xml:space="preserve"> the value generated by </w:t>
      </w:r>
      <w:proofErr w:type="spellStart"/>
      <w:r w:rsidR="00C952A4" w:rsidRPr="002E73CB">
        <w:rPr>
          <w:rFonts w:ascii="Courier New" w:hAnsi="Courier New" w:cs="Courier New"/>
        </w:rPr>
        <w:t>KEIdeal</w:t>
      </w:r>
      <w:proofErr w:type="spellEnd"/>
      <w:r w:rsidR="00C952A4">
        <w:t xml:space="preserve"> to </w:t>
      </w:r>
      <w:proofErr w:type="gramStart"/>
      <w:r w:rsidR="00C952A4">
        <w:t>be shared</w:t>
      </w:r>
      <w:proofErr w:type="gramEnd"/>
      <w:r w:rsidR="00C952A4">
        <w:t xml:space="preserve"> by </w:t>
      </w:r>
      <w:r w:rsidR="00C952A4" w:rsidRPr="002E73CB">
        <w:rPr>
          <w:rFonts w:ascii="Courier New" w:hAnsi="Courier New" w:cs="Courier New"/>
        </w:rPr>
        <w:t>pt1</w:t>
      </w:r>
      <w:r w:rsidR="00C952A4">
        <w:t xml:space="preserve"> and </w:t>
      </w:r>
      <w:r w:rsidR="00C952A4" w:rsidRPr="002E73CB">
        <w:rPr>
          <w:rFonts w:ascii="Courier New" w:hAnsi="Courier New" w:cs="Courier New"/>
        </w:rPr>
        <w:t>pt2</w:t>
      </w:r>
      <w:r w:rsidR="00C952A4">
        <w:t xml:space="preserve">. The various ports also leaked to the adversary are identical to those that would </w:t>
      </w:r>
      <w:proofErr w:type="gramStart"/>
      <w:r w:rsidR="00C952A4">
        <w:t>be sent</w:t>
      </w:r>
      <w:proofErr w:type="gramEnd"/>
      <w:r w:rsidR="00C952A4">
        <w:t xml:space="preserve"> by </w:t>
      </w:r>
      <w:proofErr w:type="spellStart"/>
      <w:r w:rsidR="00C952A4" w:rsidRPr="00BA0B0C">
        <w:rPr>
          <w:rFonts w:ascii="Courier New" w:hAnsi="Courier New" w:cs="Courier New"/>
        </w:rPr>
        <w:t>KEReal</w:t>
      </w:r>
      <w:proofErr w:type="spellEnd"/>
      <w:r w:rsidR="00C952A4">
        <w:t>. Again, the indistinguishability of this simulation depends on the adversary's inability to relate the values leaked to it to the shared key, to which in fact they are not related. [</w:t>
      </w:r>
      <w:r w:rsidR="00C952A4">
        <w:rPr>
          <w:color w:val="2B579A"/>
          <w:shd w:val="clear" w:color="auto" w:fill="E6E6E6"/>
        </w:rPr>
        <w:fldChar w:fldCharType="begin"/>
      </w:r>
      <w:r w:rsidR="00C952A4">
        <w:instrText xml:space="preserve"> REF _Ref123914127 \r \h </w:instrText>
      </w:r>
      <w:r w:rsidR="00C952A4">
        <w:rPr>
          <w:color w:val="2B579A"/>
          <w:shd w:val="clear" w:color="auto" w:fill="E6E6E6"/>
        </w:rPr>
      </w:r>
      <w:r w:rsidR="00C952A4">
        <w:rPr>
          <w:color w:val="2B579A"/>
          <w:shd w:val="clear" w:color="auto" w:fill="E6E6E6"/>
        </w:rPr>
        <w:fldChar w:fldCharType="separate"/>
      </w:r>
      <w:r w:rsidR="00E437A4">
        <w:t>2</w:t>
      </w:r>
      <w:r w:rsidR="00C952A4">
        <w:rPr>
          <w:color w:val="2B579A"/>
          <w:shd w:val="clear" w:color="auto" w:fill="E6E6E6"/>
        </w:rPr>
        <w:fldChar w:fldCharType="end"/>
      </w:r>
      <w:r w:rsidR="00C952A4">
        <w:t xml:space="preserve">] provides a formal proof of this claim in </w:t>
      </w:r>
      <w:proofErr w:type="spellStart"/>
      <w:r w:rsidR="00C952A4">
        <w:t>EasyCrypt</w:t>
      </w:r>
      <w:proofErr w:type="spellEnd"/>
      <w:r w:rsidR="00C952A4">
        <w:t>.</w:t>
      </w:r>
    </w:p>
    <w:p w14:paraId="22240233" w14:textId="77777777" w:rsidR="00C952A4" w:rsidRDefault="00C952A4" w:rsidP="001E39B0"/>
    <w:p w14:paraId="55A8BB4C" w14:textId="77777777" w:rsidR="001E39B0" w:rsidRDefault="001E39B0" w:rsidP="001E39B0">
      <w:pPr>
        <w:keepNext/>
        <w:jc w:val="center"/>
      </w:pPr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68527D9B" wp14:editId="3FA9931A">
            <wp:extent cx="5339298" cy="2487134"/>
            <wp:effectExtent l="0" t="0" r="0" b="8890"/>
            <wp:docPr id="21" name="Picture 2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6"/>
                    <a:stretch/>
                  </pic:blipFill>
                  <pic:spPr bwMode="auto">
                    <a:xfrm>
                      <a:off x="0" y="0"/>
                      <a:ext cx="5340096" cy="248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645D9" w14:textId="4E996CC4" w:rsidR="001E39B0" w:rsidRDefault="001E39B0" w:rsidP="001E39B0">
      <w:pPr>
        <w:pStyle w:val="Caption"/>
        <w:jc w:val="center"/>
      </w:pPr>
      <w:bookmarkStart w:id="30" w:name="_Ref121494904"/>
      <w:bookmarkStart w:id="31" w:name="_Toc171931131"/>
      <w:r>
        <w:t xml:space="preserve">Figure </w:t>
      </w:r>
      <w:r>
        <w:rPr>
          <w:color w:val="2B579A"/>
          <w:shd w:val="clear" w:color="auto" w:fill="E6E6E6"/>
        </w:rPr>
        <w:fldChar w:fldCharType="begin"/>
      </w:r>
      <w:r>
        <w:instrText xml:space="preserve"> SEQ Figure \* ARABIC </w:instrText>
      </w:r>
      <w:r>
        <w:rPr>
          <w:color w:val="2B579A"/>
          <w:shd w:val="clear" w:color="auto" w:fill="E6E6E6"/>
        </w:rPr>
        <w:fldChar w:fldCharType="separate"/>
      </w:r>
      <w:r w:rsidR="00E437A4">
        <w:rPr>
          <w:noProof/>
        </w:rPr>
        <w:t>5</w:t>
      </w:r>
      <w:r>
        <w:rPr>
          <w:noProof/>
          <w:color w:val="2B579A"/>
          <w:shd w:val="clear" w:color="auto" w:fill="E6E6E6"/>
        </w:rPr>
        <w:fldChar w:fldCharType="end"/>
      </w:r>
      <w:bookmarkEnd w:id="30"/>
      <w:r>
        <w:t xml:space="preserve"> </w:t>
      </w:r>
      <w:r w:rsidRPr="00C03EE5">
        <w:rPr>
          <w:rFonts w:ascii="Courier New" w:hAnsi="Courier New" w:cs="Courier New"/>
        </w:rPr>
        <w:t>KESim</w:t>
      </w:r>
      <w:r>
        <w:t xml:space="preserve"> State Machine</w:t>
      </w:r>
      <w:bookmarkEnd w:id="31"/>
    </w:p>
    <w:p w14:paraId="7F25418A" w14:textId="16D457A5" w:rsidR="0010591A" w:rsidRDefault="0010591A" w:rsidP="0010591A">
      <w:r>
        <w:rPr>
          <w:color w:val="2B579A"/>
          <w:shd w:val="clear" w:color="auto" w:fill="E6E6E6"/>
        </w:rPr>
        <w:fldChar w:fldCharType="begin"/>
      </w:r>
      <w:r>
        <w:instrText xml:space="preserve"> REF _Ref121496260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6</w:t>
      </w:r>
      <w:r>
        <w:rPr>
          <w:color w:val="2B579A"/>
          <w:shd w:val="clear" w:color="auto" w:fill="E6E6E6"/>
        </w:rPr>
        <w:fldChar w:fldCharType="end"/>
      </w:r>
      <w:r w:rsidRPr="000278E1">
        <w:t xml:space="preserve"> depicts the</w:t>
      </w:r>
      <w:r>
        <w:t xml:space="preserve"> </w:t>
      </w:r>
      <w:r w:rsidRPr="000278E1">
        <w:t>message flow</w:t>
      </w:r>
      <w:r>
        <w:t xml:space="preserve"> through</w:t>
      </w:r>
      <w:r w:rsidRPr="000278E1">
        <w:t xml:space="preserve"> </w:t>
      </w:r>
      <w:proofErr w:type="spellStart"/>
      <w:r w:rsidRPr="009A7C06">
        <w:rPr>
          <w:rFonts w:ascii="Courier New" w:hAnsi="Courier New" w:cs="Courier New"/>
        </w:rPr>
        <w:t>KE</w:t>
      </w:r>
      <w:r>
        <w:rPr>
          <w:rFonts w:ascii="Courier New" w:hAnsi="Courier New" w:cs="Courier New"/>
        </w:rPr>
        <w:t>Id</w:t>
      </w:r>
      <w:r w:rsidRPr="009A7C06">
        <w:rPr>
          <w:rFonts w:ascii="Courier New" w:hAnsi="Courier New" w:cs="Courier New"/>
        </w:rPr>
        <w:t>eal</w:t>
      </w:r>
      <w:proofErr w:type="spellEnd"/>
      <w:r w:rsidRPr="00CC42B5">
        <w:rPr>
          <w:rFonts w:cstheme="minorHAnsi"/>
        </w:rPr>
        <w:t xml:space="preserve"> and</w:t>
      </w:r>
      <w:r>
        <w:t xml:space="preserve"> </w:t>
      </w:r>
      <w:r w:rsidRPr="00EF53F3">
        <w:rPr>
          <w:rFonts w:ascii="Courier New" w:hAnsi="Courier New" w:cs="Courier New"/>
        </w:rPr>
        <w:t>KESim</w:t>
      </w:r>
      <w:r w:rsidRPr="000278E1">
        <w:t>.</w:t>
      </w:r>
      <w:r>
        <w:t xml:space="preserve"> Comparing it to </w:t>
      </w:r>
      <w:r>
        <w:rPr>
          <w:color w:val="2B579A"/>
          <w:shd w:val="clear" w:color="auto" w:fill="E6E6E6"/>
        </w:rPr>
        <w:fldChar w:fldCharType="begin"/>
      </w:r>
      <w:r>
        <w:instrText xml:space="preserve"> REF _Ref121491099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3</w:t>
      </w:r>
      <w:r>
        <w:rPr>
          <w:color w:val="2B579A"/>
          <w:shd w:val="clear" w:color="auto" w:fill="E6E6E6"/>
        </w:rPr>
        <w:fldChar w:fldCharType="end"/>
      </w:r>
      <w:r>
        <w:t xml:space="preserve">, it is apparent that the flows into and out of </w:t>
      </w:r>
      <w:r w:rsidRPr="00451BA3">
        <w:rPr>
          <w:rFonts w:ascii="Courier New" w:hAnsi="Courier New" w:cs="Courier New"/>
        </w:rPr>
        <w:t>Env</w:t>
      </w:r>
      <w:r>
        <w:t xml:space="preserve"> and </w:t>
      </w:r>
      <w:r w:rsidRPr="00451BA3">
        <w:rPr>
          <w:rFonts w:ascii="Courier New" w:hAnsi="Courier New" w:cs="Courier New"/>
        </w:rPr>
        <w:t>Adv</w:t>
      </w:r>
      <w:r>
        <w:t xml:space="preserve"> are identical except for </w:t>
      </w:r>
      <w:r w:rsidRPr="00C74E77">
        <w:rPr>
          <w:rFonts w:ascii="Courier New" w:hAnsi="Courier New" w:cs="Courier New"/>
        </w:rPr>
        <w:t>Env</w:t>
      </w:r>
      <w:r>
        <w:t xml:space="preserve"> receiving the shared value </w:t>
      </w:r>
      <w:proofErr w:type="spellStart"/>
      <w:r>
        <w:t>g</w:t>
      </w:r>
      <w:r w:rsidRPr="00A4781E">
        <w:rPr>
          <w:vertAlign w:val="superscript"/>
        </w:rPr>
        <w:t>q</w:t>
      </w:r>
      <w:proofErr w:type="spellEnd"/>
      <w:r>
        <w:t xml:space="preserve"> rather than g</w:t>
      </w:r>
      <w:r w:rsidRPr="00A4781E">
        <w:rPr>
          <w:vertAlign w:val="superscript"/>
        </w:rPr>
        <w:t>q</w:t>
      </w:r>
      <w:r>
        <w:rPr>
          <w:vertAlign w:val="superscript"/>
        </w:rPr>
        <w:t>1*q2</w:t>
      </w:r>
      <w:r>
        <w:t>.</w:t>
      </w:r>
    </w:p>
    <w:p w14:paraId="74D14358" w14:textId="242B061F" w:rsidR="003D47D1" w:rsidRDefault="00A00278" w:rsidP="00A34774">
      <w:pPr>
        <w:keepNext/>
        <w:spacing w:before="240"/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778F7C52" wp14:editId="2196AA2E">
            <wp:extent cx="5193792" cy="2450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792" cy="2450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2FF54" w14:textId="32F9B036" w:rsidR="00EF53F3" w:rsidRDefault="003D47D1" w:rsidP="003D47D1">
      <w:pPr>
        <w:pStyle w:val="Caption"/>
        <w:jc w:val="center"/>
      </w:pPr>
      <w:bookmarkStart w:id="32" w:name="_Ref121496260"/>
      <w:bookmarkStart w:id="33" w:name="_Toc171931132"/>
      <w:r>
        <w:t xml:space="preserve">Figure </w:t>
      </w:r>
      <w:r>
        <w:rPr>
          <w:color w:val="2B579A"/>
          <w:shd w:val="clear" w:color="auto" w:fill="E6E6E6"/>
        </w:rPr>
        <w:fldChar w:fldCharType="begin"/>
      </w:r>
      <w:r>
        <w:instrText xml:space="preserve"> SEQ Figure \* ARABIC </w:instrText>
      </w:r>
      <w:r>
        <w:rPr>
          <w:color w:val="2B579A"/>
          <w:shd w:val="clear" w:color="auto" w:fill="E6E6E6"/>
        </w:rPr>
        <w:fldChar w:fldCharType="separate"/>
      </w:r>
      <w:r w:rsidR="00E437A4">
        <w:rPr>
          <w:noProof/>
        </w:rPr>
        <w:t>6</w:t>
      </w:r>
      <w:r>
        <w:rPr>
          <w:noProof/>
          <w:color w:val="2B579A"/>
          <w:shd w:val="clear" w:color="auto" w:fill="E6E6E6"/>
        </w:rPr>
        <w:fldChar w:fldCharType="end"/>
      </w:r>
      <w:bookmarkEnd w:id="32"/>
      <w:r w:rsidR="0046568A">
        <w:t xml:space="preserve"> </w:t>
      </w:r>
      <w:proofErr w:type="spellStart"/>
      <w:r w:rsidR="0046568A" w:rsidRPr="0046568A">
        <w:rPr>
          <w:rFonts w:ascii="Courier New" w:hAnsi="Courier New" w:cs="Courier New"/>
        </w:rPr>
        <w:t>KEIdeal</w:t>
      </w:r>
      <w:proofErr w:type="spellEnd"/>
      <w:r w:rsidR="0046568A">
        <w:t xml:space="preserve"> and </w:t>
      </w:r>
      <w:r w:rsidR="0046568A" w:rsidRPr="0046568A">
        <w:rPr>
          <w:rFonts w:ascii="Courier New" w:hAnsi="Courier New" w:cs="Courier New"/>
        </w:rPr>
        <w:t>KESim</w:t>
      </w:r>
      <w:r>
        <w:t xml:space="preserve"> Message Flow</w:t>
      </w:r>
      <w:bookmarkEnd w:id="33"/>
    </w:p>
    <w:p w14:paraId="3400D8D6" w14:textId="7F9300F4" w:rsidR="00F82CBA" w:rsidRDefault="00025C40" w:rsidP="00025C40">
      <w:pPr>
        <w:pStyle w:val="Heading1"/>
      </w:pPr>
      <w:bookmarkStart w:id="34" w:name="_Ref120543131"/>
      <w:bookmarkStart w:id="35" w:name="_Toc171931111"/>
      <w:r>
        <w:t>Composing Functionalities</w:t>
      </w:r>
      <w:bookmarkEnd w:id="34"/>
      <w:bookmarkEnd w:id="35"/>
    </w:p>
    <w:p w14:paraId="23EE2A8C" w14:textId="56F12E98" w:rsidR="006D762B" w:rsidRDefault="006D762B" w:rsidP="006D762B">
      <w:pPr>
        <w:rPr>
          <w:rFonts w:cstheme="minorHAnsi"/>
        </w:rPr>
      </w:pPr>
      <w:r>
        <w:rPr>
          <w:rFonts w:cstheme="minorHAnsi"/>
        </w:rPr>
        <w:t>Canetti [</w:t>
      </w:r>
      <w:r w:rsidR="00143306">
        <w:rPr>
          <w:rFonts w:cstheme="minorHAnsi"/>
          <w:color w:val="2B579A"/>
          <w:shd w:val="clear" w:color="auto" w:fill="E6E6E6"/>
        </w:rPr>
        <w:fldChar w:fldCharType="begin"/>
      </w:r>
      <w:r w:rsidR="00143306">
        <w:rPr>
          <w:rFonts w:cstheme="minorHAnsi"/>
        </w:rPr>
        <w:instrText xml:space="preserve"> REF _Ref123914141 \r \h </w:instrText>
      </w:r>
      <w:r w:rsidR="00143306">
        <w:rPr>
          <w:rFonts w:cstheme="minorHAnsi"/>
          <w:color w:val="2B579A"/>
          <w:shd w:val="clear" w:color="auto" w:fill="E6E6E6"/>
        </w:rPr>
      </w:r>
      <w:r w:rsidR="00143306">
        <w:rPr>
          <w:rFonts w:cstheme="minorHAnsi"/>
          <w:color w:val="2B579A"/>
          <w:shd w:val="clear" w:color="auto" w:fill="E6E6E6"/>
        </w:rPr>
        <w:fldChar w:fldCharType="separate"/>
      </w:r>
      <w:r w:rsidR="00E437A4">
        <w:rPr>
          <w:rFonts w:cstheme="minorHAnsi"/>
        </w:rPr>
        <w:t>1</w:t>
      </w:r>
      <w:r w:rsidR="00143306">
        <w:rPr>
          <w:rFonts w:cstheme="minorHAnsi"/>
          <w:color w:val="2B579A"/>
          <w:shd w:val="clear" w:color="auto" w:fill="E6E6E6"/>
        </w:rPr>
        <w:fldChar w:fldCharType="end"/>
      </w:r>
      <w:r>
        <w:rPr>
          <w:rFonts w:cstheme="minorHAnsi"/>
        </w:rPr>
        <w:t xml:space="preserve">] defines </w:t>
      </w:r>
      <w:r>
        <w:t xml:space="preserve">the </w:t>
      </w:r>
      <w:r w:rsidRPr="00415A96">
        <w:rPr>
          <w:i/>
          <w:iCs/>
        </w:rPr>
        <w:t>UC operation</w:t>
      </w:r>
      <w:r>
        <w:t xml:space="preserve"> as taking </w:t>
      </w:r>
      <w:r w:rsidR="003D1CEB">
        <w:t xml:space="preserve">a real functionality </w:t>
      </w:r>
      <w:r>
        <w:t xml:space="preserve">ρ </w:t>
      </w:r>
      <w:r w:rsidR="003D1CEB">
        <w:t xml:space="preserve">that </w:t>
      </w:r>
      <w:r w:rsidR="00866106">
        <w:t xml:space="preserve">uses an ideal functionality </w:t>
      </w:r>
      <w:r>
        <w:t xml:space="preserve">φ and a real functionality π </w:t>
      </w:r>
      <w:r w:rsidR="00866106">
        <w:t xml:space="preserve">that is compatible with φ </w:t>
      </w:r>
      <w:r>
        <w:t xml:space="preserve">and returning the protocol </w:t>
      </w:r>
      <w:proofErr w:type="spellStart"/>
      <w:r>
        <w:t>ρ</w:t>
      </w:r>
      <w:r w:rsidRPr="00415A96">
        <w:rPr>
          <w:vertAlign w:val="superscript"/>
        </w:rPr>
        <w:t>φ</w:t>
      </w:r>
      <w:proofErr w:type="spellEnd"/>
      <w:r w:rsidRPr="00415A96">
        <w:rPr>
          <w:vertAlign w:val="superscript"/>
        </w:rPr>
        <w:t>→π</w:t>
      </w:r>
      <w:r>
        <w:t xml:space="preserve"> in which each instance of φ, when called as a subroutine of ρ, is replaced by an instance of π. The UC Theorem proves that if </w:t>
      </w:r>
      <w:r w:rsidRPr="00812564">
        <w:t>π</w:t>
      </w:r>
      <w:r>
        <w:t xml:space="preserve"> uc-realizes φ then the UC operation preserves security. That is, if ρ uc-realizes some ideal functionality </w:t>
      </w:r>
      <w:r>
        <w:rPr>
          <w:rFonts w:cstheme="minorHAnsi"/>
        </w:rPr>
        <w:t>ι</w:t>
      </w:r>
      <w:r>
        <w:t xml:space="preserve">, then so does </w:t>
      </w:r>
      <w:proofErr w:type="spellStart"/>
      <w:r>
        <w:t>ρ</w:t>
      </w:r>
      <w:r w:rsidRPr="00415A96">
        <w:rPr>
          <w:vertAlign w:val="superscript"/>
        </w:rPr>
        <w:t>φ</w:t>
      </w:r>
      <w:proofErr w:type="spellEnd"/>
      <w:r w:rsidRPr="00415A96">
        <w:rPr>
          <w:vertAlign w:val="superscript"/>
        </w:rPr>
        <w:t>→π</w:t>
      </w:r>
      <w:r>
        <w:t>.</w:t>
      </w:r>
    </w:p>
    <w:p w14:paraId="08652B05" w14:textId="665B41CC" w:rsidR="00456A74" w:rsidRDefault="00F61B05" w:rsidP="00366C1C">
      <w:pPr>
        <w:rPr>
          <w:rFonts w:cstheme="minorHAnsi"/>
        </w:rPr>
      </w:pPr>
      <w:r>
        <w:rPr>
          <w:rFonts w:cstheme="minorHAnsi"/>
        </w:rPr>
        <w:lastRenderedPageBreak/>
        <w:t xml:space="preserve">UC DSL </w:t>
      </w:r>
      <w:r w:rsidR="00204ECC">
        <w:rPr>
          <w:rFonts w:cstheme="minorHAnsi"/>
        </w:rPr>
        <w:t xml:space="preserve">represents </w:t>
      </w:r>
      <w:r w:rsidR="00BA68E2">
        <w:rPr>
          <w:rFonts w:cstheme="minorHAnsi"/>
        </w:rPr>
        <w:t xml:space="preserve">composition of functionalities </w:t>
      </w:r>
      <w:r w:rsidR="004778D5">
        <w:rPr>
          <w:rFonts w:cstheme="minorHAnsi"/>
        </w:rPr>
        <w:t xml:space="preserve">by allowing a real functionality to be parameterized on </w:t>
      </w:r>
      <w:r w:rsidR="006966D5">
        <w:rPr>
          <w:rFonts w:cstheme="minorHAnsi"/>
        </w:rPr>
        <w:t xml:space="preserve">one or more </w:t>
      </w:r>
      <w:r w:rsidR="006F6079">
        <w:rPr>
          <w:rFonts w:cstheme="minorHAnsi"/>
        </w:rPr>
        <w:t>ideal</w:t>
      </w:r>
      <w:r w:rsidR="006966D5">
        <w:rPr>
          <w:rFonts w:cstheme="minorHAnsi"/>
        </w:rPr>
        <w:t xml:space="preserve"> functionalities</w:t>
      </w:r>
      <w:r w:rsidR="00117FD7">
        <w:rPr>
          <w:rFonts w:cstheme="minorHAnsi"/>
        </w:rPr>
        <w:t>.</w:t>
      </w:r>
      <w:r w:rsidR="006F6079">
        <w:rPr>
          <w:rFonts w:cstheme="minorHAnsi"/>
        </w:rPr>
        <w:t xml:space="preserve"> This is </w:t>
      </w:r>
      <w:proofErr w:type="gramStart"/>
      <w:r w:rsidR="006F6079">
        <w:rPr>
          <w:rFonts w:cstheme="minorHAnsi"/>
        </w:rPr>
        <w:t>similar to</w:t>
      </w:r>
      <w:proofErr w:type="gramEnd"/>
      <w:r w:rsidR="006F6079">
        <w:rPr>
          <w:rFonts w:cstheme="minorHAnsi"/>
        </w:rPr>
        <w:t xml:space="preserve"> using an ideal functionality as a subfunction</w:t>
      </w:r>
      <w:r w:rsidR="00667DCE">
        <w:rPr>
          <w:rFonts w:cstheme="minorHAnsi"/>
        </w:rPr>
        <w:t>ality</w:t>
      </w:r>
      <w:r w:rsidR="006F6079">
        <w:rPr>
          <w:rFonts w:cstheme="minorHAnsi"/>
        </w:rPr>
        <w:t xml:space="preserve">, except </w:t>
      </w:r>
      <w:proofErr w:type="spellStart"/>
      <w:r w:rsidR="006F6079">
        <w:rPr>
          <w:rFonts w:cstheme="minorHAnsi"/>
        </w:rPr>
        <w:t>subfunction</w:t>
      </w:r>
      <w:r w:rsidR="00667DCE">
        <w:rPr>
          <w:rFonts w:cstheme="minorHAnsi"/>
        </w:rPr>
        <w:t>alitie</w:t>
      </w:r>
      <w:r w:rsidR="006F6079">
        <w:rPr>
          <w:rFonts w:cstheme="minorHAnsi"/>
        </w:rPr>
        <w:t>s</w:t>
      </w:r>
      <w:proofErr w:type="spellEnd"/>
      <w:r w:rsidR="006F6079">
        <w:rPr>
          <w:rFonts w:cstheme="minorHAnsi"/>
        </w:rPr>
        <w:t xml:space="preserve"> are internal and not visible to the outside world, whereas parameters are part of the public interface of the real functionality</w:t>
      </w:r>
      <w:r w:rsidR="00B060CC">
        <w:rPr>
          <w:rFonts w:cstheme="minorHAnsi"/>
        </w:rPr>
        <w:t xml:space="preserve"> (</w:t>
      </w:r>
      <w:r w:rsidR="00770E01">
        <w:rPr>
          <w:rFonts w:cstheme="minorHAnsi"/>
        </w:rPr>
        <w:t xml:space="preserve">though </w:t>
      </w:r>
      <w:r w:rsidR="00B060CC">
        <w:rPr>
          <w:rFonts w:cstheme="minorHAnsi"/>
        </w:rPr>
        <w:t>the environment still can't communicate with t</w:t>
      </w:r>
      <w:r w:rsidR="00770E01">
        <w:rPr>
          <w:rFonts w:cstheme="minorHAnsi"/>
        </w:rPr>
        <w:t>hem</w:t>
      </w:r>
      <w:r w:rsidR="00B060CC">
        <w:rPr>
          <w:rFonts w:cstheme="minorHAnsi"/>
        </w:rPr>
        <w:t xml:space="preserve"> directly)</w:t>
      </w:r>
      <w:r w:rsidR="006F6079">
        <w:rPr>
          <w:rFonts w:cstheme="minorHAnsi"/>
        </w:rPr>
        <w:t>.</w:t>
      </w:r>
    </w:p>
    <w:p w14:paraId="3915A0A5" w14:textId="4809BC97" w:rsidR="0074047D" w:rsidRDefault="00B617C8" w:rsidP="00366C1C">
      <w:pPr>
        <w:rPr>
          <w:rFonts w:cstheme="minorHAnsi"/>
        </w:rPr>
      </w:pPr>
      <w:r>
        <w:rPr>
          <w:rFonts w:cstheme="minorHAnsi"/>
        </w:rPr>
        <w:t xml:space="preserve">For example, Secure Message Communication (SMC) models the case where one entity wishes to send a confidential value to another: essentially what </w:t>
      </w:r>
      <w:proofErr w:type="spellStart"/>
      <w:r w:rsidRPr="00B97B23">
        <w:rPr>
          <w:rFonts w:ascii="Courier New" w:hAnsi="Courier New" w:cs="Courier New"/>
        </w:rPr>
        <w:t>Forw</w:t>
      </w:r>
      <w:proofErr w:type="spellEnd"/>
      <w:r>
        <w:rPr>
          <w:rFonts w:cstheme="minorHAnsi"/>
        </w:rPr>
        <w:t xml:space="preserve"> does but without revealing </w:t>
      </w:r>
      <w:r w:rsidR="00887BE6">
        <w:rPr>
          <w:rFonts w:cstheme="minorHAnsi"/>
        </w:rPr>
        <w:t>the value</w:t>
      </w:r>
      <w:r>
        <w:rPr>
          <w:rFonts w:cstheme="minorHAnsi"/>
        </w:rPr>
        <w:t xml:space="preserve"> to the adversary.</w:t>
      </w:r>
      <w:r w:rsidR="006F6079">
        <w:rPr>
          <w:rFonts w:cstheme="minorHAnsi"/>
        </w:rPr>
        <w:t xml:space="preserve"> </w:t>
      </w:r>
      <w:r w:rsidR="00FF16EB" w:rsidRPr="00DF02BF">
        <w:rPr>
          <w:rFonts w:cstheme="minorHAnsi"/>
        </w:rPr>
        <w:t xml:space="preserve">The theory </w:t>
      </w:r>
      <w:r w:rsidR="00FF16EB">
        <w:rPr>
          <w:rFonts w:ascii="Courier New" w:hAnsi="Courier New" w:cs="Courier New"/>
        </w:rPr>
        <w:t>SMC</w:t>
      </w:r>
      <w:r w:rsidR="00FF16EB">
        <w:t xml:space="preserve"> is a </w:t>
      </w:r>
      <w:r w:rsidR="00FF16EB" w:rsidRPr="00563203">
        <w:rPr>
          <w:i/>
          <w:iCs/>
        </w:rPr>
        <w:t>unit</w:t>
      </w:r>
      <w:r w:rsidR="00FF16EB">
        <w:t xml:space="preserve"> consisting of real and ideal functionalities, </w:t>
      </w:r>
      <w:proofErr w:type="spellStart"/>
      <w:r w:rsidR="00FF16EB">
        <w:rPr>
          <w:rFonts w:ascii="Courier New" w:hAnsi="Courier New" w:cs="Courier New"/>
        </w:rPr>
        <w:t>SMC</w:t>
      </w:r>
      <w:r w:rsidR="00FF16EB" w:rsidRPr="005E70A7">
        <w:rPr>
          <w:rFonts w:ascii="Courier New" w:hAnsi="Courier New" w:cs="Courier New"/>
        </w:rPr>
        <w:t>Real</w:t>
      </w:r>
      <w:proofErr w:type="spellEnd"/>
      <w:r w:rsidR="00FF16EB">
        <w:t xml:space="preserve"> and </w:t>
      </w:r>
      <w:proofErr w:type="spellStart"/>
      <w:r w:rsidR="00FF16EB">
        <w:rPr>
          <w:rFonts w:ascii="Courier New" w:hAnsi="Courier New" w:cs="Courier New"/>
        </w:rPr>
        <w:t>SMC</w:t>
      </w:r>
      <w:r w:rsidR="00FF16EB" w:rsidRPr="005E70A7">
        <w:rPr>
          <w:rFonts w:ascii="Courier New" w:hAnsi="Courier New" w:cs="Courier New"/>
        </w:rPr>
        <w:t>Ideal</w:t>
      </w:r>
      <w:proofErr w:type="spellEnd"/>
      <w:r w:rsidR="00FF16EB">
        <w:t xml:space="preserve">, respectively, </w:t>
      </w:r>
      <w:r w:rsidR="001D1100">
        <w:t xml:space="preserve">their associated interfaces </w:t>
      </w:r>
      <w:r w:rsidR="00FF16EB">
        <w:t xml:space="preserve">and a simulator, </w:t>
      </w:r>
      <w:proofErr w:type="spellStart"/>
      <w:r w:rsidR="00FF16EB">
        <w:rPr>
          <w:rFonts w:ascii="Courier New" w:hAnsi="Courier New" w:cs="Courier New"/>
        </w:rPr>
        <w:t>SMC</w:t>
      </w:r>
      <w:r w:rsidR="00FF16EB" w:rsidRPr="005E70A7">
        <w:rPr>
          <w:rFonts w:ascii="Courier New" w:hAnsi="Courier New" w:cs="Courier New"/>
        </w:rPr>
        <w:t>S</w:t>
      </w:r>
      <w:r w:rsidR="00FF16EB">
        <w:rPr>
          <w:rFonts w:ascii="Courier New" w:hAnsi="Courier New" w:cs="Courier New"/>
        </w:rPr>
        <w:t>im</w:t>
      </w:r>
      <w:proofErr w:type="spellEnd"/>
      <w:r w:rsidR="006F6079">
        <w:t xml:space="preserve">. </w:t>
      </w:r>
      <w:r w:rsidR="00FF16EB">
        <w:t>The environment interacts with the functionalit</w:t>
      </w:r>
      <w:r w:rsidR="006F6079">
        <w:t>ies</w:t>
      </w:r>
      <w:r w:rsidR="00FF16EB">
        <w:t xml:space="preserve"> through ports </w:t>
      </w:r>
      <w:r w:rsidR="00FF16EB" w:rsidRPr="008952AD">
        <w:rPr>
          <w:rFonts w:ascii="Courier New" w:hAnsi="Courier New" w:cs="Courier New"/>
        </w:rPr>
        <w:t>pt1</w:t>
      </w:r>
      <w:r w:rsidR="00FF16EB">
        <w:t xml:space="preserve"> and </w:t>
      </w:r>
      <w:r w:rsidR="00FF16EB" w:rsidRPr="008952AD">
        <w:rPr>
          <w:rFonts w:ascii="Courier New" w:hAnsi="Courier New" w:cs="Courier New"/>
        </w:rPr>
        <w:t>pt2</w:t>
      </w:r>
      <w:r w:rsidR="00FF16EB">
        <w:t xml:space="preserve">. The communication is initiated from </w:t>
      </w:r>
      <w:proofErr w:type="gramStart"/>
      <w:r w:rsidR="00FF16EB" w:rsidRPr="008952AD">
        <w:rPr>
          <w:rFonts w:ascii="Courier New" w:hAnsi="Courier New" w:cs="Courier New"/>
        </w:rPr>
        <w:t>pt1</w:t>
      </w:r>
      <w:proofErr w:type="gramEnd"/>
      <w:r w:rsidR="00FF16EB">
        <w:t xml:space="preserve"> and </w:t>
      </w:r>
      <w:r w:rsidR="00C4781A">
        <w:t>the value</w:t>
      </w:r>
      <w:r w:rsidR="004B0956">
        <w:t xml:space="preserve"> (or </w:t>
      </w:r>
      <w:r w:rsidR="004B0956" w:rsidRPr="004B0956">
        <w:rPr>
          <w:i/>
          <w:iCs/>
        </w:rPr>
        <w:t>text</w:t>
      </w:r>
      <w:r w:rsidR="004B0956">
        <w:t>)</w:t>
      </w:r>
      <w:r w:rsidR="00C4781A">
        <w:t xml:space="preserve"> </w:t>
      </w:r>
      <w:r w:rsidR="00FF16EB">
        <w:t xml:space="preserve">is received by </w:t>
      </w:r>
      <w:r w:rsidR="00FF16EB" w:rsidRPr="008952AD">
        <w:rPr>
          <w:rFonts w:ascii="Courier New" w:hAnsi="Courier New" w:cs="Courier New"/>
        </w:rPr>
        <w:t>pt2</w:t>
      </w:r>
      <w:r w:rsidR="00FF16EB">
        <w:t xml:space="preserve">. </w:t>
      </w:r>
      <w:r w:rsidR="00366C1C" w:rsidRPr="00366C1C">
        <w:rPr>
          <w:rFonts w:cstheme="minorHAnsi"/>
        </w:rPr>
        <w:t xml:space="preserve">The composite direct interface has two </w:t>
      </w:r>
      <w:proofErr w:type="spellStart"/>
      <w:r w:rsidR="006F6079">
        <w:rPr>
          <w:rFonts w:cstheme="minorHAnsi"/>
        </w:rPr>
        <w:t>subinterface</w:t>
      </w:r>
      <w:r w:rsidR="00366C1C" w:rsidRPr="00366C1C">
        <w:rPr>
          <w:rFonts w:cstheme="minorHAnsi"/>
        </w:rPr>
        <w:t>s</w:t>
      </w:r>
      <w:proofErr w:type="spellEnd"/>
      <w:r w:rsidR="00366C1C" w:rsidRPr="00366C1C">
        <w:rPr>
          <w:rFonts w:cstheme="minorHAnsi"/>
        </w:rPr>
        <w:t>, corresponding to the two parties of the real functionality</w:t>
      </w:r>
      <w:r w:rsidR="00366C1C">
        <w:rPr>
          <w:rFonts w:cstheme="minorHAnsi"/>
        </w:rPr>
        <w:t>:</w:t>
      </w:r>
    </w:p>
    <w:p w14:paraId="4C5773C3" w14:textId="2ED3F00A" w:rsidR="009F3196" w:rsidRDefault="009F3196" w:rsidP="009F3196">
      <w:pPr>
        <w:pStyle w:val="Codesnippet"/>
      </w:pPr>
      <w:r>
        <w:t>direct SMCPt1 {</w:t>
      </w:r>
    </w:p>
    <w:p w14:paraId="0613353B" w14:textId="2ED9452B" w:rsidR="009F3196" w:rsidRDefault="009F3196" w:rsidP="009F3196">
      <w:pPr>
        <w:pStyle w:val="Codesnippet"/>
      </w:pPr>
      <w:r>
        <w:t xml:space="preserve">  in pt1@smc_</w:t>
      </w:r>
      <w:proofErr w:type="gramStart"/>
      <w:r>
        <w:t>req(</w:t>
      </w:r>
      <w:proofErr w:type="gramEnd"/>
      <w:r>
        <w:t>pt2 : port, t : text)</w:t>
      </w:r>
    </w:p>
    <w:p w14:paraId="29EDD08E" w14:textId="77777777" w:rsidR="009F3196" w:rsidRDefault="009F3196" w:rsidP="009F3196">
      <w:pPr>
        <w:pStyle w:val="Codesnippet"/>
      </w:pPr>
      <w:r>
        <w:t>}</w:t>
      </w:r>
    </w:p>
    <w:p w14:paraId="35F9510A" w14:textId="603F5EB5" w:rsidR="009F3196" w:rsidRDefault="009F3196" w:rsidP="009F3196">
      <w:pPr>
        <w:pStyle w:val="Codesnippet"/>
      </w:pPr>
      <w:r>
        <w:t>direct SMCPt2 {</w:t>
      </w:r>
    </w:p>
    <w:p w14:paraId="1A630BEA" w14:textId="1E88546B" w:rsidR="009F3196" w:rsidRDefault="009F3196" w:rsidP="009F3196">
      <w:pPr>
        <w:pStyle w:val="Codesnippet"/>
      </w:pPr>
      <w:r>
        <w:t xml:space="preserve">  out </w:t>
      </w:r>
      <w:proofErr w:type="spellStart"/>
      <w:r>
        <w:t>smc_</w:t>
      </w:r>
      <w:proofErr w:type="gramStart"/>
      <w:r>
        <w:t>rsp</w:t>
      </w:r>
      <w:proofErr w:type="spellEnd"/>
      <w:r>
        <w:t>(</w:t>
      </w:r>
      <w:proofErr w:type="gramEnd"/>
      <w:r>
        <w:t>pt1 : port, t : text)@pt2</w:t>
      </w:r>
    </w:p>
    <w:p w14:paraId="64CCCB93" w14:textId="77777777" w:rsidR="009F3196" w:rsidRDefault="009F3196" w:rsidP="009F3196">
      <w:pPr>
        <w:pStyle w:val="Codesnippet"/>
      </w:pPr>
      <w:r>
        <w:t>}</w:t>
      </w:r>
    </w:p>
    <w:p w14:paraId="7225416C" w14:textId="77777777" w:rsidR="009F3196" w:rsidRDefault="009F3196" w:rsidP="009F3196">
      <w:pPr>
        <w:pStyle w:val="Codesnippet"/>
      </w:pPr>
      <w:r>
        <w:t xml:space="preserve">direct </w:t>
      </w:r>
      <w:proofErr w:type="spellStart"/>
      <w:r>
        <w:t>SMCDir</w:t>
      </w:r>
      <w:proofErr w:type="spellEnd"/>
      <w:r>
        <w:t xml:space="preserve"> {</w:t>
      </w:r>
    </w:p>
    <w:p w14:paraId="165CE11F" w14:textId="04352F97" w:rsidR="009F3196" w:rsidRDefault="009F3196" w:rsidP="009F3196">
      <w:pPr>
        <w:pStyle w:val="Codesnippet"/>
      </w:pPr>
      <w:r>
        <w:t xml:space="preserve">  Pt</w:t>
      </w:r>
      <w:proofErr w:type="gramStart"/>
      <w:r>
        <w:t>1 :</w:t>
      </w:r>
      <w:proofErr w:type="gramEnd"/>
      <w:r>
        <w:t xml:space="preserve"> SMCPt1</w:t>
      </w:r>
    </w:p>
    <w:p w14:paraId="6781A6C8" w14:textId="076F78B8" w:rsidR="009F3196" w:rsidRDefault="009F3196" w:rsidP="009F3196">
      <w:pPr>
        <w:pStyle w:val="Codesnippet"/>
      </w:pPr>
      <w:r>
        <w:t xml:space="preserve">  Pt</w:t>
      </w:r>
      <w:proofErr w:type="gramStart"/>
      <w:r>
        <w:t>2 :</w:t>
      </w:r>
      <w:proofErr w:type="gramEnd"/>
      <w:r>
        <w:t xml:space="preserve"> SMCPt2</w:t>
      </w:r>
    </w:p>
    <w:p w14:paraId="24CEAD63" w14:textId="73E838B2" w:rsidR="009F3196" w:rsidRPr="0074047D" w:rsidRDefault="009F3196" w:rsidP="009F3196">
      <w:pPr>
        <w:pStyle w:val="Codesnippet"/>
      </w:pPr>
      <w:r>
        <w:t>}</w:t>
      </w:r>
    </w:p>
    <w:p w14:paraId="6B139D49" w14:textId="7464101E" w:rsidR="00D75188" w:rsidRDefault="00D75188" w:rsidP="00783B80">
      <w:pPr>
        <w:rPr>
          <w:rFonts w:cstheme="minorHAnsi"/>
        </w:rPr>
      </w:pPr>
      <w:r w:rsidRPr="00D75188">
        <w:rPr>
          <w:rFonts w:cstheme="minorHAnsi"/>
        </w:rPr>
        <w:t>The ideal</w:t>
      </w:r>
      <w:r>
        <w:rPr>
          <w:rFonts w:cstheme="minorHAnsi"/>
        </w:rPr>
        <w:t xml:space="preserve"> functionality has </w:t>
      </w:r>
      <w:r w:rsidR="006B4461">
        <w:rPr>
          <w:rFonts w:cstheme="minorHAnsi"/>
        </w:rPr>
        <w:t>this adversarial interface</w:t>
      </w:r>
      <w:r w:rsidR="006C5DB6">
        <w:rPr>
          <w:rFonts w:cstheme="minorHAnsi"/>
        </w:rPr>
        <w:t xml:space="preserve">, which reveals only the </w:t>
      </w:r>
      <w:r w:rsidR="001863E7">
        <w:rPr>
          <w:rFonts w:cstheme="minorHAnsi"/>
        </w:rPr>
        <w:t>ports involved in the communication, not the value communicated</w:t>
      </w:r>
      <w:r w:rsidR="006B4461">
        <w:rPr>
          <w:rFonts w:cstheme="minorHAnsi"/>
        </w:rPr>
        <w:t>:</w:t>
      </w:r>
    </w:p>
    <w:p w14:paraId="28F6A076" w14:textId="77777777" w:rsidR="006B4461" w:rsidRDefault="006B4461" w:rsidP="006B4461">
      <w:pPr>
        <w:pStyle w:val="Codesnippet"/>
      </w:pPr>
      <w:r>
        <w:t>adversarial SMC2Sim {</w:t>
      </w:r>
    </w:p>
    <w:p w14:paraId="3941F1FF" w14:textId="4A566259" w:rsidR="006B4461" w:rsidRDefault="006B4461" w:rsidP="006C5DB6">
      <w:pPr>
        <w:pStyle w:val="Codesnippet"/>
      </w:pPr>
      <w:r>
        <w:t xml:space="preserve">  out </w:t>
      </w:r>
      <w:proofErr w:type="spellStart"/>
      <w:r>
        <w:t>sim_</w:t>
      </w:r>
      <w:proofErr w:type="gramStart"/>
      <w:r>
        <w:t>req</w:t>
      </w:r>
      <w:proofErr w:type="spellEnd"/>
      <w:r>
        <w:t>(</w:t>
      </w:r>
      <w:proofErr w:type="gramEnd"/>
      <w:r>
        <w:t>pt1 : port, pt2 : port)</w:t>
      </w:r>
    </w:p>
    <w:p w14:paraId="31ED9A08" w14:textId="6F07BB7C" w:rsidR="006B4461" w:rsidRDefault="006B4461" w:rsidP="006B4461">
      <w:pPr>
        <w:pStyle w:val="Codesnippet"/>
      </w:pPr>
      <w:r>
        <w:t xml:space="preserve">  </w:t>
      </w:r>
      <w:proofErr w:type="gramStart"/>
      <w:r>
        <w:t xml:space="preserve">in  </w:t>
      </w:r>
      <w:proofErr w:type="spellStart"/>
      <w:r>
        <w:t>sim</w:t>
      </w:r>
      <w:proofErr w:type="gramEnd"/>
      <w:r>
        <w:t>_rsp</w:t>
      </w:r>
      <w:proofErr w:type="spellEnd"/>
    </w:p>
    <w:p w14:paraId="0E79F0A4" w14:textId="033AE8F2" w:rsidR="006B4461" w:rsidRDefault="006B4461" w:rsidP="006B4461">
      <w:pPr>
        <w:pStyle w:val="Codesnippet"/>
      </w:pPr>
      <w:r>
        <w:t>}</w:t>
      </w:r>
    </w:p>
    <w:p w14:paraId="72A9D5EC" w14:textId="407F5626" w:rsidR="006B4461" w:rsidRDefault="007F4A0B" w:rsidP="00783B80">
      <w:pPr>
        <w:rPr>
          <w:rFonts w:cstheme="minorHAnsi"/>
        </w:rPr>
      </w:pPr>
      <w:r w:rsidRPr="007F4A0B">
        <w:rPr>
          <w:rFonts w:cstheme="minorHAnsi"/>
        </w:rPr>
        <w:t xml:space="preserve">Here is the definition of </w:t>
      </w:r>
      <w:proofErr w:type="spellStart"/>
      <w:r w:rsidR="00C91341" w:rsidRPr="00C91341">
        <w:rPr>
          <w:rFonts w:ascii="Courier New" w:hAnsi="Courier New" w:cs="Courier New"/>
        </w:rPr>
        <w:t>SMCIdeal</w:t>
      </w:r>
      <w:proofErr w:type="spellEnd"/>
      <w:r>
        <w:rPr>
          <w:rFonts w:cstheme="minorHAnsi"/>
        </w:rPr>
        <w:t>:</w:t>
      </w:r>
    </w:p>
    <w:p w14:paraId="62D0C7A6" w14:textId="77777777" w:rsidR="008E2BF4" w:rsidRDefault="008E2BF4" w:rsidP="008E2BF4">
      <w:pPr>
        <w:pStyle w:val="Codesnippet"/>
      </w:pPr>
      <w:r>
        <w:t xml:space="preserve">functionality </w:t>
      </w:r>
      <w:proofErr w:type="spellStart"/>
      <w:r>
        <w:t>SMCIdeal</w:t>
      </w:r>
      <w:proofErr w:type="spellEnd"/>
      <w:r>
        <w:t xml:space="preserve"> implements </w:t>
      </w:r>
      <w:proofErr w:type="spellStart"/>
      <w:r>
        <w:t>SMCDir</w:t>
      </w:r>
      <w:proofErr w:type="spellEnd"/>
      <w:r>
        <w:t xml:space="preserve"> SMC2Sim {</w:t>
      </w:r>
    </w:p>
    <w:p w14:paraId="7E881EEA" w14:textId="77777777" w:rsidR="008E2BF4" w:rsidRDefault="008E2BF4" w:rsidP="008E2BF4">
      <w:pPr>
        <w:pStyle w:val="Codesnippet"/>
      </w:pPr>
      <w:r>
        <w:t xml:space="preserve">  initial state </w:t>
      </w:r>
      <w:proofErr w:type="spellStart"/>
      <w:r>
        <w:t>WaitReq</w:t>
      </w:r>
      <w:proofErr w:type="spellEnd"/>
      <w:r>
        <w:t xml:space="preserve"> {</w:t>
      </w:r>
    </w:p>
    <w:p w14:paraId="471701A0" w14:textId="77777777" w:rsidR="008E2BF4" w:rsidRDefault="008E2BF4" w:rsidP="008E2BF4">
      <w:pPr>
        <w:pStyle w:val="Codesnippet"/>
      </w:pPr>
      <w:r>
        <w:t xml:space="preserve">    match message with </w:t>
      </w:r>
    </w:p>
    <w:p w14:paraId="58A63276" w14:textId="77777777" w:rsidR="008E2BF4" w:rsidRDefault="008E2BF4" w:rsidP="008E2BF4">
      <w:pPr>
        <w:pStyle w:val="Codesnippet"/>
      </w:pPr>
      <w:r>
        <w:t xml:space="preserve">    | pt1@SMCDir.Pt1.smc_</w:t>
      </w:r>
      <w:proofErr w:type="gramStart"/>
      <w:r>
        <w:t>req(</w:t>
      </w:r>
      <w:proofErr w:type="gramEnd"/>
      <w:r>
        <w:t>pt2, t) =&gt; {</w:t>
      </w:r>
    </w:p>
    <w:p w14:paraId="7AEAC2D0" w14:textId="77777777" w:rsidR="008E2BF4" w:rsidRDefault="008E2BF4" w:rsidP="008E2BF4">
      <w:pPr>
        <w:pStyle w:val="Codesnippet"/>
      </w:pPr>
      <w:r>
        <w:t xml:space="preserve">        if (</w:t>
      </w:r>
      <w:proofErr w:type="spellStart"/>
      <w:r>
        <w:t>envport</w:t>
      </w:r>
      <w:proofErr w:type="spellEnd"/>
      <w:r>
        <w:t xml:space="preserve"> pt2) {</w:t>
      </w:r>
    </w:p>
    <w:p w14:paraId="2917189B" w14:textId="77777777" w:rsidR="00257AC1" w:rsidRDefault="008E2BF4" w:rsidP="008E2BF4">
      <w:pPr>
        <w:pStyle w:val="Codesnippet"/>
      </w:pPr>
      <w:r>
        <w:t xml:space="preserve">          send SMC2Sim.sim_</w:t>
      </w:r>
      <w:proofErr w:type="gramStart"/>
      <w:r>
        <w:t>req(</w:t>
      </w:r>
      <w:proofErr w:type="gramEnd"/>
      <w:r>
        <w:t>pt1, pt2)</w:t>
      </w:r>
    </w:p>
    <w:p w14:paraId="1B409FA0" w14:textId="6DE9DE46" w:rsidR="008E2BF4" w:rsidRDefault="00257AC1" w:rsidP="008E2BF4">
      <w:pPr>
        <w:pStyle w:val="Codesnippet"/>
      </w:pPr>
      <w:r>
        <w:t xml:space="preserve">         </w:t>
      </w:r>
      <w:r w:rsidR="008E2BF4">
        <w:t xml:space="preserve"> and transition </w:t>
      </w:r>
      <w:proofErr w:type="spellStart"/>
      <w:proofErr w:type="gramStart"/>
      <w:r w:rsidR="008E2BF4">
        <w:t>WaitSim</w:t>
      </w:r>
      <w:proofErr w:type="spellEnd"/>
      <w:r w:rsidR="008E2BF4">
        <w:t>(</w:t>
      </w:r>
      <w:proofErr w:type="gramEnd"/>
      <w:r w:rsidR="008E2BF4">
        <w:t>pt1, pt2, t).</w:t>
      </w:r>
    </w:p>
    <w:p w14:paraId="19386C8F" w14:textId="77777777" w:rsidR="008E2BF4" w:rsidRDefault="008E2BF4" w:rsidP="008E2BF4">
      <w:pPr>
        <w:pStyle w:val="Codesnippet"/>
      </w:pPr>
      <w:r>
        <w:t xml:space="preserve">        }</w:t>
      </w:r>
    </w:p>
    <w:p w14:paraId="24A95C9A" w14:textId="77777777" w:rsidR="008E2BF4" w:rsidRDefault="008E2BF4" w:rsidP="008E2BF4">
      <w:pPr>
        <w:pStyle w:val="Codesnippet"/>
      </w:pPr>
      <w:r>
        <w:t xml:space="preserve">        else </w:t>
      </w:r>
      <w:proofErr w:type="gramStart"/>
      <w:r>
        <w:t>{ fail</w:t>
      </w:r>
      <w:proofErr w:type="gramEnd"/>
      <w:r>
        <w:t>. }</w:t>
      </w:r>
    </w:p>
    <w:p w14:paraId="105251B2" w14:textId="77777777" w:rsidR="008E2BF4" w:rsidRDefault="008E2BF4" w:rsidP="008E2BF4">
      <w:pPr>
        <w:pStyle w:val="Codesnippet"/>
      </w:pPr>
      <w:r>
        <w:t xml:space="preserve">      }</w:t>
      </w:r>
    </w:p>
    <w:p w14:paraId="4114D3A9" w14:textId="473E262A" w:rsidR="008E2BF4" w:rsidRDefault="008E2BF4" w:rsidP="008E2BF4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5708C47F" w14:textId="77777777" w:rsidR="008E2BF4" w:rsidRDefault="008E2BF4" w:rsidP="008E2BF4">
      <w:pPr>
        <w:pStyle w:val="Codesnippet"/>
      </w:pPr>
      <w:r>
        <w:t xml:space="preserve">    end</w:t>
      </w:r>
    </w:p>
    <w:p w14:paraId="06672EA2" w14:textId="77777777" w:rsidR="008E2BF4" w:rsidRDefault="008E2BF4" w:rsidP="008E2BF4">
      <w:pPr>
        <w:pStyle w:val="Codesnippet"/>
      </w:pPr>
      <w:r>
        <w:t xml:space="preserve">  }</w:t>
      </w:r>
    </w:p>
    <w:p w14:paraId="3F749EF2" w14:textId="77777777" w:rsidR="008E2BF4" w:rsidRDefault="008E2BF4" w:rsidP="008E2BF4">
      <w:pPr>
        <w:pStyle w:val="Codesnippet"/>
      </w:pPr>
    </w:p>
    <w:p w14:paraId="78027630" w14:textId="77777777" w:rsidR="008E2BF4" w:rsidRDefault="008E2BF4" w:rsidP="008E2BF4">
      <w:pPr>
        <w:pStyle w:val="Codesnippet"/>
      </w:pPr>
      <w:r>
        <w:t xml:space="preserve">  state </w:t>
      </w:r>
      <w:proofErr w:type="spellStart"/>
      <w:proofErr w:type="gramStart"/>
      <w:r>
        <w:t>WaitSim</w:t>
      </w:r>
      <w:proofErr w:type="spellEnd"/>
      <w:r>
        <w:t>(</w:t>
      </w:r>
      <w:proofErr w:type="gramEnd"/>
      <w:r>
        <w:t>pt1 : port, pt2 : port, t : text) {</w:t>
      </w:r>
    </w:p>
    <w:p w14:paraId="117D0C32" w14:textId="77777777" w:rsidR="008E2BF4" w:rsidRDefault="008E2BF4" w:rsidP="008E2BF4">
      <w:pPr>
        <w:pStyle w:val="Codesnippet"/>
      </w:pPr>
      <w:r>
        <w:lastRenderedPageBreak/>
        <w:t xml:space="preserve">    match message with </w:t>
      </w:r>
    </w:p>
    <w:p w14:paraId="05499E47" w14:textId="77777777" w:rsidR="008E2BF4" w:rsidRDefault="008E2BF4" w:rsidP="008E2BF4">
      <w:pPr>
        <w:pStyle w:val="Codesnippet"/>
      </w:pPr>
      <w:r>
        <w:t xml:space="preserve">    | SMC2Sim.sim_rsp =&gt; {</w:t>
      </w:r>
    </w:p>
    <w:p w14:paraId="7449C189" w14:textId="77777777" w:rsidR="008E2BF4" w:rsidRDefault="008E2BF4" w:rsidP="008E2BF4">
      <w:pPr>
        <w:pStyle w:val="Codesnippet"/>
      </w:pPr>
      <w:r>
        <w:t xml:space="preserve">        send SMCDir.Pt2.smc_</w:t>
      </w:r>
      <w:proofErr w:type="gramStart"/>
      <w:r>
        <w:t>rsp(</w:t>
      </w:r>
      <w:proofErr w:type="gramEnd"/>
      <w:r>
        <w:t>pt1, t)@pt2 and transition Final.</w:t>
      </w:r>
    </w:p>
    <w:p w14:paraId="4C92AA5E" w14:textId="77777777" w:rsidR="008E2BF4" w:rsidRDefault="008E2BF4" w:rsidP="008E2BF4">
      <w:pPr>
        <w:pStyle w:val="Codesnippet"/>
      </w:pPr>
      <w:r>
        <w:t xml:space="preserve">      }</w:t>
      </w:r>
    </w:p>
    <w:p w14:paraId="319EACE5" w14:textId="0EFD93C3" w:rsidR="008E2BF4" w:rsidRDefault="008E2BF4" w:rsidP="008E2BF4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2F5B9161" w14:textId="77777777" w:rsidR="008E2BF4" w:rsidRDefault="008E2BF4" w:rsidP="008E2BF4">
      <w:pPr>
        <w:pStyle w:val="Codesnippet"/>
      </w:pPr>
      <w:r>
        <w:t xml:space="preserve">    end</w:t>
      </w:r>
    </w:p>
    <w:p w14:paraId="66E4F4F4" w14:textId="77777777" w:rsidR="008E2BF4" w:rsidRDefault="008E2BF4" w:rsidP="008E2BF4">
      <w:pPr>
        <w:pStyle w:val="Codesnippet"/>
      </w:pPr>
      <w:r>
        <w:t xml:space="preserve">  }</w:t>
      </w:r>
    </w:p>
    <w:p w14:paraId="78960FC0" w14:textId="77777777" w:rsidR="008E2BF4" w:rsidRDefault="008E2BF4" w:rsidP="008E2BF4">
      <w:pPr>
        <w:pStyle w:val="Codesnippet"/>
      </w:pPr>
    </w:p>
    <w:p w14:paraId="2FE73429" w14:textId="77777777" w:rsidR="008E2BF4" w:rsidRDefault="008E2BF4" w:rsidP="008E2BF4">
      <w:pPr>
        <w:pStyle w:val="Codesnippet"/>
      </w:pPr>
      <w:r>
        <w:t xml:space="preserve">  state Final {</w:t>
      </w:r>
    </w:p>
    <w:p w14:paraId="53C8C2AA" w14:textId="77777777" w:rsidR="008E2BF4" w:rsidRDefault="008E2BF4" w:rsidP="008E2BF4">
      <w:pPr>
        <w:pStyle w:val="Codesnippet"/>
      </w:pPr>
      <w:r>
        <w:t xml:space="preserve">    match message with </w:t>
      </w:r>
    </w:p>
    <w:p w14:paraId="57E0CF52" w14:textId="77777777" w:rsidR="008E2BF4" w:rsidRDefault="008E2BF4" w:rsidP="008E2BF4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667E5547" w14:textId="77777777" w:rsidR="008E2BF4" w:rsidRDefault="008E2BF4" w:rsidP="008E2BF4">
      <w:pPr>
        <w:pStyle w:val="Codesnippet"/>
      </w:pPr>
      <w:r>
        <w:t xml:space="preserve">    end</w:t>
      </w:r>
    </w:p>
    <w:p w14:paraId="179A727E" w14:textId="77777777" w:rsidR="008E2BF4" w:rsidRDefault="008E2BF4" w:rsidP="008E2BF4">
      <w:pPr>
        <w:pStyle w:val="Codesnippet"/>
      </w:pPr>
      <w:r>
        <w:t xml:space="preserve">  }</w:t>
      </w:r>
    </w:p>
    <w:p w14:paraId="4605E094" w14:textId="20663402" w:rsidR="00C91341" w:rsidRDefault="008E2BF4" w:rsidP="008E2BF4">
      <w:pPr>
        <w:pStyle w:val="Codesnippet"/>
      </w:pPr>
      <w:r>
        <w:t>}</w:t>
      </w:r>
    </w:p>
    <w:p w14:paraId="42DF797B" w14:textId="078FC548" w:rsidR="001E39B0" w:rsidRDefault="001E39B0" w:rsidP="001E39B0">
      <w:r>
        <w:rPr>
          <w:color w:val="2B579A"/>
          <w:shd w:val="clear" w:color="auto" w:fill="E6E6E6"/>
        </w:rPr>
        <w:fldChar w:fldCharType="begin"/>
      </w:r>
      <w:r>
        <w:instrText xml:space="preserve"> REF _Ref121565514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7</w:t>
      </w:r>
      <w:r>
        <w:rPr>
          <w:color w:val="2B579A"/>
          <w:shd w:val="clear" w:color="auto" w:fill="E6E6E6"/>
        </w:rPr>
        <w:fldChar w:fldCharType="end"/>
      </w:r>
      <w:r>
        <w:t xml:space="preserve"> depicts the state machine of </w:t>
      </w:r>
      <w:proofErr w:type="spellStart"/>
      <w:r>
        <w:rPr>
          <w:rFonts w:ascii="Courier New" w:hAnsi="Courier New" w:cs="Courier New"/>
        </w:rPr>
        <w:t>SMCIdeal</w:t>
      </w:r>
      <w:proofErr w:type="spellEnd"/>
      <w:r>
        <w:t>.</w:t>
      </w:r>
    </w:p>
    <w:p w14:paraId="124437C2" w14:textId="77777777" w:rsidR="001E39B0" w:rsidRDefault="001E39B0" w:rsidP="001E39B0">
      <w:pPr>
        <w:keepNext/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68A0EF80" wp14:editId="042AABB0">
            <wp:extent cx="5276088" cy="630936"/>
            <wp:effectExtent l="0" t="0" r="1270" b="0"/>
            <wp:docPr id="27" name="Picture 2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88" cy="630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1BB94F" w14:textId="74C31F55" w:rsidR="001E39B0" w:rsidRDefault="001E39B0" w:rsidP="001E39B0">
      <w:pPr>
        <w:pStyle w:val="Caption"/>
        <w:jc w:val="center"/>
      </w:pPr>
      <w:bookmarkStart w:id="36" w:name="_Ref121565514"/>
      <w:bookmarkStart w:id="37" w:name="_Toc171931133"/>
      <w:r>
        <w:t xml:space="preserve">Figure </w:t>
      </w:r>
      <w:r>
        <w:rPr>
          <w:color w:val="2B579A"/>
          <w:shd w:val="clear" w:color="auto" w:fill="E6E6E6"/>
        </w:rPr>
        <w:fldChar w:fldCharType="begin"/>
      </w:r>
      <w:r>
        <w:instrText xml:space="preserve"> SEQ Figure \* ARABIC </w:instrText>
      </w:r>
      <w:r>
        <w:rPr>
          <w:color w:val="2B579A"/>
          <w:shd w:val="clear" w:color="auto" w:fill="E6E6E6"/>
        </w:rPr>
        <w:fldChar w:fldCharType="separate"/>
      </w:r>
      <w:r w:rsidR="00E437A4">
        <w:rPr>
          <w:noProof/>
        </w:rPr>
        <w:t>7</w:t>
      </w:r>
      <w:r>
        <w:rPr>
          <w:noProof/>
          <w:color w:val="2B579A"/>
          <w:shd w:val="clear" w:color="auto" w:fill="E6E6E6"/>
        </w:rPr>
        <w:fldChar w:fldCharType="end"/>
      </w:r>
      <w:bookmarkEnd w:id="36"/>
      <w:r>
        <w:t xml:space="preserve"> </w:t>
      </w:r>
      <w:proofErr w:type="spellStart"/>
      <w:r w:rsidRPr="00C62662">
        <w:rPr>
          <w:rFonts w:ascii="Courier New" w:hAnsi="Courier New" w:cs="Courier New"/>
        </w:rPr>
        <w:t>SMCIdeal</w:t>
      </w:r>
      <w:proofErr w:type="spellEnd"/>
      <w:r>
        <w:t xml:space="preserve"> State Machine</w:t>
      </w:r>
      <w:bookmarkEnd w:id="37"/>
    </w:p>
    <w:p w14:paraId="0777B6EE" w14:textId="74CAF158" w:rsidR="000C17E0" w:rsidRDefault="00991328" w:rsidP="00B9556A">
      <w:r>
        <w:t xml:space="preserve">In short, </w:t>
      </w:r>
      <w:proofErr w:type="spellStart"/>
      <w:r w:rsidR="002F60E1" w:rsidRPr="001D5B12">
        <w:rPr>
          <w:rFonts w:ascii="Courier New" w:hAnsi="Courier New" w:cs="Courier New"/>
        </w:rPr>
        <w:t>SMCIdeal</w:t>
      </w:r>
      <w:proofErr w:type="spellEnd"/>
      <w:r w:rsidR="00FA18F9" w:rsidRPr="001D5B12">
        <w:t xml:space="preserve"> </w:t>
      </w:r>
      <w:r w:rsidR="00F55746">
        <w:t>receives</w:t>
      </w:r>
      <w:r>
        <w:t xml:space="preserve"> </w:t>
      </w:r>
      <w:r w:rsidR="00F55746">
        <w:t>a</w:t>
      </w:r>
      <w:r w:rsidR="008C0AB6">
        <w:t xml:space="preserve"> text </w:t>
      </w:r>
      <w:r w:rsidR="008C0AB6" w:rsidRPr="008C0AB6">
        <w:rPr>
          <w:rFonts w:ascii="Courier New" w:hAnsi="Courier New" w:cs="Courier New"/>
        </w:rPr>
        <w:t>t</w:t>
      </w:r>
      <w:r w:rsidR="008C0AB6">
        <w:t xml:space="preserve"> from </w:t>
      </w:r>
      <w:r w:rsidR="008C0AB6" w:rsidRPr="008C0AB6">
        <w:rPr>
          <w:rFonts w:ascii="Courier New" w:hAnsi="Courier New" w:cs="Courier New"/>
        </w:rPr>
        <w:t>pt1</w:t>
      </w:r>
      <w:r w:rsidR="008C0AB6">
        <w:t xml:space="preserve"> and delivers it to </w:t>
      </w:r>
      <w:r w:rsidR="008C0AB6" w:rsidRPr="008C0AB6">
        <w:rPr>
          <w:rFonts w:ascii="Courier New" w:hAnsi="Courier New" w:cs="Courier New"/>
        </w:rPr>
        <w:t>pt2</w:t>
      </w:r>
      <w:r w:rsidR="008C0AB6">
        <w:t xml:space="preserve">, revealing to the adversary only the ports </w:t>
      </w:r>
      <w:r w:rsidR="008C0AB6" w:rsidRPr="008C0AB6">
        <w:rPr>
          <w:rFonts w:ascii="Courier New" w:hAnsi="Courier New" w:cs="Courier New"/>
        </w:rPr>
        <w:t>pt1</w:t>
      </w:r>
      <w:r w:rsidR="008C0AB6">
        <w:t xml:space="preserve"> and </w:t>
      </w:r>
      <w:r w:rsidR="008C0AB6" w:rsidRPr="008C0AB6">
        <w:rPr>
          <w:rFonts w:ascii="Courier New" w:hAnsi="Courier New" w:cs="Courier New"/>
        </w:rPr>
        <w:t>pt2</w:t>
      </w:r>
      <w:r w:rsidR="008C0AB6">
        <w:t xml:space="preserve">. </w:t>
      </w:r>
      <w:r w:rsidR="000C17E0">
        <w:t xml:space="preserve">It is self-evident that this functionality does not reveal </w:t>
      </w:r>
      <w:r w:rsidR="000C17E0" w:rsidRPr="002232BC">
        <w:rPr>
          <w:rFonts w:ascii="Courier New" w:hAnsi="Courier New" w:cs="Courier New"/>
        </w:rPr>
        <w:t>t</w:t>
      </w:r>
      <w:r w:rsidR="000C17E0">
        <w:t>.</w:t>
      </w:r>
    </w:p>
    <w:p w14:paraId="16F2ABE0" w14:textId="60AAB312" w:rsidR="00A965D0" w:rsidRDefault="0085794E" w:rsidP="00783B80">
      <w:r>
        <w:t>The real functionality carries out the communication</w:t>
      </w:r>
      <w:r w:rsidR="008D6B27">
        <w:t xml:space="preserve"> by encrypting </w:t>
      </w:r>
      <w:r>
        <w:t>the text</w:t>
      </w:r>
      <w:r w:rsidR="008D6B27">
        <w:t xml:space="preserve"> using a one-time pad agreed using a key exchange. </w:t>
      </w:r>
      <w:proofErr w:type="spellStart"/>
      <w:r w:rsidR="00346008" w:rsidRPr="09F98998">
        <w:rPr>
          <w:rFonts w:ascii="Courier New" w:hAnsi="Courier New" w:cs="Courier New"/>
        </w:rPr>
        <w:t>SMCReal</w:t>
      </w:r>
      <w:proofErr w:type="spellEnd"/>
      <w:r w:rsidR="00346008">
        <w:t xml:space="preserve"> has two parties</w:t>
      </w:r>
      <w:r w:rsidR="00E02E06">
        <w:t xml:space="preserve"> and one </w:t>
      </w:r>
      <w:proofErr w:type="spellStart"/>
      <w:r w:rsidR="00E02E06" w:rsidRPr="09F98998">
        <w:rPr>
          <w:rFonts w:ascii="Courier New" w:hAnsi="Courier New" w:cs="Courier New"/>
        </w:rPr>
        <w:t>Forw</w:t>
      </w:r>
      <w:proofErr w:type="spellEnd"/>
      <w:r w:rsidR="00E02E06">
        <w:t xml:space="preserve"> subfunctiona</w:t>
      </w:r>
      <w:r w:rsidR="26E63B6E">
        <w:t>l</w:t>
      </w:r>
      <w:r w:rsidR="00E02E06">
        <w:t xml:space="preserve">ity. </w:t>
      </w:r>
      <w:r w:rsidR="00465DA6">
        <w:t xml:space="preserve">In addition, </w:t>
      </w:r>
      <w:proofErr w:type="spellStart"/>
      <w:r w:rsidR="00465DA6" w:rsidRPr="09F98998">
        <w:rPr>
          <w:rFonts w:ascii="Courier New" w:hAnsi="Courier New" w:cs="Courier New"/>
        </w:rPr>
        <w:t>SMCReal</w:t>
      </w:r>
      <w:proofErr w:type="spellEnd"/>
      <w:r w:rsidR="00465DA6">
        <w:t xml:space="preserve"> is </w:t>
      </w:r>
      <w:r w:rsidR="00465DA6" w:rsidRPr="09F98998">
        <w:rPr>
          <w:i/>
          <w:iCs/>
        </w:rPr>
        <w:t>composed</w:t>
      </w:r>
      <w:r w:rsidR="00465DA6">
        <w:t xml:space="preserve"> with </w:t>
      </w:r>
      <w:r w:rsidR="00A7105F">
        <w:t xml:space="preserve">a key exchange functionality by </w:t>
      </w:r>
      <w:r w:rsidR="00346008">
        <w:t>parameteriz</w:t>
      </w:r>
      <w:r w:rsidR="00A7105F">
        <w:t>ing it</w:t>
      </w:r>
      <w:r w:rsidR="00346008">
        <w:t xml:space="preserve"> on</w:t>
      </w:r>
      <w:r w:rsidR="00382DB9">
        <w:t xml:space="preserve"> a functionality that implements</w:t>
      </w:r>
      <w:r w:rsidR="00A7105F">
        <w:t xml:space="preserve"> the </w:t>
      </w:r>
      <w:r w:rsidR="00D372E1">
        <w:t xml:space="preserve">composite </w:t>
      </w:r>
      <w:r w:rsidR="00A7105F">
        <w:t>direct interface</w:t>
      </w:r>
      <w:r w:rsidR="00346008">
        <w:t xml:space="preserve"> </w:t>
      </w:r>
      <w:proofErr w:type="spellStart"/>
      <w:r w:rsidR="00346008" w:rsidRPr="09F98998">
        <w:rPr>
          <w:rFonts w:ascii="Courier New" w:hAnsi="Courier New" w:cs="Courier New"/>
        </w:rPr>
        <w:t>KeyExchange</w:t>
      </w:r>
      <w:r w:rsidR="009D485A" w:rsidRPr="09F98998">
        <w:rPr>
          <w:rFonts w:ascii="Courier New" w:hAnsi="Courier New" w:cs="Courier New"/>
        </w:rPr>
        <w:t>.KED</w:t>
      </w:r>
      <w:r w:rsidR="00685F9F" w:rsidRPr="09F98998">
        <w:rPr>
          <w:rFonts w:ascii="Courier New" w:hAnsi="Courier New" w:cs="Courier New"/>
        </w:rPr>
        <w:t>ir</w:t>
      </w:r>
      <w:proofErr w:type="spellEnd"/>
      <w:r w:rsidR="00382DB9" w:rsidRPr="09F98998">
        <w:t xml:space="preserve">. </w:t>
      </w:r>
      <w:r w:rsidR="006816AA" w:rsidRPr="09F98998">
        <w:t>T</w:t>
      </w:r>
      <w:r w:rsidR="00143B3B" w:rsidRPr="09F98998">
        <w:t>his</w:t>
      </w:r>
      <w:r w:rsidR="00203E2A" w:rsidRPr="09F98998">
        <w:t xml:space="preserve"> </w:t>
      </w:r>
      <w:r w:rsidR="00203E2A">
        <w:t xml:space="preserve">parameter </w:t>
      </w:r>
      <w:r w:rsidR="00BF51EB">
        <w:t>will</w:t>
      </w:r>
      <w:r w:rsidR="00203E2A">
        <w:t xml:space="preserve"> be</w:t>
      </w:r>
      <w:r w:rsidR="00764870">
        <w:t xml:space="preserve"> instantiated </w:t>
      </w:r>
      <w:r w:rsidR="00BF51EB">
        <w:t xml:space="preserve">later with </w:t>
      </w:r>
      <w:proofErr w:type="spellStart"/>
      <w:r w:rsidR="004D41F5" w:rsidRPr="09F98998">
        <w:rPr>
          <w:rFonts w:ascii="Courier New" w:hAnsi="Courier New" w:cs="Courier New"/>
        </w:rPr>
        <w:t>KEIdeal</w:t>
      </w:r>
      <w:proofErr w:type="spellEnd"/>
      <w:r w:rsidR="004D41F5">
        <w:t>.</w:t>
      </w:r>
      <w:r w:rsidR="00B9556A">
        <w:t xml:space="preserve"> </w:t>
      </w:r>
      <w:r w:rsidR="007C5F4A">
        <w:t>P</w:t>
      </w:r>
      <w:r w:rsidR="00F354B8">
        <w:t>arties use a</w:t>
      </w:r>
      <w:r w:rsidR="00B9556A">
        <w:t xml:space="preserve"> parameter in the same way as </w:t>
      </w:r>
      <w:r w:rsidR="007C5F4A">
        <w:t xml:space="preserve">they use a </w:t>
      </w:r>
      <w:r w:rsidR="00B9556A">
        <w:t>subfunctionality.</w:t>
      </w:r>
    </w:p>
    <w:p w14:paraId="50A4ACF9" w14:textId="435389E0" w:rsidR="00783B80" w:rsidRDefault="00A965D0" w:rsidP="00783B80">
      <w:r>
        <w:t>Here is t</w:t>
      </w:r>
      <w:r w:rsidR="00295D71">
        <w:t xml:space="preserve">he definition of </w:t>
      </w:r>
      <w:proofErr w:type="spellStart"/>
      <w:r w:rsidR="00295D71" w:rsidRPr="00295D71">
        <w:rPr>
          <w:rFonts w:ascii="Courier New" w:hAnsi="Courier New" w:cs="Courier New"/>
        </w:rPr>
        <w:t>SMCReal</w:t>
      </w:r>
      <w:proofErr w:type="spellEnd"/>
      <w:r>
        <w:t>:</w:t>
      </w:r>
    </w:p>
    <w:p w14:paraId="3F300719" w14:textId="77777777" w:rsidR="00FA3CDA" w:rsidRDefault="00FA3CDA" w:rsidP="00FA3CDA">
      <w:pPr>
        <w:pStyle w:val="Codesnippet"/>
      </w:pPr>
      <w:r>
        <w:t xml:space="preserve">functionality </w:t>
      </w:r>
      <w:proofErr w:type="spellStart"/>
      <w:proofErr w:type="gramStart"/>
      <w:r>
        <w:t>SMCReal</w:t>
      </w:r>
      <w:proofErr w:type="spellEnd"/>
      <w:r>
        <w:t>(</w:t>
      </w:r>
      <w:proofErr w:type="gramEnd"/>
      <w:r>
        <w:t xml:space="preserve">KE : </w:t>
      </w:r>
      <w:proofErr w:type="spellStart"/>
      <w:r>
        <w:t>KeyExchange.KEDir</w:t>
      </w:r>
      <w:proofErr w:type="spellEnd"/>
      <w:r>
        <w:t xml:space="preserve">) implements </w:t>
      </w:r>
      <w:proofErr w:type="spellStart"/>
      <w:r>
        <w:t>SMCDir</w:t>
      </w:r>
      <w:proofErr w:type="spellEnd"/>
      <w:r>
        <w:t xml:space="preserve"> {</w:t>
      </w:r>
    </w:p>
    <w:p w14:paraId="308D1D2E" w14:textId="77777777" w:rsidR="00FA3CDA" w:rsidRDefault="00FA3CDA" w:rsidP="00FA3CDA">
      <w:pPr>
        <w:pStyle w:val="Codesnippet"/>
      </w:pPr>
      <w:r>
        <w:t xml:space="preserve">  </w:t>
      </w:r>
      <w:proofErr w:type="spellStart"/>
      <w:r>
        <w:t>subfun</w:t>
      </w:r>
      <w:proofErr w:type="spellEnd"/>
      <w:r>
        <w:t xml:space="preserve"> </w:t>
      </w:r>
      <w:proofErr w:type="spellStart"/>
      <w:r>
        <w:t>Fwd</w:t>
      </w:r>
      <w:proofErr w:type="spellEnd"/>
      <w:r>
        <w:t xml:space="preserve"> = </w:t>
      </w:r>
      <w:proofErr w:type="spellStart"/>
      <w:r>
        <w:t>Forwarding.Forw</w:t>
      </w:r>
      <w:proofErr w:type="spellEnd"/>
    </w:p>
    <w:p w14:paraId="30A5320C" w14:textId="77777777" w:rsidR="00FA3CDA" w:rsidRDefault="00FA3CDA" w:rsidP="00FA3CDA">
      <w:pPr>
        <w:pStyle w:val="Codesnippet"/>
      </w:pPr>
    </w:p>
    <w:p w14:paraId="4C7DC303" w14:textId="77777777" w:rsidR="00FA3CDA" w:rsidRDefault="00FA3CDA" w:rsidP="00FA3CDA">
      <w:pPr>
        <w:pStyle w:val="Codesnippet"/>
      </w:pPr>
      <w:r>
        <w:t xml:space="preserve">  party Pt1 serves SMCDir.Pt1 {</w:t>
      </w:r>
    </w:p>
    <w:p w14:paraId="0FAF1CF7" w14:textId="77777777" w:rsidR="00FA3CDA" w:rsidRDefault="00FA3CDA" w:rsidP="00FA3CDA">
      <w:pPr>
        <w:pStyle w:val="Codesnippet"/>
      </w:pPr>
      <w:r>
        <w:t xml:space="preserve">    initial state </w:t>
      </w:r>
      <w:proofErr w:type="spellStart"/>
      <w:r>
        <w:t>WaitReq</w:t>
      </w:r>
      <w:proofErr w:type="spellEnd"/>
      <w:r>
        <w:t xml:space="preserve"> {</w:t>
      </w:r>
    </w:p>
    <w:p w14:paraId="4BF6DF29" w14:textId="77777777" w:rsidR="00FA3CDA" w:rsidRDefault="00FA3CDA" w:rsidP="00FA3CDA">
      <w:pPr>
        <w:pStyle w:val="Codesnippet"/>
      </w:pPr>
      <w:r>
        <w:t xml:space="preserve">      match message with </w:t>
      </w:r>
    </w:p>
    <w:p w14:paraId="58DC00E8" w14:textId="77777777" w:rsidR="00FA3CDA" w:rsidRDefault="00FA3CDA" w:rsidP="00FA3CDA">
      <w:pPr>
        <w:pStyle w:val="Codesnippet"/>
      </w:pPr>
      <w:r>
        <w:t xml:space="preserve">      | pt1@SMCDir.Pt1.smc_</w:t>
      </w:r>
      <w:proofErr w:type="gramStart"/>
      <w:r>
        <w:t>req(</w:t>
      </w:r>
      <w:proofErr w:type="gramEnd"/>
      <w:r>
        <w:t>pt2, t) =&gt; {</w:t>
      </w:r>
    </w:p>
    <w:p w14:paraId="0B1BBC65" w14:textId="77777777" w:rsidR="00FA3CDA" w:rsidRDefault="00FA3CDA" w:rsidP="00FA3CDA">
      <w:pPr>
        <w:pStyle w:val="Codesnippet"/>
      </w:pPr>
      <w:r>
        <w:t xml:space="preserve">          if (</w:t>
      </w:r>
      <w:proofErr w:type="spellStart"/>
      <w:r>
        <w:t>envport</w:t>
      </w:r>
      <w:proofErr w:type="spellEnd"/>
      <w:r>
        <w:t xml:space="preserve"> pt2) {</w:t>
      </w:r>
    </w:p>
    <w:p w14:paraId="421728B0" w14:textId="77777777" w:rsidR="00FA3CDA" w:rsidRDefault="00FA3CDA" w:rsidP="00FA3CDA">
      <w:pPr>
        <w:pStyle w:val="Codesnippet"/>
      </w:pPr>
      <w:r>
        <w:t xml:space="preserve">            send KE.Pt1.ke_req1(</w:t>
      </w:r>
      <w:proofErr w:type="spellStart"/>
      <w:r>
        <w:t>intport</w:t>
      </w:r>
      <w:proofErr w:type="spellEnd"/>
      <w:r>
        <w:t xml:space="preserve"> Pt2)</w:t>
      </w:r>
    </w:p>
    <w:p w14:paraId="0D80B20C" w14:textId="77777777" w:rsidR="00FA3CDA" w:rsidRDefault="00FA3CDA" w:rsidP="00FA3CDA">
      <w:pPr>
        <w:pStyle w:val="Codesnippet"/>
      </w:pPr>
      <w:r>
        <w:t xml:space="preserve">            and transition WaitKE2(pt1, pt2, t).</w:t>
      </w:r>
    </w:p>
    <w:p w14:paraId="1D3B1C20" w14:textId="77777777" w:rsidR="00FA3CDA" w:rsidRDefault="00FA3CDA" w:rsidP="00FA3CDA">
      <w:pPr>
        <w:pStyle w:val="Codesnippet"/>
      </w:pPr>
      <w:r>
        <w:t xml:space="preserve">          }</w:t>
      </w:r>
    </w:p>
    <w:p w14:paraId="7FB2C014" w14:textId="77777777" w:rsidR="00FA3CDA" w:rsidRDefault="00FA3CDA" w:rsidP="00FA3CDA">
      <w:pPr>
        <w:pStyle w:val="Codesnippet"/>
      </w:pPr>
      <w:r>
        <w:t xml:space="preserve">          else </w:t>
      </w:r>
      <w:proofErr w:type="gramStart"/>
      <w:r>
        <w:t>{ fail</w:t>
      </w:r>
      <w:proofErr w:type="gramEnd"/>
      <w:r>
        <w:t>. }</w:t>
      </w:r>
    </w:p>
    <w:p w14:paraId="077FB1E9" w14:textId="77777777" w:rsidR="00FA3CDA" w:rsidRDefault="00FA3CDA" w:rsidP="00FA3CDA">
      <w:pPr>
        <w:pStyle w:val="Codesnippet"/>
      </w:pPr>
      <w:r>
        <w:t xml:space="preserve">        }</w:t>
      </w:r>
    </w:p>
    <w:p w14:paraId="48D8E7D3" w14:textId="33293FC3" w:rsidR="00FA3CDA" w:rsidRDefault="00FA3CDA" w:rsidP="00FA3CDA">
      <w:pPr>
        <w:pStyle w:val="Codesnippet"/>
      </w:pPr>
      <w:r>
        <w:t xml:space="preserve">      | * =&gt; </w:t>
      </w:r>
      <w:proofErr w:type="gramStart"/>
      <w:r>
        <w:t>{ fail</w:t>
      </w:r>
      <w:proofErr w:type="gramEnd"/>
      <w:r>
        <w:t>. }</w:t>
      </w:r>
    </w:p>
    <w:p w14:paraId="44425BA0" w14:textId="77777777" w:rsidR="00FA3CDA" w:rsidRDefault="00FA3CDA" w:rsidP="00FA3CDA">
      <w:pPr>
        <w:pStyle w:val="Codesnippet"/>
      </w:pPr>
      <w:r>
        <w:t xml:space="preserve">      end</w:t>
      </w:r>
    </w:p>
    <w:p w14:paraId="40C1D806" w14:textId="77777777" w:rsidR="00FA3CDA" w:rsidRDefault="00FA3CDA" w:rsidP="00FA3CDA">
      <w:pPr>
        <w:pStyle w:val="Codesnippet"/>
      </w:pPr>
      <w:r>
        <w:t xml:space="preserve">    }</w:t>
      </w:r>
    </w:p>
    <w:p w14:paraId="67894248" w14:textId="77777777" w:rsidR="00FA3CDA" w:rsidRDefault="00FA3CDA" w:rsidP="00FA3CDA">
      <w:pPr>
        <w:pStyle w:val="Codesnippet"/>
      </w:pPr>
    </w:p>
    <w:p w14:paraId="17C0B7C6" w14:textId="77777777" w:rsidR="00FA3CDA" w:rsidRDefault="00FA3CDA" w:rsidP="00FA3CDA">
      <w:pPr>
        <w:pStyle w:val="Codesnippet"/>
      </w:pPr>
      <w:r>
        <w:t xml:space="preserve">    state WaitKE2(pt</w:t>
      </w:r>
      <w:proofErr w:type="gramStart"/>
      <w:r>
        <w:t>1 :</w:t>
      </w:r>
      <w:proofErr w:type="gramEnd"/>
      <w:r>
        <w:t xml:space="preserve"> port, pt2 : port, t : text) {</w:t>
      </w:r>
    </w:p>
    <w:p w14:paraId="5756E4D2" w14:textId="77777777" w:rsidR="00FA3CDA" w:rsidRDefault="00FA3CDA" w:rsidP="00FA3CDA">
      <w:pPr>
        <w:pStyle w:val="Codesnippet"/>
      </w:pPr>
      <w:r>
        <w:t xml:space="preserve">      match message with </w:t>
      </w:r>
    </w:p>
    <w:p w14:paraId="3B95277A" w14:textId="77777777" w:rsidR="00FA3CDA" w:rsidRDefault="00FA3CDA" w:rsidP="00FA3CDA">
      <w:pPr>
        <w:pStyle w:val="Codesnippet"/>
      </w:pPr>
      <w:r>
        <w:t xml:space="preserve">      | KE.Pt1.ke_rsp2(k) =&gt; {</w:t>
      </w:r>
    </w:p>
    <w:p w14:paraId="64184F55" w14:textId="77777777" w:rsidR="00FA3CDA" w:rsidRDefault="00FA3CDA" w:rsidP="00FA3CDA">
      <w:pPr>
        <w:pStyle w:val="Codesnippet"/>
      </w:pPr>
      <w:r>
        <w:t xml:space="preserve">          send </w:t>
      </w:r>
      <w:proofErr w:type="spellStart"/>
      <w:proofErr w:type="gramStart"/>
      <w:r>
        <w:t>Fwd.D.fw</w:t>
      </w:r>
      <w:proofErr w:type="gramEnd"/>
      <w:r>
        <w:t>_req</w:t>
      </w:r>
      <w:proofErr w:type="spellEnd"/>
    </w:p>
    <w:p w14:paraId="13A84BD2" w14:textId="77777777" w:rsidR="00FA3CDA" w:rsidRDefault="00FA3CDA" w:rsidP="00FA3CDA">
      <w:pPr>
        <w:pStyle w:val="Codesnippet"/>
      </w:pPr>
      <w:r>
        <w:t xml:space="preserve">               (</w:t>
      </w:r>
      <w:proofErr w:type="spellStart"/>
      <w:proofErr w:type="gramStart"/>
      <w:r>
        <w:t>intport</w:t>
      </w:r>
      <w:proofErr w:type="spellEnd"/>
      <w:proofErr w:type="gramEnd"/>
      <w:r>
        <w:t xml:space="preserve"> Pt2,</w:t>
      </w:r>
    </w:p>
    <w:p w14:paraId="3A7165E5" w14:textId="77777777" w:rsidR="00FA3CDA" w:rsidRDefault="00FA3CDA" w:rsidP="00FA3CDA">
      <w:pPr>
        <w:pStyle w:val="Codesnippet"/>
      </w:pPr>
      <w:r>
        <w:t xml:space="preserve">                </w:t>
      </w:r>
      <w:proofErr w:type="spellStart"/>
      <w:r>
        <w:t>epdp_port_port_key_univ.`enc</w:t>
      </w:r>
      <w:proofErr w:type="spellEnd"/>
    </w:p>
    <w:p w14:paraId="2B5EDB48" w14:textId="77777777" w:rsidR="00FA3CDA" w:rsidRDefault="00FA3CDA" w:rsidP="00FA3CDA">
      <w:pPr>
        <w:pStyle w:val="Codesnippet"/>
      </w:pPr>
      <w:r>
        <w:t xml:space="preserve">                (pt1, pt2, </w:t>
      </w:r>
      <w:proofErr w:type="spellStart"/>
      <w:r>
        <w:t>epdp_text_</w:t>
      </w:r>
      <w:proofErr w:type="gramStart"/>
      <w:r>
        <w:t>key.`</w:t>
      </w:r>
      <w:proofErr w:type="gramEnd"/>
      <w:r>
        <w:t>enc</w:t>
      </w:r>
      <w:proofErr w:type="spellEnd"/>
      <w:r>
        <w:t xml:space="preserve"> t ^^ k))</w:t>
      </w:r>
    </w:p>
    <w:p w14:paraId="710F31DE" w14:textId="77777777" w:rsidR="00FA3CDA" w:rsidRDefault="00FA3CDA" w:rsidP="00FA3CDA">
      <w:pPr>
        <w:pStyle w:val="Codesnippet"/>
      </w:pPr>
      <w:r>
        <w:t xml:space="preserve">          and transition Final.</w:t>
      </w:r>
    </w:p>
    <w:p w14:paraId="6EF9143F" w14:textId="77777777" w:rsidR="00FA3CDA" w:rsidRDefault="00FA3CDA" w:rsidP="00FA3CDA">
      <w:pPr>
        <w:pStyle w:val="Codesnippet"/>
      </w:pPr>
      <w:r>
        <w:t xml:space="preserve">        }</w:t>
      </w:r>
    </w:p>
    <w:p w14:paraId="648AA5CD" w14:textId="4FF9B690" w:rsidR="00FA3CDA" w:rsidRDefault="00FA3CDA" w:rsidP="00FA3CDA">
      <w:pPr>
        <w:pStyle w:val="Codesnippet"/>
      </w:pPr>
      <w:r>
        <w:t xml:space="preserve">      | * =&gt; </w:t>
      </w:r>
      <w:proofErr w:type="gramStart"/>
      <w:r>
        <w:t>{ fail</w:t>
      </w:r>
      <w:proofErr w:type="gramEnd"/>
      <w:r>
        <w:t>. }</w:t>
      </w:r>
    </w:p>
    <w:p w14:paraId="36079F7C" w14:textId="77777777" w:rsidR="00FA3CDA" w:rsidRDefault="00FA3CDA" w:rsidP="00FA3CDA">
      <w:pPr>
        <w:pStyle w:val="Codesnippet"/>
      </w:pPr>
      <w:r>
        <w:t xml:space="preserve">      end</w:t>
      </w:r>
    </w:p>
    <w:p w14:paraId="5D7E351B" w14:textId="77777777" w:rsidR="00FA3CDA" w:rsidRDefault="00FA3CDA" w:rsidP="00FA3CDA">
      <w:pPr>
        <w:pStyle w:val="Codesnippet"/>
      </w:pPr>
      <w:r>
        <w:t xml:space="preserve">    }</w:t>
      </w:r>
    </w:p>
    <w:p w14:paraId="4DC83D93" w14:textId="77777777" w:rsidR="00FA3CDA" w:rsidRDefault="00FA3CDA" w:rsidP="00FA3CDA">
      <w:pPr>
        <w:pStyle w:val="Codesnippet"/>
      </w:pPr>
    </w:p>
    <w:p w14:paraId="15EF1868" w14:textId="77777777" w:rsidR="00FA3CDA" w:rsidRDefault="00FA3CDA" w:rsidP="00FA3CDA">
      <w:pPr>
        <w:pStyle w:val="Codesnippet"/>
      </w:pPr>
      <w:r>
        <w:t xml:space="preserve">    state Final {</w:t>
      </w:r>
    </w:p>
    <w:p w14:paraId="108805C2" w14:textId="77777777" w:rsidR="00FA3CDA" w:rsidRDefault="00FA3CDA" w:rsidP="00FA3CDA">
      <w:pPr>
        <w:pStyle w:val="Codesnippet"/>
      </w:pPr>
      <w:r>
        <w:t xml:space="preserve">      match message with </w:t>
      </w:r>
    </w:p>
    <w:p w14:paraId="4D518AE3" w14:textId="77777777" w:rsidR="00FA3CDA" w:rsidRDefault="00FA3CDA" w:rsidP="00FA3CDA">
      <w:pPr>
        <w:pStyle w:val="Codesnippet"/>
      </w:pPr>
      <w:r>
        <w:t xml:space="preserve">      | * =&gt; </w:t>
      </w:r>
      <w:proofErr w:type="gramStart"/>
      <w:r>
        <w:t>{ fail</w:t>
      </w:r>
      <w:proofErr w:type="gramEnd"/>
      <w:r>
        <w:t>. }</w:t>
      </w:r>
    </w:p>
    <w:p w14:paraId="4C4A1522" w14:textId="77777777" w:rsidR="00FA3CDA" w:rsidRDefault="00FA3CDA" w:rsidP="00FA3CDA">
      <w:pPr>
        <w:pStyle w:val="Codesnippet"/>
      </w:pPr>
      <w:r>
        <w:t xml:space="preserve">      end</w:t>
      </w:r>
    </w:p>
    <w:p w14:paraId="51199E0E" w14:textId="77777777" w:rsidR="00FA3CDA" w:rsidRDefault="00FA3CDA" w:rsidP="00FA3CDA">
      <w:pPr>
        <w:pStyle w:val="Codesnippet"/>
      </w:pPr>
      <w:r>
        <w:t xml:space="preserve">    }</w:t>
      </w:r>
    </w:p>
    <w:p w14:paraId="5ED15DB8" w14:textId="77777777" w:rsidR="00FA3CDA" w:rsidRDefault="00FA3CDA" w:rsidP="00FA3CDA">
      <w:pPr>
        <w:pStyle w:val="Codesnippet"/>
      </w:pPr>
      <w:r>
        <w:t xml:space="preserve">  }</w:t>
      </w:r>
    </w:p>
    <w:p w14:paraId="2105457F" w14:textId="77777777" w:rsidR="00FA3CDA" w:rsidRDefault="00FA3CDA" w:rsidP="00FA3CDA">
      <w:pPr>
        <w:pStyle w:val="Codesnippet"/>
      </w:pPr>
    </w:p>
    <w:p w14:paraId="6247D0F5" w14:textId="77777777" w:rsidR="00FA3CDA" w:rsidRDefault="00FA3CDA" w:rsidP="00FA3CDA">
      <w:pPr>
        <w:pStyle w:val="Codesnippet"/>
      </w:pPr>
      <w:r>
        <w:t xml:space="preserve">  party Pt2 serves SMCDir.Pt2 {</w:t>
      </w:r>
    </w:p>
    <w:p w14:paraId="78282D34" w14:textId="77777777" w:rsidR="00FA3CDA" w:rsidRDefault="00FA3CDA" w:rsidP="00FA3CDA">
      <w:pPr>
        <w:pStyle w:val="Codesnippet"/>
      </w:pPr>
      <w:r>
        <w:t xml:space="preserve">    initial state WaitKE1 {</w:t>
      </w:r>
    </w:p>
    <w:p w14:paraId="385B1ACD" w14:textId="77777777" w:rsidR="00FA3CDA" w:rsidRDefault="00FA3CDA" w:rsidP="00FA3CDA">
      <w:pPr>
        <w:pStyle w:val="Codesnippet"/>
      </w:pPr>
      <w:r>
        <w:t xml:space="preserve">      match message with </w:t>
      </w:r>
    </w:p>
    <w:p w14:paraId="1A200E81" w14:textId="77777777" w:rsidR="00FA3CDA" w:rsidRDefault="00FA3CDA" w:rsidP="00FA3CDA">
      <w:pPr>
        <w:pStyle w:val="Codesnippet"/>
      </w:pPr>
      <w:r>
        <w:t xml:space="preserve">      | KE.Pt2.ke_rsp1 (_, k) =&gt; {</w:t>
      </w:r>
    </w:p>
    <w:p w14:paraId="5AD93125" w14:textId="77777777" w:rsidR="00FA3CDA" w:rsidRDefault="00FA3CDA" w:rsidP="00FA3CDA">
      <w:pPr>
        <w:pStyle w:val="Codesnippet"/>
      </w:pPr>
      <w:r>
        <w:t xml:space="preserve">          send KE.Pt2.ke_req2 and transition </w:t>
      </w:r>
      <w:proofErr w:type="spellStart"/>
      <w:r>
        <w:t>WaitFwd</w:t>
      </w:r>
      <w:proofErr w:type="spellEnd"/>
      <w:r>
        <w:t>(k).</w:t>
      </w:r>
    </w:p>
    <w:p w14:paraId="593F40D1" w14:textId="77777777" w:rsidR="00FA3CDA" w:rsidRDefault="00FA3CDA" w:rsidP="00FA3CDA">
      <w:pPr>
        <w:pStyle w:val="Codesnippet"/>
      </w:pPr>
      <w:r>
        <w:t xml:space="preserve">        }</w:t>
      </w:r>
    </w:p>
    <w:p w14:paraId="6AA66CBD" w14:textId="7E712B5A" w:rsidR="00FA3CDA" w:rsidRDefault="00FA3CDA" w:rsidP="00FA3CDA">
      <w:pPr>
        <w:pStyle w:val="Codesnippet"/>
      </w:pPr>
      <w:r>
        <w:t xml:space="preserve">      | * =&gt; </w:t>
      </w:r>
      <w:proofErr w:type="gramStart"/>
      <w:r>
        <w:t>{ fail</w:t>
      </w:r>
      <w:proofErr w:type="gramEnd"/>
      <w:r>
        <w:t>. }</w:t>
      </w:r>
    </w:p>
    <w:p w14:paraId="0DA66E32" w14:textId="77777777" w:rsidR="00FA3CDA" w:rsidRDefault="00FA3CDA" w:rsidP="00FA3CDA">
      <w:pPr>
        <w:pStyle w:val="Codesnippet"/>
      </w:pPr>
      <w:r>
        <w:t xml:space="preserve">      end</w:t>
      </w:r>
    </w:p>
    <w:p w14:paraId="44DE3E58" w14:textId="77777777" w:rsidR="00FA3CDA" w:rsidRDefault="00FA3CDA" w:rsidP="00FA3CDA">
      <w:pPr>
        <w:pStyle w:val="Codesnippet"/>
      </w:pPr>
      <w:r>
        <w:t xml:space="preserve">    }</w:t>
      </w:r>
    </w:p>
    <w:p w14:paraId="1D0A8911" w14:textId="77777777" w:rsidR="00FA3CDA" w:rsidRDefault="00FA3CDA" w:rsidP="00FA3CDA">
      <w:pPr>
        <w:pStyle w:val="Codesnippet"/>
      </w:pPr>
    </w:p>
    <w:p w14:paraId="38391583" w14:textId="77777777" w:rsidR="00FA3CDA" w:rsidRDefault="00FA3CDA" w:rsidP="00FA3CDA">
      <w:pPr>
        <w:pStyle w:val="Codesnippet"/>
      </w:pPr>
      <w:r>
        <w:t xml:space="preserve">    state </w:t>
      </w:r>
      <w:proofErr w:type="spellStart"/>
      <w:proofErr w:type="gramStart"/>
      <w:r>
        <w:t>WaitFwd</w:t>
      </w:r>
      <w:proofErr w:type="spellEnd"/>
      <w:r>
        <w:t>(</w:t>
      </w:r>
      <w:proofErr w:type="gramEnd"/>
      <w:r>
        <w:t>k : key) {</w:t>
      </w:r>
    </w:p>
    <w:p w14:paraId="00FB0F3F" w14:textId="77777777" w:rsidR="00FA3CDA" w:rsidRDefault="00FA3CDA" w:rsidP="00FA3CDA">
      <w:pPr>
        <w:pStyle w:val="Codesnippet"/>
      </w:pPr>
      <w:r>
        <w:t xml:space="preserve">      var pt1, pt</w:t>
      </w:r>
      <w:proofErr w:type="gramStart"/>
      <w:r>
        <w:t>2 :</w:t>
      </w:r>
      <w:proofErr w:type="gramEnd"/>
      <w:r>
        <w:t xml:space="preserve"> port; var x : key;</w:t>
      </w:r>
    </w:p>
    <w:p w14:paraId="3A849065" w14:textId="77777777" w:rsidR="00FA3CDA" w:rsidRDefault="00FA3CDA" w:rsidP="00FA3CDA">
      <w:pPr>
        <w:pStyle w:val="Codesnippet"/>
      </w:pPr>
      <w:r>
        <w:t xml:space="preserve">      match message with </w:t>
      </w:r>
    </w:p>
    <w:p w14:paraId="0AA4487D" w14:textId="77777777" w:rsidR="00FA3CDA" w:rsidRDefault="00FA3CDA" w:rsidP="00FA3CDA">
      <w:pPr>
        <w:pStyle w:val="Codesnippet"/>
      </w:pPr>
      <w:r>
        <w:t xml:space="preserve">      | </w:t>
      </w:r>
      <w:proofErr w:type="spellStart"/>
      <w:proofErr w:type="gramStart"/>
      <w:r>
        <w:t>Fwd.D.fw</w:t>
      </w:r>
      <w:proofErr w:type="gramEnd"/>
      <w:r>
        <w:t>_rsp</w:t>
      </w:r>
      <w:proofErr w:type="spellEnd"/>
      <w:r>
        <w:t>(_, u) =&gt; {</w:t>
      </w:r>
    </w:p>
    <w:p w14:paraId="5B7DA186" w14:textId="77777777" w:rsidR="00FA3CDA" w:rsidRDefault="00FA3CDA" w:rsidP="00FA3CDA">
      <w:pPr>
        <w:pStyle w:val="Codesnippet"/>
      </w:pPr>
      <w:r>
        <w:t xml:space="preserve">          match </w:t>
      </w:r>
      <w:proofErr w:type="spellStart"/>
      <w:r>
        <w:t>epdp_port_port_key_univ.`dec</w:t>
      </w:r>
      <w:proofErr w:type="spellEnd"/>
      <w:r>
        <w:t xml:space="preserve"> u with</w:t>
      </w:r>
    </w:p>
    <w:p w14:paraId="7DAA81C5" w14:textId="77777777" w:rsidR="00FA3CDA" w:rsidRDefault="00FA3CDA" w:rsidP="00FA3CDA">
      <w:pPr>
        <w:pStyle w:val="Codesnippet"/>
      </w:pPr>
      <w:r>
        <w:t xml:space="preserve">          | Some tr =&gt; {</w:t>
      </w:r>
    </w:p>
    <w:p w14:paraId="11415895" w14:textId="77777777" w:rsidR="00FA3CDA" w:rsidRDefault="00FA3CDA" w:rsidP="00FA3CDA">
      <w:pPr>
        <w:pStyle w:val="Codesnippet"/>
      </w:pPr>
      <w:r>
        <w:t xml:space="preserve">              (pt1, pt2, x) &lt;- </w:t>
      </w:r>
      <w:proofErr w:type="gramStart"/>
      <w:r>
        <w:t>tr;</w:t>
      </w:r>
      <w:proofErr w:type="gramEnd"/>
    </w:p>
    <w:p w14:paraId="12F002E8" w14:textId="77777777" w:rsidR="00FA3CDA" w:rsidRDefault="00FA3CDA" w:rsidP="00FA3CDA">
      <w:pPr>
        <w:pStyle w:val="Codesnippet"/>
      </w:pPr>
      <w:r>
        <w:t xml:space="preserve">              match </w:t>
      </w:r>
      <w:proofErr w:type="spellStart"/>
      <w:r>
        <w:t>epdp_text_</w:t>
      </w:r>
      <w:proofErr w:type="gramStart"/>
      <w:r>
        <w:t>key.`</w:t>
      </w:r>
      <w:proofErr w:type="gramEnd"/>
      <w:r>
        <w:t>dec</w:t>
      </w:r>
      <w:proofErr w:type="spellEnd"/>
      <w:r>
        <w:t xml:space="preserve"> (x ^^ </w:t>
      </w:r>
      <w:proofErr w:type="spellStart"/>
      <w:r>
        <w:t>kinv</w:t>
      </w:r>
      <w:proofErr w:type="spellEnd"/>
      <w:r>
        <w:t xml:space="preserve"> k) with</w:t>
      </w:r>
    </w:p>
    <w:p w14:paraId="1CAC294B" w14:textId="77777777" w:rsidR="00FA3CDA" w:rsidRDefault="00FA3CDA" w:rsidP="00FA3CDA">
      <w:pPr>
        <w:pStyle w:val="Codesnippet"/>
      </w:pPr>
      <w:r>
        <w:t xml:space="preserve">              | Some t =&gt; {</w:t>
      </w:r>
    </w:p>
    <w:p w14:paraId="13B8DFC4" w14:textId="77777777" w:rsidR="00FA3CDA" w:rsidRDefault="00FA3CDA" w:rsidP="00FA3CDA">
      <w:pPr>
        <w:pStyle w:val="Codesnippet"/>
      </w:pPr>
      <w:r>
        <w:t xml:space="preserve">                  send SMCDir.Pt2.smc_</w:t>
      </w:r>
      <w:proofErr w:type="gramStart"/>
      <w:r>
        <w:t>rsp(</w:t>
      </w:r>
      <w:proofErr w:type="gramEnd"/>
      <w:r>
        <w:t>pt1, t)@pt2</w:t>
      </w:r>
    </w:p>
    <w:p w14:paraId="366D1A8D" w14:textId="77777777" w:rsidR="00FA3CDA" w:rsidRDefault="00FA3CDA" w:rsidP="00FA3CDA">
      <w:pPr>
        <w:pStyle w:val="Codesnippet"/>
      </w:pPr>
      <w:r>
        <w:t xml:space="preserve">                  and transition Final.</w:t>
      </w:r>
    </w:p>
    <w:p w14:paraId="12A05D7B" w14:textId="77777777" w:rsidR="00FA3CDA" w:rsidRDefault="00FA3CDA" w:rsidP="00FA3CDA">
      <w:pPr>
        <w:pStyle w:val="Codesnippet"/>
      </w:pPr>
      <w:r>
        <w:t xml:space="preserve">                }</w:t>
      </w:r>
    </w:p>
    <w:p w14:paraId="2D2EEB63" w14:textId="75D10D32" w:rsidR="00FA3CDA" w:rsidRDefault="00FA3CDA" w:rsidP="00FA3CDA">
      <w:pPr>
        <w:pStyle w:val="Codesnippet"/>
      </w:pPr>
      <w:r>
        <w:t xml:space="preserve">              | None =&gt; </w:t>
      </w:r>
      <w:proofErr w:type="gramStart"/>
      <w:r>
        <w:t>{ fail</w:t>
      </w:r>
      <w:proofErr w:type="gramEnd"/>
      <w:r>
        <w:t>. }  (* cannot happen *)</w:t>
      </w:r>
    </w:p>
    <w:p w14:paraId="7C08F52D" w14:textId="77777777" w:rsidR="00FA3CDA" w:rsidRDefault="00FA3CDA" w:rsidP="00FA3CDA">
      <w:pPr>
        <w:pStyle w:val="Codesnippet"/>
      </w:pPr>
      <w:r>
        <w:t xml:space="preserve">              end</w:t>
      </w:r>
    </w:p>
    <w:p w14:paraId="7EB2B2BC" w14:textId="77777777" w:rsidR="00FA3CDA" w:rsidRDefault="00FA3CDA" w:rsidP="00FA3CDA">
      <w:pPr>
        <w:pStyle w:val="Codesnippet"/>
      </w:pPr>
      <w:r>
        <w:t xml:space="preserve">            }</w:t>
      </w:r>
    </w:p>
    <w:p w14:paraId="287FCC03" w14:textId="30802FB0" w:rsidR="00FA3CDA" w:rsidRDefault="00FA3CDA" w:rsidP="00FA3CDA">
      <w:pPr>
        <w:pStyle w:val="Codesnippet"/>
      </w:pPr>
      <w:r>
        <w:t xml:space="preserve">          | None =&gt; </w:t>
      </w:r>
      <w:proofErr w:type="gramStart"/>
      <w:r>
        <w:t>{ fail</w:t>
      </w:r>
      <w:proofErr w:type="gramEnd"/>
      <w:r>
        <w:t>. }  (* cannot happen *)</w:t>
      </w:r>
    </w:p>
    <w:p w14:paraId="49C2505A" w14:textId="77777777" w:rsidR="00FA3CDA" w:rsidRDefault="00FA3CDA" w:rsidP="00FA3CDA">
      <w:pPr>
        <w:pStyle w:val="Codesnippet"/>
      </w:pPr>
      <w:r>
        <w:t xml:space="preserve">          end</w:t>
      </w:r>
    </w:p>
    <w:p w14:paraId="3E916E8D" w14:textId="77777777" w:rsidR="00FA3CDA" w:rsidRDefault="00FA3CDA" w:rsidP="00FA3CDA">
      <w:pPr>
        <w:pStyle w:val="Codesnippet"/>
      </w:pPr>
      <w:r>
        <w:t xml:space="preserve">        }</w:t>
      </w:r>
    </w:p>
    <w:p w14:paraId="6C4AF99A" w14:textId="4C9B371B" w:rsidR="00FA3CDA" w:rsidRDefault="00FA3CDA" w:rsidP="00FA3CDA">
      <w:pPr>
        <w:pStyle w:val="Codesnippet"/>
      </w:pPr>
      <w:r>
        <w:t xml:space="preserve">      | * =&gt; </w:t>
      </w:r>
      <w:proofErr w:type="gramStart"/>
      <w:r>
        <w:t>{ fail</w:t>
      </w:r>
      <w:proofErr w:type="gramEnd"/>
      <w:r>
        <w:t>. }</w:t>
      </w:r>
    </w:p>
    <w:p w14:paraId="135675BF" w14:textId="77777777" w:rsidR="00FA3CDA" w:rsidRDefault="00FA3CDA" w:rsidP="00FA3CDA">
      <w:pPr>
        <w:pStyle w:val="Codesnippet"/>
      </w:pPr>
      <w:r>
        <w:lastRenderedPageBreak/>
        <w:t xml:space="preserve">      end</w:t>
      </w:r>
    </w:p>
    <w:p w14:paraId="76EFC9F8" w14:textId="77777777" w:rsidR="00FA3CDA" w:rsidRDefault="00FA3CDA" w:rsidP="00FA3CDA">
      <w:pPr>
        <w:pStyle w:val="Codesnippet"/>
      </w:pPr>
      <w:r>
        <w:t xml:space="preserve">    }</w:t>
      </w:r>
    </w:p>
    <w:p w14:paraId="68242807" w14:textId="77777777" w:rsidR="00FA3CDA" w:rsidRDefault="00FA3CDA" w:rsidP="00FA3CDA">
      <w:pPr>
        <w:pStyle w:val="Codesnippet"/>
      </w:pPr>
    </w:p>
    <w:p w14:paraId="4E2074FA" w14:textId="77777777" w:rsidR="00FA3CDA" w:rsidRDefault="00FA3CDA" w:rsidP="00FA3CDA">
      <w:pPr>
        <w:pStyle w:val="Codesnippet"/>
      </w:pPr>
      <w:r>
        <w:t xml:space="preserve">    state Final {</w:t>
      </w:r>
    </w:p>
    <w:p w14:paraId="4E346BE4" w14:textId="77777777" w:rsidR="00FA3CDA" w:rsidRDefault="00FA3CDA" w:rsidP="00FA3CDA">
      <w:pPr>
        <w:pStyle w:val="Codesnippet"/>
      </w:pPr>
      <w:r>
        <w:t xml:space="preserve">      match message with </w:t>
      </w:r>
    </w:p>
    <w:p w14:paraId="4C1BF832" w14:textId="77777777" w:rsidR="00FA3CDA" w:rsidRDefault="00FA3CDA" w:rsidP="00FA3CDA">
      <w:pPr>
        <w:pStyle w:val="Codesnippet"/>
      </w:pPr>
      <w:r>
        <w:t xml:space="preserve">      | * =&gt; </w:t>
      </w:r>
      <w:proofErr w:type="gramStart"/>
      <w:r>
        <w:t>{ fail</w:t>
      </w:r>
      <w:proofErr w:type="gramEnd"/>
      <w:r>
        <w:t>. }</w:t>
      </w:r>
    </w:p>
    <w:p w14:paraId="680D855B" w14:textId="77777777" w:rsidR="00FA3CDA" w:rsidRDefault="00FA3CDA" w:rsidP="00FA3CDA">
      <w:pPr>
        <w:pStyle w:val="Codesnippet"/>
      </w:pPr>
      <w:r>
        <w:t xml:space="preserve">      end</w:t>
      </w:r>
    </w:p>
    <w:p w14:paraId="69C1E32D" w14:textId="77777777" w:rsidR="00FA3CDA" w:rsidRDefault="00FA3CDA" w:rsidP="00FA3CDA">
      <w:pPr>
        <w:pStyle w:val="Codesnippet"/>
      </w:pPr>
      <w:r>
        <w:t xml:space="preserve">    }</w:t>
      </w:r>
    </w:p>
    <w:p w14:paraId="4E351D7F" w14:textId="77777777" w:rsidR="00FA3CDA" w:rsidRDefault="00FA3CDA" w:rsidP="00FA3CDA">
      <w:pPr>
        <w:pStyle w:val="Codesnippet"/>
      </w:pPr>
      <w:r>
        <w:t xml:space="preserve">  }</w:t>
      </w:r>
    </w:p>
    <w:p w14:paraId="22D64391" w14:textId="66B97D68" w:rsidR="00B9556A" w:rsidRDefault="00FA3CDA" w:rsidP="00FA3CDA">
      <w:pPr>
        <w:pStyle w:val="Codesnippet"/>
      </w:pPr>
      <w:r>
        <w:t>}</w:t>
      </w:r>
    </w:p>
    <w:p w14:paraId="6DB35360" w14:textId="6CFB8F7A" w:rsidR="000A73A7" w:rsidRDefault="000A73A7" w:rsidP="000A73A7">
      <w:r>
        <w:rPr>
          <w:color w:val="2B579A"/>
          <w:shd w:val="clear" w:color="auto" w:fill="E6E6E6"/>
        </w:rPr>
        <w:fldChar w:fldCharType="begin"/>
      </w:r>
      <w:r>
        <w:instrText xml:space="preserve"> REF _Ref121565757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8</w:t>
      </w:r>
      <w:r>
        <w:rPr>
          <w:color w:val="2B579A"/>
          <w:shd w:val="clear" w:color="auto" w:fill="E6E6E6"/>
        </w:rPr>
        <w:fldChar w:fldCharType="end"/>
      </w:r>
      <w:r>
        <w:t xml:space="preserve"> depicts the state machines of the parties of </w:t>
      </w:r>
      <w:proofErr w:type="spellStart"/>
      <w:r>
        <w:rPr>
          <w:rFonts w:ascii="Courier New" w:hAnsi="Courier New" w:cs="Courier New"/>
        </w:rPr>
        <w:t>SMCReal</w:t>
      </w:r>
      <w:proofErr w:type="spellEnd"/>
      <w:r>
        <w:t>.</w:t>
      </w:r>
    </w:p>
    <w:p w14:paraId="139270E8" w14:textId="77777777" w:rsidR="000A73A7" w:rsidRDefault="000A73A7" w:rsidP="000A73A7">
      <w:pPr>
        <w:keepNext/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0C82B3E8" wp14:editId="0D3C78FE">
            <wp:extent cx="5266944" cy="1316736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44" cy="1316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21E77" w14:textId="77777777" w:rsidR="000A73A7" w:rsidRDefault="000A73A7" w:rsidP="000A73A7">
      <w:pPr>
        <w:keepNext/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63FA541B" wp14:editId="1579739E">
            <wp:extent cx="5276088" cy="630936"/>
            <wp:effectExtent l="0" t="0" r="1270" b="0"/>
            <wp:docPr id="29" name="Picture 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88" cy="630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79F30" w14:textId="768110C6" w:rsidR="000A73A7" w:rsidRDefault="000A73A7" w:rsidP="000A73A7">
      <w:pPr>
        <w:pStyle w:val="Caption"/>
        <w:jc w:val="center"/>
      </w:pPr>
      <w:bookmarkStart w:id="38" w:name="_Ref121565757"/>
      <w:bookmarkStart w:id="39" w:name="_Toc171931134"/>
      <w:r>
        <w:t xml:space="preserve">Figure </w:t>
      </w:r>
      <w:r>
        <w:rPr>
          <w:color w:val="2B579A"/>
          <w:shd w:val="clear" w:color="auto" w:fill="E6E6E6"/>
        </w:rPr>
        <w:fldChar w:fldCharType="begin"/>
      </w:r>
      <w:r>
        <w:instrText xml:space="preserve"> SEQ Figure \* ARABIC </w:instrText>
      </w:r>
      <w:r>
        <w:rPr>
          <w:color w:val="2B579A"/>
          <w:shd w:val="clear" w:color="auto" w:fill="E6E6E6"/>
        </w:rPr>
        <w:fldChar w:fldCharType="separate"/>
      </w:r>
      <w:r w:rsidR="00E437A4">
        <w:rPr>
          <w:noProof/>
        </w:rPr>
        <w:t>8</w:t>
      </w:r>
      <w:r>
        <w:rPr>
          <w:noProof/>
          <w:color w:val="2B579A"/>
          <w:shd w:val="clear" w:color="auto" w:fill="E6E6E6"/>
        </w:rPr>
        <w:fldChar w:fldCharType="end"/>
      </w:r>
      <w:bookmarkEnd w:id="38"/>
      <w:r>
        <w:t xml:space="preserve"> State Machines</w:t>
      </w:r>
      <w:r w:rsidR="003541AC">
        <w:t xml:space="preserve"> </w:t>
      </w:r>
      <w:r w:rsidR="00DF5D28">
        <w:t>of</w:t>
      </w:r>
      <w:r w:rsidR="006531A1">
        <w:t xml:space="preserve"> the</w:t>
      </w:r>
      <w:r w:rsidR="003541AC">
        <w:t xml:space="preserve"> </w:t>
      </w:r>
      <w:proofErr w:type="spellStart"/>
      <w:r w:rsidR="00E71110" w:rsidRPr="00806369">
        <w:rPr>
          <w:rFonts w:ascii="Courier New" w:hAnsi="Courier New" w:cs="Courier New"/>
        </w:rPr>
        <w:t>SMCReal</w:t>
      </w:r>
      <w:proofErr w:type="spellEnd"/>
      <w:r w:rsidR="00E71110">
        <w:t xml:space="preserve"> </w:t>
      </w:r>
      <w:r w:rsidR="003541AC">
        <w:t xml:space="preserve">Parties </w:t>
      </w:r>
      <w:r w:rsidR="003541AC" w:rsidRPr="00E71110">
        <w:rPr>
          <w:rFonts w:ascii="Courier New" w:hAnsi="Courier New" w:cs="Courier New"/>
        </w:rPr>
        <w:t>Pt1</w:t>
      </w:r>
      <w:r w:rsidR="003541AC">
        <w:t xml:space="preserve"> (</w:t>
      </w:r>
      <w:r w:rsidR="006531A1">
        <w:t>top</w:t>
      </w:r>
      <w:r w:rsidR="003541AC">
        <w:t xml:space="preserve">) and </w:t>
      </w:r>
      <w:r w:rsidR="003541AC" w:rsidRPr="00E71110">
        <w:rPr>
          <w:rFonts w:ascii="Courier New" w:hAnsi="Courier New" w:cs="Courier New"/>
        </w:rPr>
        <w:t>Pt2</w:t>
      </w:r>
      <w:r w:rsidR="003541AC">
        <w:t xml:space="preserve"> (</w:t>
      </w:r>
      <w:r w:rsidR="006531A1">
        <w:t>bottom</w:t>
      </w:r>
      <w:r w:rsidR="003541AC">
        <w:t>)</w:t>
      </w:r>
      <w:bookmarkEnd w:id="39"/>
    </w:p>
    <w:p w14:paraId="4DF33E2D" w14:textId="6936E849" w:rsidR="00A96428" w:rsidRDefault="00FD163D" w:rsidP="00864B75">
      <w:pPr>
        <w:rPr>
          <w:rFonts w:cstheme="minorHAnsi"/>
        </w:rPr>
      </w:pPr>
      <w:r>
        <w:rPr>
          <w:rFonts w:cstheme="minorHAnsi"/>
          <w:color w:val="2B579A"/>
          <w:shd w:val="clear" w:color="auto" w:fill="E6E6E6"/>
        </w:rPr>
        <w:fldChar w:fldCharType="begin"/>
      </w:r>
      <w:r>
        <w:rPr>
          <w:rFonts w:cstheme="minorHAnsi"/>
        </w:rPr>
        <w:instrText xml:space="preserve"> REF _Ref121569380 \h </w:instrText>
      </w:r>
      <w:r>
        <w:rPr>
          <w:rFonts w:cstheme="minorHAnsi"/>
          <w:color w:val="2B579A"/>
          <w:shd w:val="clear" w:color="auto" w:fill="E6E6E6"/>
        </w:rPr>
      </w:r>
      <w:r>
        <w:rPr>
          <w:rFonts w:cstheme="minorHAnsi"/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9</w:t>
      </w:r>
      <w:r>
        <w:rPr>
          <w:rFonts w:cstheme="minorHAnsi"/>
          <w:color w:val="2B579A"/>
          <w:shd w:val="clear" w:color="auto" w:fill="E6E6E6"/>
        </w:rPr>
        <w:fldChar w:fldCharType="end"/>
      </w:r>
      <w:r w:rsidR="00A96428">
        <w:rPr>
          <w:rFonts w:cstheme="minorHAnsi"/>
        </w:rPr>
        <w:t xml:space="preserve"> depicts the message flow</w:t>
      </w:r>
      <w:r w:rsidR="00AE01B3">
        <w:rPr>
          <w:rFonts w:cstheme="minorHAnsi"/>
        </w:rPr>
        <w:t xml:space="preserve"> through </w:t>
      </w:r>
      <w:proofErr w:type="spellStart"/>
      <w:r w:rsidR="00AE01B3" w:rsidRPr="008776B6">
        <w:rPr>
          <w:rFonts w:ascii="Courier New" w:hAnsi="Courier New" w:cs="Courier New"/>
        </w:rPr>
        <w:t>SMCReal</w:t>
      </w:r>
      <w:proofErr w:type="spellEnd"/>
      <w:r w:rsidR="00AE01B3">
        <w:rPr>
          <w:rFonts w:cstheme="minorHAnsi"/>
        </w:rPr>
        <w:t xml:space="preserve">. </w:t>
      </w:r>
      <w:r w:rsidR="00AE01B3" w:rsidRPr="00457E26">
        <w:rPr>
          <w:rFonts w:cstheme="minorHAnsi"/>
        </w:rPr>
        <w:t xml:space="preserve">It treats the parameter </w:t>
      </w:r>
      <w:r w:rsidR="00AE01B3" w:rsidRPr="00457E26">
        <w:rPr>
          <w:rFonts w:ascii="Courier New" w:hAnsi="Courier New" w:cs="Courier New"/>
        </w:rPr>
        <w:t>KE</w:t>
      </w:r>
      <w:r w:rsidR="00AE01B3" w:rsidRPr="00457E26">
        <w:rPr>
          <w:rFonts w:cstheme="minorHAnsi"/>
        </w:rPr>
        <w:t xml:space="preserve"> as a black box</w:t>
      </w:r>
      <w:r w:rsidR="00F40DE3" w:rsidRPr="00457E26">
        <w:rPr>
          <w:rFonts w:cstheme="minorHAnsi"/>
        </w:rPr>
        <w:t>, hiding its internal communications.</w:t>
      </w:r>
    </w:p>
    <w:p w14:paraId="6677C78F" w14:textId="220713D2" w:rsidR="00FD163D" w:rsidRDefault="00EC16EC" w:rsidP="00652E21">
      <w:pPr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710F1D8D" wp14:editId="2C3B5CD6">
            <wp:extent cx="6025896" cy="28072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896" cy="2807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FBB14D" w14:textId="5D415056" w:rsidR="00F40DE3" w:rsidRDefault="00FD163D" w:rsidP="00FD163D">
      <w:pPr>
        <w:pStyle w:val="Caption"/>
        <w:jc w:val="center"/>
        <w:rPr>
          <w:rFonts w:cstheme="minorHAnsi"/>
        </w:rPr>
      </w:pPr>
      <w:bookmarkStart w:id="40" w:name="_Ref121569380"/>
      <w:bookmarkStart w:id="41" w:name="_Toc171931135"/>
      <w:r>
        <w:t xml:space="preserve">Figure </w:t>
      </w:r>
      <w:r>
        <w:rPr>
          <w:color w:val="2B579A"/>
          <w:shd w:val="clear" w:color="auto" w:fill="E6E6E6"/>
        </w:rPr>
        <w:fldChar w:fldCharType="begin"/>
      </w:r>
      <w:r>
        <w:instrText xml:space="preserve"> SEQ Figure \* ARABIC </w:instrText>
      </w:r>
      <w:r>
        <w:rPr>
          <w:color w:val="2B579A"/>
          <w:shd w:val="clear" w:color="auto" w:fill="E6E6E6"/>
        </w:rPr>
        <w:fldChar w:fldCharType="separate"/>
      </w:r>
      <w:r w:rsidR="00E437A4">
        <w:rPr>
          <w:noProof/>
        </w:rPr>
        <w:t>9</w:t>
      </w:r>
      <w:r>
        <w:rPr>
          <w:noProof/>
          <w:color w:val="2B579A"/>
          <w:shd w:val="clear" w:color="auto" w:fill="E6E6E6"/>
        </w:rPr>
        <w:fldChar w:fldCharType="end"/>
      </w:r>
      <w:bookmarkEnd w:id="40"/>
      <w:r>
        <w:t xml:space="preserve"> </w:t>
      </w:r>
      <w:proofErr w:type="spellStart"/>
      <w:proofErr w:type="gramStart"/>
      <w:r w:rsidRPr="00FD163D">
        <w:rPr>
          <w:rFonts w:ascii="Courier New" w:hAnsi="Courier New" w:cs="Courier New"/>
        </w:rPr>
        <w:t>SMCReal</w:t>
      </w:r>
      <w:proofErr w:type="spellEnd"/>
      <w:r w:rsidR="002B2D87">
        <w:rPr>
          <w:rFonts w:ascii="Courier New" w:hAnsi="Courier New" w:cs="Courier New"/>
        </w:rPr>
        <w:t>(</w:t>
      </w:r>
      <w:proofErr w:type="gramEnd"/>
      <w:r w:rsidR="002B2D87">
        <w:rPr>
          <w:rFonts w:ascii="Courier New" w:hAnsi="Courier New" w:cs="Courier New"/>
        </w:rPr>
        <w:t>KE)</w:t>
      </w:r>
      <w:r>
        <w:t xml:space="preserve"> Message Flow</w:t>
      </w:r>
      <w:bookmarkEnd w:id="41"/>
    </w:p>
    <w:p w14:paraId="38EEFEA7" w14:textId="6F8CE018" w:rsidR="00B763C3" w:rsidRDefault="00E20302" w:rsidP="00B763C3">
      <w:pPr>
        <w:rPr>
          <w:rFonts w:cstheme="minorHAnsi"/>
        </w:rPr>
      </w:pPr>
      <w:r>
        <w:rPr>
          <w:rFonts w:cstheme="minorHAnsi"/>
        </w:rPr>
        <w:lastRenderedPageBreak/>
        <w:t xml:space="preserve">The simulator, </w:t>
      </w:r>
      <w:proofErr w:type="spellStart"/>
      <w:r w:rsidRPr="00522085">
        <w:rPr>
          <w:rFonts w:ascii="Courier New" w:hAnsi="Courier New" w:cs="Courier New"/>
        </w:rPr>
        <w:t>SMCSim</w:t>
      </w:r>
      <w:proofErr w:type="spellEnd"/>
      <w:r>
        <w:rPr>
          <w:rFonts w:cstheme="minorHAnsi"/>
        </w:rPr>
        <w:t xml:space="preserve">, provides the information needed to prove that </w:t>
      </w:r>
      <w:r w:rsidRPr="00602960">
        <w:t xml:space="preserve">leaking </w:t>
      </w:r>
      <w:proofErr w:type="spellStart"/>
      <w:r w:rsidRPr="00126DC8">
        <w:rPr>
          <w:rFonts w:ascii="Courier New" w:hAnsi="Courier New" w:cs="Courier New"/>
        </w:rPr>
        <w:t>t</w:t>
      </w:r>
      <w:r w:rsidRPr="001E436D">
        <w:rPr>
          <w:rFonts w:ascii="Courier New" w:hAnsi="Courier New" w:cs="Courier New"/>
          <w:vertAlign w:val="superscript"/>
        </w:rPr>
        <w:t>k</w:t>
      </w:r>
      <w:proofErr w:type="spellEnd"/>
      <w:r w:rsidRPr="00602960">
        <w:t xml:space="preserve"> </w:t>
      </w:r>
      <w:r>
        <w:t xml:space="preserve">does not compromise the security of </w:t>
      </w:r>
      <w:proofErr w:type="spellStart"/>
      <w:r w:rsidRPr="00522085">
        <w:rPr>
          <w:rFonts w:ascii="Courier New" w:hAnsi="Courier New" w:cs="Courier New"/>
        </w:rPr>
        <w:t>SMCReal</w:t>
      </w:r>
      <w:proofErr w:type="spellEnd"/>
      <w:r>
        <w:t xml:space="preserve"> by leaking an unrelated value that the adversary can only distinguish from the real thing with negligible probability. </w:t>
      </w:r>
      <w:r w:rsidRPr="00864B75">
        <w:rPr>
          <w:rFonts w:cstheme="minorHAnsi"/>
        </w:rPr>
        <w:t xml:space="preserve">Because </w:t>
      </w:r>
      <w:proofErr w:type="spellStart"/>
      <w:r w:rsidRPr="00A16445">
        <w:rPr>
          <w:rFonts w:ascii="Courier New" w:hAnsi="Courier New" w:cs="Courier New"/>
        </w:rPr>
        <w:t>SMCReal</w:t>
      </w:r>
      <w:proofErr w:type="spellEnd"/>
      <w:r w:rsidRPr="00864B75">
        <w:rPr>
          <w:rFonts w:cstheme="minorHAnsi"/>
        </w:rPr>
        <w:t xml:space="preserve"> </w:t>
      </w:r>
      <w:r>
        <w:rPr>
          <w:rFonts w:cstheme="minorHAnsi"/>
        </w:rPr>
        <w:t>ha</w:t>
      </w:r>
      <w:r w:rsidRPr="00864B75">
        <w:rPr>
          <w:rFonts w:cstheme="minorHAnsi"/>
        </w:rPr>
        <w:t>s</w:t>
      </w:r>
      <w:r>
        <w:rPr>
          <w:rFonts w:cstheme="minorHAnsi"/>
        </w:rPr>
        <w:t xml:space="preserve"> a</w:t>
      </w:r>
      <w:r w:rsidRPr="00864B75">
        <w:rPr>
          <w:rFonts w:cstheme="minorHAnsi"/>
        </w:rPr>
        <w:t xml:space="preserve"> parameter, </w:t>
      </w:r>
      <w:r>
        <w:rPr>
          <w:rFonts w:cstheme="minorHAnsi"/>
        </w:rPr>
        <w:t>the definition of</w:t>
      </w:r>
      <w:r w:rsidRPr="00864B75">
        <w:rPr>
          <w:rFonts w:cstheme="minorHAnsi"/>
        </w:rPr>
        <w:t xml:space="preserve"> </w:t>
      </w:r>
      <w:proofErr w:type="spellStart"/>
      <w:r w:rsidRPr="00C35275">
        <w:rPr>
          <w:rFonts w:ascii="Courier New" w:hAnsi="Courier New" w:cs="Courier New"/>
        </w:rPr>
        <w:t>SMCSim</w:t>
      </w:r>
      <w:proofErr w:type="spellEnd"/>
      <w:r w:rsidRPr="00864B75">
        <w:rPr>
          <w:rFonts w:cstheme="minorHAnsi"/>
        </w:rPr>
        <w:t xml:space="preserve"> </w:t>
      </w:r>
      <w:r>
        <w:rPr>
          <w:rFonts w:cstheme="minorHAnsi"/>
        </w:rPr>
        <w:t>must provid</w:t>
      </w:r>
      <w:r w:rsidRPr="00864B75">
        <w:rPr>
          <w:rFonts w:cstheme="minorHAnsi"/>
        </w:rPr>
        <w:t xml:space="preserve">e </w:t>
      </w:r>
      <w:r>
        <w:rPr>
          <w:rFonts w:cstheme="minorHAnsi"/>
        </w:rPr>
        <w:t>an argument</w:t>
      </w:r>
      <w:r w:rsidRPr="00864B75">
        <w:rPr>
          <w:rFonts w:cstheme="minorHAnsi"/>
        </w:rPr>
        <w:t>.</w:t>
      </w:r>
      <w:r>
        <w:rPr>
          <w:rFonts w:cstheme="minorHAnsi"/>
        </w:rPr>
        <w:t xml:space="preserve"> Using the notation introduced at the start of this section, </w:t>
      </w:r>
      <w:proofErr w:type="spellStart"/>
      <w:r w:rsidRPr="0003031D">
        <w:rPr>
          <w:rFonts w:ascii="Courier New" w:hAnsi="Courier New" w:cs="Courier New"/>
        </w:rPr>
        <w:t>SMCReal</w:t>
      </w:r>
      <w:proofErr w:type="spellEnd"/>
      <w:r>
        <w:rPr>
          <w:rFonts w:cstheme="minorHAnsi"/>
        </w:rPr>
        <w:t xml:space="preserve"> is </w:t>
      </w:r>
      <w:r>
        <w:t xml:space="preserve">ρ, </w:t>
      </w:r>
      <w:proofErr w:type="spellStart"/>
      <w:r w:rsidRPr="0003031D">
        <w:rPr>
          <w:rFonts w:ascii="Courier New" w:hAnsi="Courier New" w:cs="Courier New"/>
        </w:rPr>
        <w:t>KEIdeal</w:t>
      </w:r>
      <w:proofErr w:type="spellEnd"/>
      <w:r>
        <w:t xml:space="preserve"> is </w:t>
      </w:r>
      <w:r w:rsidRPr="0003031D">
        <w:t>φ</w:t>
      </w:r>
      <w:r>
        <w:rPr>
          <w:rFonts w:cstheme="minorHAnsi"/>
        </w:rPr>
        <w:t xml:space="preserve">, </w:t>
      </w:r>
      <w:proofErr w:type="spellStart"/>
      <w:r w:rsidRPr="0003031D">
        <w:rPr>
          <w:rFonts w:ascii="Courier New" w:hAnsi="Courier New" w:cs="Courier New"/>
        </w:rPr>
        <w:t>KEReal</w:t>
      </w:r>
      <w:proofErr w:type="spellEnd"/>
      <w:r>
        <w:rPr>
          <w:rFonts w:cstheme="minorHAnsi"/>
        </w:rPr>
        <w:t xml:space="preserve"> is </w:t>
      </w:r>
      <w:r w:rsidRPr="0003031D">
        <w:t>π</w:t>
      </w:r>
      <w:r>
        <w:rPr>
          <w:rFonts w:cstheme="minorHAnsi"/>
        </w:rPr>
        <w:t xml:space="preserve"> and </w:t>
      </w:r>
      <w:proofErr w:type="spellStart"/>
      <w:r w:rsidRPr="0003031D">
        <w:rPr>
          <w:rFonts w:ascii="Courier New" w:hAnsi="Courier New" w:cs="Courier New"/>
        </w:rPr>
        <w:t>SMCIdeal</w:t>
      </w:r>
      <w:proofErr w:type="spellEnd"/>
      <w:r>
        <w:rPr>
          <w:rFonts w:cstheme="minorHAnsi"/>
        </w:rPr>
        <w:t xml:space="preserve"> is ι. Thus </w:t>
      </w:r>
      <w:proofErr w:type="spellStart"/>
      <w:proofErr w:type="gramStart"/>
      <w:r w:rsidRPr="00D31957">
        <w:rPr>
          <w:rFonts w:ascii="Courier New" w:hAnsi="Courier New" w:cs="Courier New"/>
        </w:rPr>
        <w:t>SMCReal</w:t>
      </w:r>
      <w:proofErr w:type="spellEnd"/>
      <w:r w:rsidRPr="00D31957">
        <w:rPr>
          <w:rFonts w:ascii="Courier New" w:hAnsi="Courier New" w:cs="Courier New"/>
        </w:rPr>
        <w:t>(</w:t>
      </w:r>
      <w:proofErr w:type="spellStart"/>
      <w:proofErr w:type="gramEnd"/>
      <w:r w:rsidRPr="00D31957">
        <w:rPr>
          <w:rFonts w:ascii="Courier New" w:hAnsi="Courier New" w:cs="Courier New"/>
        </w:rPr>
        <w:t>KEIdeal</w:t>
      </w:r>
      <w:proofErr w:type="spellEnd"/>
      <w:r w:rsidRPr="00D31957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corresponds to </w:t>
      </w:r>
      <w:proofErr w:type="spellStart"/>
      <w:r>
        <w:t>ρ</w:t>
      </w:r>
      <w:r w:rsidRPr="00415A96">
        <w:rPr>
          <w:vertAlign w:val="superscript"/>
        </w:rPr>
        <w:t>φ</w:t>
      </w:r>
      <w:proofErr w:type="spellEnd"/>
      <w:r>
        <w:t xml:space="preserve"> (abusing the notation a bit) and </w:t>
      </w:r>
      <w:proofErr w:type="spellStart"/>
      <w:r w:rsidRPr="00625E5C">
        <w:rPr>
          <w:rFonts w:ascii="Courier New" w:hAnsi="Courier New" w:cs="Courier New"/>
        </w:rPr>
        <w:t>SMCSim</w:t>
      </w:r>
      <w:proofErr w:type="spellEnd"/>
      <w:r>
        <w:t xml:space="preserve"> will be used to prove that </w:t>
      </w:r>
      <w:proofErr w:type="spellStart"/>
      <w:r w:rsidRPr="00027734">
        <w:rPr>
          <w:rFonts w:ascii="Courier New" w:hAnsi="Courier New" w:cs="Courier New"/>
        </w:rPr>
        <w:t>SMCReal</w:t>
      </w:r>
      <w:proofErr w:type="spellEnd"/>
      <w:r w:rsidRPr="00027734">
        <w:rPr>
          <w:rFonts w:ascii="Courier New" w:hAnsi="Courier New" w:cs="Courier New"/>
        </w:rPr>
        <w:t>(</w:t>
      </w:r>
      <w:proofErr w:type="spellStart"/>
      <w:r w:rsidRPr="00027734">
        <w:rPr>
          <w:rFonts w:ascii="Courier New" w:hAnsi="Courier New" w:cs="Courier New"/>
        </w:rPr>
        <w:t>KEIdeal</w:t>
      </w:r>
      <w:proofErr w:type="spellEnd"/>
      <w:r w:rsidRPr="00027734">
        <w:rPr>
          <w:rFonts w:ascii="Courier New" w:hAnsi="Courier New" w:cs="Courier New"/>
        </w:rPr>
        <w:t>)</w:t>
      </w:r>
      <w:r>
        <w:t xml:space="preserve"> uc-realizes </w:t>
      </w:r>
      <w:proofErr w:type="spellStart"/>
      <w:r w:rsidRPr="00027734">
        <w:rPr>
          <w:rFonts w:ascii="Courier New" w:hAnsi="Courier New" w:cs="Courier New"/>
        </w:rPr>
        <w:t>SMCIdeal</w:t>
      </w:r>
      <w:proofErr w:type="spellEnd"/>
      <w:r>
        <w:t>, if we a</w:t>
      </w:r>
      <w:r>
        <w:rPr>
          <w:rFonts w:cstheme="minorHAnsi"/>
        </w:rPr>
        <w:t>ssume</w:t>
      </w:r>
      <w:r w:rsidR="00A55788">
        <w:rPr>
          <w:rFonts w:cstheme="minorHAnsi"/>
        </w:rPr>
        <w:t xml:space="preserve"> (or have proved)</w:t>
      </w:r>
      <w:r>
        <w:rPr>
          <w:rFonts w:cstheme="minorHAnsi"/>
        </w:rPr>
        <w:t xml:space="preserve"> th</w:t>
      </w:r>
      <w:r w:rsidR="008A4D28">
        <w:rPr>
          <w:rFonts w:cstheme="minorHAnsi"/>
        </w:rPr>
        <w:t xml:space="preserve">at </w:t>
      </w:r>
      <w:proofErr w:type="spellStart"/>
      <w:r w:rsidR="008A4D28" w:rsidRPr="00B52F8E">
        <w:rPr>
          <w:rFonts w:ascii="Courier New" w:hAnsi="Courier New" w:cs="Courier New"/>
        </w:rPr>
        <w:t>KEReal</w:t>
      </w:r>
      <w:proofErr w:type="spellEnd"/>
      <w:r w:rsidR="008A4D28">
        <w:rPr>
          <w:rFonts w:cstheme="minorHAnsi"/>
        </w:rPr>
        <w:t xml:space="preserve"> </w:t>
      </w:r>
      <w:r w:rsidR="00B52F8E">
        <w:rPr>
          <w:rFonts w:cstheme="minorHAnsi"/>
        </w:rPr>
        <w:t xml:space="preserve">uc-realizes </w:t>
      </w:r>
      <w:proofErr w:type="spellStart"/>
      <w:r w:rsidR="00B52F8E" w:rsidRPr="00B52F8E">
        <w:rPr>
          <w:rFonts w:ascii="Courier New" w:hAnsi="Courier New" w:cs="Courier New"/>
        </w:rPr>
        <w:t>KEIdeal</w:t>
      </w:r>
      <w:proofErr w:type="spellEnd"/>
      <w:r>
        <w:rPr>
          <w:rFonts w:cstheme="minorHAnsi"/>
        </w:rPr>
        <w:t xml:space="preserve">. On a practical level, the </w:t>
      </w:r>
      <w:r w:rsidR="00B763C3">
        <w:rPr>
          <w:rFonts w:cstheme="minorHAnsi"/>
        </w:rPr>
        <w:t xml:space="preserve">argument to </w:t>
      </w:r>
      <w:proofErr w:type="spellStart"/>
      <w:r w:rsidR="00B763C3" w:rsidRPr="0035282D">
        <w:rPr>
          <w:rFonts w:ascii="Courier New" w:hAnsi="Courier New" w:cs="Courier New"/>
        </w:rPr>
        <w:t>SMCReal</w:t>
      </w:r>
      <w:proofErr w:type="spellEnd"/>
      <w:r w:rsidR="00B763C3">
        <w:rPr>
          <w:rFonts w:cstheme="minorHAnsi"/>
        </w:rPr>
        <w:t xml:space="preserve"> also informs the simulator which adversarial interface it must implement in addition to </w:t>
      </w:r>
      <w:proofErr w:type="spellStart"/>
      <w:r w:rsidR="00B763C3" w:rsidRPr="003D353C">
        <w:rPr>
          <w:rFonts w:ascii="Courier New" w:hAnsi="Courier New" w:cs="Courier New"/>
        </w:rPr>
        <w:t>FwAdv</w:t>
      </w:r>
      <w:proofErr w:type="spellEnd"/>
      <w:r w:rsidR="00B763C3">
        <w:rPr>
          <w:rFonts w:cstheme="minorHAnsi"/>
        </w:rPr>
        <w:t xml:space="preserve">, namely </w:t>
      </w:r>
      <w:r w:rsidR="00B763C3" w:rsidRPr="003D353C">
        <w:rPr>
          <w:rFonts w:ascii="Courier New" w:hAnsi="Courier New" w:cs="Courier New"/>
        </w:rPr>
        <w:t>KEI2S</w:t>
      </w:r>
      <w:r w:rsidR="00B763C3">
        <w:rPr>
          <w:rFonts w:cstheme="minorHAnsi"/>
        </w:rPr>
        <w:t>.</w:t>
      </w:r>
    </w:p>
    <w:p w14:paraId="6A9E56F4" w14:textId="3A194078" w:rsidR="0019752F" w:rsidRDefault="004E4DA0" w:rsidP="00864B75">
      <w:pPr>
        <w:rPr>
          <w:rFonts w:cstheme="minorHAnsi"/>
        </w:rPr>
      </w:pPr>
      <w:r>
        <w:rPr>
          <w:rFonts w:cstheme="minorHAnsi"/>
        </w:rPr>
        <w:t xml:space="preserve">Here is the definition of </w:t>
      </w:r>
      <w:proofErr w:type="spellStart"/>
      <w:r w:rsidRPr="004E4DA0">
        <w:rPr>
          <w:rFonts w:ascii="Courier New" w:hAnsi="Courier New" w:cs="Courier New"/>
        </w:rPr>
        <w:t>SMCSim</w:t>
      </w:r>
      <w:proofErr w:type="spellEnd"/>
      <w:r>
        <w:rPr>
          <w:rFonts w:cstheme="minorHAnsi"/>
        </w:rPr>
        <w:t>:</w:t>
      </w:r>
    </w:p>
    <w:p w14:paraId="08B6E618" w14:textId="77777777" w:rsidR="00B413F6" w:rsidRDefault="009C1D41" w:rsidP="009C1D41">
      <w:pPr>
        <w:pStyle w:val="Codesnippet"/>
      </w:pPr>
      <w:r w:rsidRPr="009C1D41">
        <w:t xml:space="preserve">simulator </w:t>
      </w:r>
      <w:proofErr w:type="spellStart"/>
      <w:r w:rsidRPr="009C1D41">
        <w:t>SMCSim</w:t>
      </w:r>
      <w:proofErr w:type="spellEnd"/>
      <w:r w:rsidRPr="009C1D41">
        <w:t xml:space="preserve"> uses SMC2Sim</w:t>
      </w:r>
    </w:p>
    <w:p w14:paraId="22334163" w14:textId="159C313C" w:rsidR="009C1D41" w:rsidRDefault="00B413F6" w:rsidP="009C1D41">
      <w:pPr>
        <w:pStyle w:val="Codesnippet"/>
      </w:pPr>
      <w:r>
        <w:t xml:space="preserve">                </w:t>
      </w:r>
      <w:r w:rsidR="009C1D41" w:rsidRPr="009C1D41">
        <w:t xml:space="preserve"> simulates </w:t>
      </w:r>
      <w:proofErr w:type="spellStart"/>
      <w:proofErr w:type="gramStart"/>
      <w:r w:rsidR="009C1D41" w:rsidRPr="009C1D41">
        <w:t>SMCReal</w:t>
      </w:r>
      <w:proofErr w:type="spellEnd"/>
      <w:r w:rsidR="009C1D41" w:rsidRPr="009C1D41">
        <w:t>(</w:t>
      </w:r>
      <w:proofErr w:type="spellStart"/>
      <w:proofErr w:type="gramEnd"/>
      <w:r w:rsidR="009C1D41" w:rsidRPr="009C1D41">
        <w:t>KeyExchange.KEIdeal</w:t>
      </w:r>
      <w:proofErr w:type="spellEnd"/>
      <w:r w:rsidR="009C1D41" w:rsidRPr="009C1D41">
        <w:t>)</w:t>
      </w:r>
      <w:r w:rsidR="00743423">
        <w:t xml:space="preserve"> {</w:t>
      </w:r>
    </w:p>
    <w:p w14:paraId="226CB355" w14:textId="77777777" w:rsidR="00743423" w:rsidRDefault="00743423" w:rsidP="00743423">
      <w:pPr>
        <w:pStyle w:val="Codesnippet"/>
      </w:pPr>
      <w:r>
        <w:t xml:space="preserve">  initial state </w:t>
      </w:r>
      <w:proofErr w:type="spellStart"/>
      <w:r>
        <w:t>WaitReq</w:t>
      </w:r>
      <w:proofErr w:type="spellEnd"/>
      <w:r>
        <w:t xml:space="preserve"> {</w:t>
      </w:r>
    </w:p>
    <w:p w14:paraId="3F28958D" w14:textId="77777777" w:rsidR="00743423" w:rsidRDefault="00743423" w:rsidP="00743423">
      <w:pPr>
        <w:pStyle w:val="Codesnippet"/>
      </w:pPr>
      <w:r>
        <w:t xml:space="preserve">    match message with </w:t>
      </w:r>
    </w:p>
    <w:p w14:paraId="12FE1B9D" w14:textId="77777777" w:rsidR="00743423" w:rsidRDefault="00743423" w:rsidP="00743423">
      <w:pPr>
        <w:pStyle w:val="Codesnippet"/>
      </w:pPr>
      <w:r>
        <w:t xml:space="preserve">    | SMC2Sim.sim_</w:t>
      </w:r>
      <w:proofErr w:type="gramStart"/>
      <w:r>
        <w:t>req(</w:t>
      </w:r>
      <w:proofErr w:type="gramEnd"/>
      <w:r>
        <w:t>pt1, pt2) =&gt; {</w:t>
      </w:r>
    </w:p>
    <w:p w14:paraId="29135D42" w14:textId="77777777" w:rsidR="00743423" w:rsidRDefault="00743423" w:rsidP="00743423">
      <w:pPr>
        <w:pStyle w:val="Codesnippet"/>
      </w:pPr>
      <w:r>
        <w:t xml:space="preserve">        send SMCReal.KE.KEI2S.ke_sim_req1</w:t>
      </w:r>
    </w:p>
    <w:p w14:paraId="66ED67A5" w14:textId="77777777" w:rsidR="00743423" w:rsidRDefault="00743423" w:rsidP="00743423">
      <w:pPr>
        <w:pStyle w:val="Codesnippet"/>
      </w:pPr>
      <w:r>
        <w:t xml:space="preserve">             (</w:t>
      </w:r>
      <w:proofErr w:type="spellStart"/>
      <w:r>
        <w:t>intport</w:t>
      </w:r>
      <w:proofErr w:type="spellEnd"/>
      <w:r>
        <w:t xml:space="preserve"> SMCReal.Pt1, </w:t>
      </w:r>
      <w:proofErr w:type="spellStart"/>
      <w:r>
        <w:t>intport</w:t>
      </w:r>
      <w:proofErr w:type="spellEnd"/>
      <w:r>
        <w:t xml:space="preserve"> SMCReal.Pt2)</w:t>
      </w:r>
    </w:p>
    <w:p w14:paraId="3CAE0766" w14:textId="77777777" w:rsidR="00743423" w:rsidRDefault="00743423" w:rsidP="00743423">
      <w:pPr>
        <w:pStyle w:val="Codesnippet"/>
      </w:pPr>
      <w:r>
        <w:t xml:space="preserve">        and transition WaitAdv1(pt1, pt2).</w:t>
      </w:r>
    </w:p>
    <w:p w14:paraId="7B5EA174" w14:textId="77777777" w:rsidR="00743423" w:rsidRDefault="00743423" w:rsidP="00743423">
      <w:pPr>
        <w:pStyle w:val="Codesnippet"/>
      </w:pPr>
      <w:r>
        <w:t xml:space="preserve">      }</w:t>
      </w:r>
    </w:p>
    <w:p w14:paraId="7864D154" w14:textId="77777777" w:rsidR="00743423" w:rsidRDefault="00743423" w:rsidP="00743423">
      <w:pPr>
        <w:pStyle w:val="Codesnippet"/>
      </w:pPr>
      <w:r>
        <w:t xml:space="preserve">    end</w:t>
      </w:r>
    </w:p>
    <w:p w14:paraId="4B6EA246" w14:textId="77777777" w:rsidR="00743423" w:rsidRDefault="00743423" w:rsidP="00743423">
      <w:pPr>
        <w:pStyle w:val="Codesnippet"/>
      </w:pPr>
      <w:r>
        <w:t xml:space="preserve">  }</w:t>
      </w:r>
    </w:p>
    <w:p w14:paraId="6E54256D" w14:textId="77777777" w:rsidR="00743423" w:rsidRDefault="00743423" w:rsidP="00743423">
      <w:pPr>
        <w:pStyle w:val="Codesnippet"/>
      </w:pPr>
    </w:p>
    <w:p w14:paraId="2D2CCA2C" w14:textId="77777777" w:rsidR="00743423" w:rsidRDefault="00743423" w:rsidP="00743423">
      <w:pPr>
        <w:pStyle w:val="Codesnippet"/>
      </w:pPr>
      <w:r>
        <w:t xml:space="preserve">  state WaitAdv1(pt</w:t>
      </w:r>
      <w:proofErr w:type="gramStart"/>
      <w:r>
        <w:t>1 :</w:t>
      </w:r>
      <w:proofErr w:type="gramEnd"/>
      <w:r>
        <w:t xml:space="preserve"> port, pt2 : port) {</w:t>
      </w:r>
    </w:p>
    <w:p w14:paraId="2A54D254" w14:textId="77777777" w:rsidR="00743423" w:rsidRDefault="00743423" w:rsidP="00743423">
      <w:pPr>
        <w:pStyle w:val="Codesnippet"/>
      </w:pPr>
      <w:r>
        <w:t xml:space="preserve">    var </w:t>
      </w:r>
      <w:proofErr w:type="gramStart"/>
      <w:r>
        <w:t>q :</w:t>
      </w:r>
      <w:proofErr w:type="gramEnd"/>
      <w:r>
        <w:t xml:space="preserve"> exp;</w:t>
      </w:r>
    </w:p>
    <w:p w14:paraId="131599EA" w14:textId="77777777" w:rsidR="00743423" w:rsidRDefault="00743423" w:rsidP="00743423">
      <w:pPr>
        <w:pStyle w:val="Codesnippet"/>
      </w:pPr>
      <w:r>
        <w:t xml:space="preserve">    match message with </w:t>
      </w:r>
    </w:p>
    <w:p w14:paraId="3DDFC937" w14:textId="77777777" w:rsidR="00743423" w:rsidRDefault="00743423" w:rsidP="00743423">
      <w:pPr>
        <w:pStyle w:val="Codesnippet"/>
      </w:pPr>
      <w:r>
        <w:t xml:space="preserve">    | SMCReal.KE.KEI2S.ke_sim_rsp =&gt; {</w:t>
      </w:r>
    </w:p>
    <w:p w14:paraId="4D3724E9" w14:textId="77777777" w:rsidR="00743423" w:rsidRDefault="00743423" w:rsidP="00743423">
      <w:pPr>
        <w:pStyle w:val="Codesnippet"/>
      </w:pPr>
      <w:r>
        <w:t xml:space="preserve">        q &lt;$ </w:t>
      </w:r>
      <w:proofErr w:type="spellStart"/>
      <w:proofErr w:type="gramStart"/>
      <w:r>
        <w:t>dexp</w:t>
      </w:r>
      <w:proofErr w:type="spellEnd"/>
      <w:r>
        <w:t>;</w:t>
      </w:r>
      <w:proofErr w:type="gramEnd"/>
    </w:p>
    <w:p w14:paraId="578FE7FE" w14:textId="77777777" w:rsidR="00743423" w:rsidRDefault="00743423" w:rsidP="00743423">
      <w:pPr>
        <w:pStyle w:val="Codesnippet"/>
      </w:pPr>
      <w:r>
        <w:t xml:space="preserve">        send SMCReal.KE.KEI2S.ke_sim_req2</w:t>
      </w:r>
    </w:p>
    <w:p w14:paraId="46C3E3F3" w14:textId="77777777" w:rsidR="00743423" w:rsidRDefault="00743423" w:rsidP="00743423">
      <w:pPr>
        <w:pStyle w:val="Codesnippet"/>
      </w:pPr>
      <w:r>
        <w:t xml:space="preserve">        and transition WaitAdv2(pt1, pt2, q).</w:t>
      </w:r>
    </w:p>
    <w:p w14:paraId="640CB199" w14:textId="77777777" w:rsidR="00743423" w:rsidRDefault="00743423" w:rsidP="00743423">
      <w:pPr>
        <w:pStyle w:val="Codesnippet"/>
      </w:pPr>
      <w:r>
        <w:t xml:space="preserve">      }</w:t>
      </w:r>
    </w:p>
    <w:p w14:paraId="3B7A896F" w14:textId="59DE9761" w:rsidR="00743423" w:rsidRDefault="00743423" w:rsidP="00743423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66F74C53" w14:textId="77777777" w:rsidR="00743423" w:rsidRDefault="00743423" w:rsidP="00743423">
      <w:pPr>
        <w:pStyle w:val="Codesnippet"/>
      </w:pPr>
      <w:r>
        <w:t xml:space="preserve">    end</w:t>
      </w:r>
    </w:p>
    <w:p w14:paraId="383806A9" w14:textId="77777777" w:rsidR="00743423" w:rsidRDefault="00743423" w:rsidP="00743423">
      <w:pPr>
        <w:pStyle w:val="Codesnippet"/>
      </w:pPr>
      <w:r>
        <w:t xml:space="preserve">  }</w:t>
      </w:r>
    </w:p>
    <w:p w14:paraId="58645A8F" w14:textId="77777777" w:rsidR="00743423" w:rsidRDefault="00743423" w:rsidP="00743423">
      <w:pPr>
        <w:pStyle w:val="Codesnippet"/>
      </w:pPr>
    </w:p>
    <w:p w14:paraId="1CF2FFA3" w14:textId="77777777" w:rsidR="00743423" w:rsidRDefault="00743423" w:rsidP="00743423">
      <w:pPr>
        <w:pStyle w:val="Codesnippet"/>
      </w:pPr>
      <w:r>
        <w:t xml:space="preserve">  state WaitAdv2(pt</w:t>
      </w:r>
      <w:proofErr w:type="gramStart"/>
      <w:r>
        <w:t>1 :</w:t>
      </w:r>
      <w:proofErr w:type="gramEnd"/>
      <w:r>
        <w:t xml:space="preserve"> port, pt2 : port, q : exp) {</w:t>
      </w:r>
    </w:p>
    <w:p w14:paraId="3145C1F8" w14:textId="77777777" w:rsidR="00743423" w:rsidRDefault="00743423" w:rsidP="00743423">
      <w:pPr>
        <w:pStyle w:val="Codesnippet"/>
      </w:pPr>
      <w:r>
        <w:t xml:space="preserve">    match message with </w:t>
      </w:r>
    </w:p>
    <w:p w14:paraId="5C2F11F2" w14:textId="77777777" w:rsidR="00743423" w:rsidRDefault="00743423" w:rsidP="00743423">
      <w:pPr>
        <w:pStyle w:val="Codesnippet"/>
      </w:pPr>
      <w:r>
        <w:t xml:space="preserve">    | SMCReal.KE.KEI2S.ke_sim_rsp =&gt; {</w:t>
      </w:r>
    </w:p>
    <w:p w14:paraId="14D05C5D" w14:textId="77777777" w:rsidR="00743423" w:rsidRDefault="00743423" w:rsidP="00743423">
      <w:pPr>
        <w:pStyle w:val="Codesnippet"/>
      </w:pPr>
      <w:r>
        <w:t xml:space="preserve">        send </w:t>
      </w:r>
      <w:proofErr w:type="spellStart"/>
      <w:proofErr w:type="gramStart"/>
      <w:r>
        <w:t>SMCReal.Fwd.FwAdv.fw</w:t>
      </w:r>
      <w:proofErr w:type="gramEnd"/>
      <w:r>
        <w:t>_obs</w:t>
      </w:r>
      <w:proofErr w:type="spellEnd"/>
    </w:p>
    <w:p w14:paraId="18742165" w14:textId="77777777" w:rsidR="00743423" w:rsidRDefault="00743423" w:rsidP="00743423">
      <w:pPr>
        <w:pStyle w:val="Codesnippet"/>
      </w:pPr>
      <w:r>
        <w:t xml:space="preserve">             (</w:t>
      </w:r>
      <w:proofErr w:type="spellStart"/>
      <w:proofErr w:type="gramStart"/>
      <w:r>
        <w:t>intport</w:t>
      </w:r>
      <w:proofErr w:type="spellEnd"/>
      <w:proofErr w:type="gramEnd"/>
      <w:r>
        <w:t xml:space="preserve"> SMCReal.Pt1, </w:t>
      </w:r>
      <w:proofErr w:type="spellStart"/>
      <w:r>
        <w:t>intport</w:t>
      </w:r>
      <w:proofErr w:type="spellEnd"/>
      <w:r>
        <w:t xml:space="preserve"> SMCReal.Pt2,</w:t>
      </w:r>
    </w:p>
    <w:p w14:paraId="3A31EFB7" w14:textId="77777777" w:rsidR="00743423" w:rsidRDefault="00743423" w:rsidP="00743423">
      <w:pPr>
        <w:pStyle w:val="Codesnippet"/>
      </w:pPr>
      <w:r>
        <w:t xml:space="preserve">              </w:t>
      </w:r>
      <w:proofErr w:type="spellStart"/>
      <w:r>
        <w:t>epdp_port_port_key_univ.`enc</w:t>
      </w:r>
      <w:proofErr w:type="spellEnd"/>
      <w:r>
        <w:t xml:space="preserve"> (pt1, pt2, g ^ q))</w:t>
      </w:r>
    </w:p>
    <w:p w14:paraId="28C61906" w14:textId="77777777" w:rsidR="00743423" w:rsidRDefault="00743423" w:rsidP="00743423">
      <w:pPr>
        <w:pStyle w:val="Codesnippet"/>
      </w:pPr>
      <w:r>
        <w:t xml:space="preserve">        and transition WaitAdv3(pt1, pt2, q).</w:t>
      </w:r>
    </w:p>
    <w:p w14:paraId="52BAB0FA" w14:textId="77777777" w:rsidR="00743423" w:rsidRDefault="00743423" w:rsidP="00743423">
      <w:pPr>
        <w:pStyle w:val="Codesnippet"/>
      </w:pPr>
      <w:r>
        <w:t xml:space="preserve">      }</w:t>
      </w:r>
    </w:p>
    <w:p w14:paraId="5F2450B1" w14:textId="7867B3AE" w:rsidR="00743423" w:rsidRDefault="00743423" w:rsidP="00743423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0F388965" w14:textId="77777777" w:rsidR="00743423" w:rsidRDefault="00743423" w:rsidP="00743423">
      <w:pPr>
        <w:pStyle w:val="Codesnippet"/>
      </w:pPr>
      <w:r>
        <w:t xml:space="preserve">    end</w:t>
      </w:r>
    </w:p>
    <w:p w14:paraId="06FB9B2C" w14:textId="77777777" w:rsidR="00743423" w:rsidRDefault="00743423" w:rsidP="00743423">
      <w:pPr>
        <w:pStyle w:val="Codesnippet"/>
      </w:pPr>
      <w:r>
        <w:t xml:space="preserve">  }</w:t>
      </w:r>
    </w:p>
    <w:p w14:paraId="7D7C924A" w14:textId="77777777" w:rsidR="00743423" w:rsidRDefault="00743423" w:rsidP="00743423">
      <w:pPr>
        <w:pStyle w:val="Codesnippet"/>
      </w:pPr>
    </w:p>
    <w:p w14:paraId="2F0520A3" w14:textId="77777777" w:rsidR="00743423" w:rsidRDefault="00743423" w:rsidP="00743423">
      <w:pPr>
        <w:pStyle w:val="Codesnippet"/>
      </w:pPr>
      <w:r>
        <w:t xml:space="preserve">  state WaitAdv3(pt</w:t>
      </w:r>
      <w:proofErr w:type="gramStart"/>
      <w:r>
        <w:t>1 :</w:t>
      </w:r>
      <w:proofErr w:type="gramEnd"/>
      <w:r>
        <w:t xml:space="preserve"> port, pt2 : port, q : exp) {</w:t>
      </w:r>
    </w:p>
    <w:p w14:paraId="72C1DB83" w14:textId="77777777" w:rsidR="00743423" w:rsidRDefault="00743423" w:rsidP="00743423">
      <w:pPr>
        <w:pStyle w:val="Codesnippet"/>
      </w:pPr>
      <w:r>
        <w:lastRenderedPageBreak/>
        <w:t xml:space="preserve">    match message with </w:t>
      </w:r>
    </w:p>
    <w:p w14:paraId="120F29AD" w14:textId="77777777" w:rsidR="00743423" w:rsidRDefault="00743423" w:rsidP="00743423">
      <w:pPr>
        <w:pStyle w:val="Codesnippet"/>
      </w:pPr>
      <w:r>
        <w:t xml:space="preserve">    | </w:t>
      </w:r>
      <w:proofErr w:type="spellStart"/>
      <w:proofErr w:type="gramStart"/>
      <w:r>
        <w:t>SMCReal.Fwd.FwAdv.fw</w:t>
      </w:r>
      <w:proofErr w:type="gramEnd"/>
      <w:r>
        <w:t>_ok</w:t>
      </w:r>
      <w:proofErr w:type="spellEnd"/>
      <w:r>
        <w:t xml:space="preserve"> =&gt; {</w:t>
      </w:r>
    </w:p>
    <w:p w14:paraId="6ABE99B4" w14:textId="77777777" w:rsidR="00743423" w:rsidRDefault="00743423" w:rsidP="00743423">
      <w:pPr>
        <w:pStyle w:val="Codesnippet"/>
      </w:pPr>
      <w:r>
        <w:t xml:space="preserve">        send SMC2Sim.sim_rsp and transition Final.</w:t>
      </w:r>
    </w:p>
    <w:p w14:paraId="2D1B6FA6" w14:textId="77777777" w:rsidR="00743423" w:rsidRDefault="00743423" w:rsidP="00743423">
      <w:pPr>
        <w:pStyle w:val="Codesnippet"/>
      </w:pPr>
      <w:r>
        <w:t xml:space="preserve">      }</w:t>
      </w:r>
    </w:p>
    <w:p w14:paraId="1097044E" w14:textId="1FD7A39A" w:rsidR="00743423" w:rsidRDefault="00743423" w:rsidP="00743423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0C8CE561" w14:textId="77777777" w:rsidR="00743423" w:rsidRDefault="00743423" w:rsidP="00743423">
      <w:pPr>
        <w:pStyle w:val="Codesnippet"/>
      </w:pPr>
      <w:r>
        <w:t xml:space="preserve">    end</w:t>
      </w:r>
    </w:p>
    <w:p w14:paraId="144860D4" w14:textId="77777777" w:rsidR="00743423" w:rsidRDefault="00743423" w:rsidP="00743423">
      <w:pPr>
        <w:pStyle w:val="Codesnippet"/>
      </w:pPr>
      <w:r>
        <w:t xml:space="preserve">  }</w:t>
      </w:r>
    </w:p>
    <w:p w14:paraId="37B76D66" w14:textId="77777777" w:rsidR="00743423" w:rsidRDefault="00743423" w:rsidP="00743423">
      <w:pPr>
        <w:pStyle w:val="Codesnippet"/>
      </w:pPr>
    </w:p>
    <w:p w14:paraId="12ECA75E" w14:textId="77777777" w:rsidR="00743423" w:rsidRDefault="00743423" w:rsidP="00743423">
      <w:pPr>
        <w:pStyle w:val="Codesnippet"/>
      </w:pPr>
      <w:r>
        <w:t xml:space="preserve">  state Final {</w:t>
      </w:r>
    </w:p>
    <w:p w14:paraId="1BDD754D" w14:textId="77777777" w:rsidR="00743423" w:rsidRDefault="00743423" w:rsidP="00743423">
      <w:pPr>
        <w:pStyle w:val="Codesnippet"/>
      </w:pPr>
      <w:r>
        <w:t xml:space="preserve">    match message with</w:t>
      </w:r>
    </w:p>
    <w:p w14:paraId="19E9CEA3" w14:textId="77777777" w:rsidR="00743423" w:rsidRDefault="00743423" w:rsidP="00743423">
      <w:pPr>
        <w:pStyle w:val="Codesnippet"/>
      </w:pPr>
      <w:r>
        <w:t xml:space="preserve">    | * =&gt; </w:t>
      </w:r>
      <w:proofErr w:type="gramStart"/>
      <w:r>
        <w:t>{ fail</w:t>
      </w:r>
      <w:proofErr w:type="gramEnd"/>
      <w:r>
        <w:t>. }</w:t>
      </w:r>
    </w:p>
    <w:p w14:paraId="39A8F784" w14:textId="77777777" w:rsidR="00743423" w:rsidRDefault="00743423" w:rsidP="00743423">
      <w:pPr>
        <w:pStyle w:val="Codesnippet"/>
      </w:pPr>
      <w:r>
        <w:t xml:space="preserve">    end</w:t>
      </w:r>
    </w:p>
    <w:p w14:paraId="222C548D" w14:textId="77777777" w:rsidR="00743423" w:rsidRDefault="00743423" w:rsidP="00743423">
      <w:pPr>
        <w:pStyle w:val="Codesnippet"/>
      </w:pPr>
      <w:r>
        <w:t xml:space="preserve">  }</w:t>
      </w:r>
    </w:p>
    <w:p w14:paraId="42910F71" w14:textId="19B477A5" w:rsidR="00FA3CDA" w:rsidRDefault="00743423" w:rsidP="00743423">
      <w:pPr>
        <w:pStyle w:val="Codesnippet"/>
      </w:pPr>
      <w:r>
        <w:t>}</w:t>
      </w:r>
    </w:p>
    <w:p w14:paraId="3B1380BD" w14:textId="0D2344C1" w:rsidR="00AD14B9" w:rsidRDefault="00AD14B9" w:rsidP="00AD14B9">
      <w:r>
        <w:rPr>
          <w:color w:val="2B579A"/>
          <w:shd w:val="clear" w:color="auto" w:fill="E6E6E6"/>
        </w:rPr>
        <w:fldChar w:fldCharType="begin"/>
      </w:r>
      <w:r>
        <w:instrText xml:space="preserve"> REF _Ref121565931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10</w:t>
      </w:r>
      <w:r>
        <w:rPr>
          <w:color w:val="2B579A"/>
          <w:shd w:val="clear" w:color="auto" w:fill="E6E6E6"/>
        </w:rPr>
        <w:fldChar w:fldCharType="end"/>
      </w:r>
      <w:r>
        <w:t xml:space="preserve"> depicts the state machine of </w:t>
      </w:r>
      <w:proofErr w:type="spellStart"/>
      <w:r>
        <w:rPr>
          <w:rFonts w:ascii="Courier New" w:hAnsi="Courier New" w:cs="Courier New"/>
        </w:rPr>
        <w:t>SMC</w:t>
      </w:r>
      <w:r w:rsidR="00A7260D">
        <w:rPr>
          <w:rFonts w:ascii="Courier New" w:hAnsi="Courier New" w:cs="Courier New"/>
        </w:rPr>
        <w:t>Sim</w:t>
      </w:r>
      <w:proofErr w:type="spellEnd"/>
      <w:r>
        <w:t>.</w:t>
      </w:r>
    </w:p>
    <w:p w14:paraId="763EB051" w14:textId="2F5E58EA" w:rsidR="00AD14B9" w:rsidRDefault="009E50F6" w:rsidP="00AD14B9">
      <w:pPr>
        <w:keepNext/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3649F741" wp14:editId="5185D955">
            <wp:extent cx="5404104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104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FF1593" w14:textId="5FEE0889" w:rsidR="00AD14B9" w:rsidRDefault="00AD14B9" w:rsidP="00AD14B9">
      <w:pPr>
        <w:pStyle w:val="Caption"/>
        <w:jc w:val="center"/>
      </w:pPr>
      <w:bookmarkStart w:id="42" w:name="_Ref121565931"/>
      <w:bookmarkStart w:id="43" w:name="_Toc171931136"/>
      <w:r>
        <w:t xml:space="preserve">Figure </w:t>
      </w:r>
      <w:r>
        <w:rPr>
          <w:color w:val="2B579A"/>
          <w:shd w:val="clear" w:color="auto" w:fill="E6E6E6"/>
        </w:rPr>
        <w:fldChar w:fldCharType="begin"/>
      </w:r>
      <w:r>
        <w:instrText xml:space="preserve"> SEQ Figure \* ARABIC </w:instrText>
      </w:r>
      <w:r>
        <w:rPr>
          <w:color w:val="2B579A"/>
          <w:shd w:val="clear" w:color="auto" w:fill="E6E6E6"/>
        </w:rPr>
        <w:fldChar w:fldCharType="separate"/>
      </w:r>
      <w:r w:rsidR="00E437A4">
        <w:rPr>
          <w:noProof/>
        </w:rPr>
        <w:t>10</w:t>
      </w:r>
      <w:r>
        <w:rPr>
          <w:noProof/>
          <w:color w:val="2B579A"/>
          <w:shd w:val="clear" w:color="auto" w:fill="E6E6E6"/>
        </w:rPr>
        <w:fldChar w:fldCharType="end"/>
      </w:r>
      <w:bookmarkEnd w:id="42"/>
      <w:r>
        <w:t xml:space="preserve"> </w:t>
      </w:r>
      <w:proofErr w:type="spellStart"/>
      <w:r w:rsidRPr="00864FD4">
        <w:rPr>
          <w:rFonts w:ascii="Courier New" w:hAnsi="Courier New" w:cs="Courier New"/>
        </w:rPr>
        <w:t>SMCSim</w:t>
      </w:r>
      <w:proofErr w:type="spellEnd"/>
      <w:r>
        <w:t xml:space="preserve"> State Machine</w:t>
      </w:r>
      <w:bookmarkEnd w:id="43"/>
    </w:p>
    <w:p w14:paraId="7BAD69ED" w14:textId="3044C967" w:rsidR="004B0341" w:rsidRDefault="004B0341" w:rsidP="004B0341">
      <w:r>
        <w:t xml:space="preserve">In short, </w:t>
      </w:r>
      <w:proofErr w:type="spellStart"/>
      <w:r w:rsidR="008201C2" w:rsidRPr="008201C2">
        <w:rPr>
          <w:rFonts w:ascii="Courier New" w:hAnsi="Courier New" w:cs="Courier New"/>
        </w:rPr>
        <w:t>SMCSim</w:t>
      </w:r>
      <w:proofErr w:type="spellEnd"/>
      <w:r>
        <w:t xml:space="preserve"> generates </w:t>
      </w:r>
      <w:r w:rsidR="008A5643">
        <w:t>a</w:t>
      </w:r>
      <w:r>
        <w:t xml:space="preserve"> value </w:t>
      </w:r>
      <w:r w:rsidR="00B66195">
        <w:t>and</w:t>
      </w:r>
      <w:r>
        <w:t xml:space="preserve"> leaks </w:t>
      </w:r>
      <w:r w:rsidR="00B66195">
        <w:t xml:space="preserve">it </w:t>
      </w:r>
      <w:r>
        <w:t xml:space="preserve">to the adversary that </w:t>
      </w:r>
      <w:r w:rsidRPr="002E73CB">
        <w:rPr>
          <w:i/>
          <w:iCs/>
        </w:rPr>
        <w:t>ha</w:t>
      </w:r>
      <w:r w:rsidR="008A5643">
        <w:rPr>
          <w:i/>
          <w:iCs/>
        </w:rPr>
        <w:t>s</w:t>
      </w:r>
      <w:r w:rsidRPr="002E73CB">
        <w:rPr>
          <w:i/>
          <w:iCs/>
        </w:rPr>
        <w:t xml:space="preserve"> nothing to do with</w:t>
      </w:r>
      <w:r>
        <w:t xml:space="preserve"> the </w:t>
      </w:r>
      <w:r w:rsidR="008A5643">
        <w:t>text</w:t>
      </w:r>
      <w:r>
        <w:t xml:space="preserve"> </w:t>
      </w:r>
      <w:proofErr w:type="spellStart"/>
      <w:r w:rsidR="00343E52">
        <w:rPr>
          <w:rFonts w:ascii="Courier New" w:hAnsi="Courier New" w:cs="Courier New"/>
        </w:rPr>
        <w:t>Sim</w:t>
      </w:r>
      <w:r w:rsidRPr="002E73CB">
        <w:rPr>
          <w:rFonts w:ascii="Courier New" w:hAnsi="Courier New" w:cs="Courier New"/>
        </w:rPr>
        <w:t>Ideal</w:t>
      </w:r>
      <w:proofErr w:type="spellEnd"/>
      <w:r>
        <w:t xml:space="preserve"> </w:t>
      </w:r>
      <w:r w:rsidR="00343E52">
        <w:t>receives from</w:t>
      </w:r>
      <w:r>
        <w:t xml:space="preserve"> </w:t>
      </w:r>
      <w:r w:rsidRPr="002E73CB">
        <w:rPr>
          <w:rFonts w:ascii="Courier New" w:hAnsi="Courier New" w:cs="Courier New"/>
        </w:rPr>
        <w:t>pt1</w:t>
      </w:r>
      <w:r>
        <w:t xml:space="preserve"> and</w:t>
      </w:r>
      <w:r w:rsidR="00343E52">
        <w:t xml:space="preserve"> sends to</w:t>
      </w:r>
      <w:r>
        <w:t xml:space="preserve"> </w:t>
      </w:r>
      <w:r w:rsidRPr="002E73CB">
        <w:rPr>
          <w:rFonts w:ascii="Courier New" w:hAnsi="Courier New" w:cs="Courier New"/>
        </w:rPr>
        <w:t>pt2</w:t>
      </w:r>
      <w:r>
        <w:t xml:space="preserve">. </w:t>
      </w:r>
      <w:r w:rsidR="00752C14">
        <w:t xml:space="preserve">The nested simulator </w:t>
      </w:r>
      <w:r w:rsidR="00752C14" w:rsidRPr="0098571A">
        <w:rPr>
          <w:rFonts w:ascii="Courier New" w:hAnsi="Courier New" w:cs="Courier New"/>
        </w:rPr>
        <w:t>KESim</w:t>
      </w:r>
      <w:r w:rsidR="00752C14">
        <w:t xml:space="preserve"> also leaks </w:t>
      </w:r>
      <w:r w:rsidR="00B3551B">
        <w:t xml:space="preserve">messages to simulate a key exchange. </w:t>
      </w:r>
      <w:r w:rsidR="00E90B68">
        <w:t>T</w:t>
      </w:r>
      <w:r>
        <w:t xml:space="preserve">he indistinguishability of this simulation depends on the adversary's inability to </w:t>
      </w:r>
      <w:r w:rsidR="00263B03">
        <w:t>distinguish three unrelated</w:t>
      </w:r>
      <w:r w:rsidR="00FF2B69">
        <w:t xml:space="preserve"> randomly generated values </w:t>
      </w:r>
      <w:r w:rsidR="0001648A">
        <w:t>from</w:t>
      </w:r>
      <w:r w:rsidR="00FF2B69">
        <w:t xml:space="preserve"> a valid</w:t>
      </w:r>
      <w:r>
        <w:t xml:space="preserve"> </w:t>
      </w:r>
      <w:r w:rsidR="007B6713">
        <w:t xml:space="preserve">key exchange </w:t>
      </w:r>
      <w:r w:rsidR="00FF2B69">
        <w:t>and transmission of an</w:t>
      </w:r>
      <w:r w:rsidR="007B6713">
        <w:t xml:space="preserve"> encrypted text</w:t>
      </w:r>
      <w:r>
        <w:t>.</w:t>
      </w:r>
      <w:r w:rsidR="00BC3851">
        <w:t xml:space="preserve"> Again, [</w:t>
      </w:r>
      <w:r w:rsidR="003E7F84">
        <w:rPr>
          <w:color w:val="2B579A"/>
          <w:shd w:val="clear" w:color="auto" w:fill="E6E6E6"/>
        </w:rPr>
        <w:fldChar w:fldCharType="begin"/>
      </w:r>
      <w:r w:rsidR="003E7F84">
        <w:instrText xml:space="preserve"> REF _Ref123914127 \r \h </w:instrText>
      </w:r>
      <w:r w:rsidR="003E7F84">
        <w:rPr>
          <w:color w:val="2B579A"/>
          <w:shd w:val="clear" w:color="auto" w:fill="E6E6E6"/>
        </w:rPr>
      </w:r>
      <w:r w:rsidR="003E7F84">
        <w:rPr>
          <w:color w:val="2B579A"/>
          <w:shd w:val="clear" w:color="auto" w:fill="E6E6E6"/>
        </w:rPr>
        <w:fldChar w:fldCharType="separate"/>
      </w:r>
      <w:r w:rsidR="00E437A4">
        <w:t>2</w:t>
      </w:r>
      <w:r w:rsidR="003E7F84">
        <w:rPr>
          <w:color w:val="2B579A"/>
          <w:shd w:val="clear" w:color="auto" w:fill="E6E6E6"/>
        </w:rPr>
        <w:fldChar w:fldCharType="end"/>
      </w:r>
      <w:r w:rsidR="00BC3851">
        <w:t xml:space="preserve">] provides a formal proof of this claim in </w:t>
      </w:r>
      <w:proofErr w:type="spellStart"/>
      <w:r w:rsidR="00BC3851">
        <w:t>EasyCrypt</w:t>
      </w:r>
      <w:proofErr w:type="spellEnd"/>
      <w:r w:rsidR="00BC3851">
        <w:t>.</w:t>
      </w:r>
    </w:p>
    <w:p w14:paraId="3FC0171D" w14:textId="5EA9A774" w:rsidR="009A7460" w:rsidRDefault="00102840" w:rsidP="00DE3B29">
      <w:r>
        <w:rPr>
          <w:color w:val="2B579A"/>
          <w:shd w:val="clear" w:color="auto" w:fill="E6E6E6"/>
        </w:rPr>
        <w:fldChar w:fldCharType="begin"/>
      </w:r>
      <w:r>
        <w:instrText xml:space="preserve"> REF _Ref121569627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11</w:t>
      </w:r>
      <w:r>
        <w:rPr>
          <w:color w:val="2B579A"/>
          <w:shd w:val="clear" w:color="auto" w:fill="E6E6E6"/>
        </w:rPr>
        <w:fldChar w:fldCharType="end"/>
      </w:r>
      <w:r w:rsidR="009A7460">
        <w:t xml:space="preserve"> depicts the message flow through </w:t>
      </w:r>
      <w:proofErr w:type="spellStart"/>
      <w:r w:rsidR="009A7460" w:rsidRPr="00853EB1">
        <w:rPr>
          <w:rFonts w:ascii="Courier New" w:hAnsi="Courier New" w:cs="Courier New"/>
        </w:rPr>
        <w:t>SMCIdeal</w:t>
      </w:r>
      <w:proofErr w:type="spellEnd"/>
      <w:r w:rsidR="009A7460">
        <w:t xml:space="preserve"> and </w:t>
      </w:r>
      <w:proofErr w:type="spellStart"/>
      <w:r w:rsidR="009A7460" w:rsidRPr="00853EB1">
        <w:rPr>
          <w:rFonts w:ascii="Courier New" w:hAnsi="Courier New" w:cs="Courier New"/>
        </w:rPr>
        <w:t>SMCS</w:t>
      </w:r>
      <w:r w:rsidR="00853EB1" w:rsidRPr="00853EB1">
        <w:rPr>
          <w:rFonts w:ascii="Courier New" w:hAnsi="Courier New" w:cs="Courier New"/>
        </w:rPr>
        <w:t>im</w:t>
      </w:r>
      <w:proofErr w:type="spellEnd"/>
      <w:r w:rsidR="009A7460">
        <w:t xml:space="preserve">. Compare it to </w:t>
      </w:r>
      <w:r>
        <w:rPr>
          <w:color w:val="2B579A"/>
          <w:shd w:val="clear" w:color="auto" w:fill="E6E6E6"/>
        </w:rPr>
        <w:fldChar w:fldCharType="begin"/>
      </w:r>
      <w:r>
        <w:instrText xml:space="preserve"> REF _Ref121569380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9</w:t>
      </w:r>
      <w:r>
        <w:rPr>
          <w:color w:val="2B579A"/>
          <w:shd w:val="clear" w:color="auto" w:fill="E6E6E6"/>
        </w:rPr>
        <w:fldChar w:fldCharType="end"/>
      </w:r>
      <w:r w:rsidR="009A7460">
        <w:t>.</w:t>
      </w:r>
    </w:p>
    <w:p w14:paraId="737CE5B7" w14:textId="2AACCB23" w:rsidR="005E21FE" w:rsidRDefault="006411DA" w:rsidP="005E21FE">
      <w:pPr>
        <w:keepNext/>
        <w:jc w:val="center"/>
      </w:pPr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1F51ACF6" wp14:editId="41F9D60E">
            <wp:extent cx="5989320" cy="29352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935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790DF1" w14:textId="199DBA8F" w:rsidR="009A7460" w:rsidRDefault="005E21FE" w:rsidP="005E21FE">
      <w:pPr>
        <w:pStyle w:val="Caption"/>
        <w:jc w:val="center"/>
      </w:pPr>
      <w:bookmarkStart w:id="44" w:name="_Ref121569627"/>
      <w:bookmarkStart w:id="45" w:name="_Toc171931137"/>
      <w:r>
        <w:t xml:space="preserve">Figure </w:t>
      </w:r>
      <w:r>
        <w:rPr>
          <w:color w:val="2B579A"/>
          <w:shd w:val="clear" w:color="auto" w:fill="E6E6E6"/>
        </w:rPr>
        <w:fldChar w:fldCharType="begin"/>
      </w:r>
      <w:r>
        <w:instrText xml:space="preserve"> SEQ Figure \* ARABIC </w:instrText>
      </w:r>
      <w:r>
        <w:rPr>
          <w:color w:val="2B579A"/>
          <w:shd w:val="clear" w:color="auto" w:fill="E6E6E6"/>
        </w:rPr>
        <w:fldChar w:fldCharType="separate"/>
      </w:r>
      <w:r w:rsidR="00E437A4">
        <w:rPr>
          <w:noProof/>
        </w:rPr>
        <w:t>11</w:t>
      </w:r>
      <w:r>
        <w:rPr>
          <w:noProof/>
          <w:color w:val="2B579A"/>
          <w:shd w:val="clear" w:color="auto" w:fill="E6E6E6"/>
        </w:rPr>
        <w:fldChar w:fldCharType="end"/>
      </w:r>
      <w:bookmarkEnd w:id="44"/>
      <w:r>
        <w:t xml:space="preserve"> </w:t>
      </w:r>
      <w:proofErr w:type="spellStart"/>
      <w:r w:rsidRPr="005518F3">
        <w:rPr>
          <w:rFonts w:ascii="Courier New" w:hAnsi="Courier New" w:cs="Courier New"/>
        </w:rPr>
        <w:t>SMCIdeal</w:t>
      </w:r>
      <w:proofErr w:type="spellEnd"/>
      <w:r>
        <w:t xml:space="preserve"> and </w:t>
      </w:r>
      <w:proofErr w:type="spellStart"/>
      <w:r w:rsidRPr="005518F3">
        <w:rPr>
          <w:rFonts w:ascii="Courier New" w:hAnsi="Courier New" w:cs="Courier New"/>
        </w:rPr>
        <w:t>SMCSim</w:t>
      </w:r>
      <w:proofErr w:type="spellEnd"/>
      <w:r>
        <w:t xml:space="preserve"> Message Flow</w:t>
      </w:r>
      <w:bookmarkEnd w:id="45"/>
    </w:p>
    <w:p w14:paraId="64A3772C" w14:textId="25EFB70D" w:rsidR="009C290F" w:rsidRDefault="003D573A" w:rsidP="009C290F">
      <w:pPr>
        <w:pStyle w:val="Heading1"/>
      </w:pPr>
      <w:bookmarkStart w:id="46" w:name="_Ref160001585"/>
      <w:bookmarkStart w:id="47" w:name="_Toc171931112"/>
      <w:r>
        <w:t xml:space="preserve">The </w:t>
      </w:r>
      <w:r w:rsidR="009C290F">
        <w:t>UC DSL Interpreter</w:t>
      </w:r>
      <w:bookmarkEnd w:id="46"/>
      <w:bookmarkEnd w:id="47"/>
    </w:p>
    <w:p w14:paraId="407BCA3C" w14:textId="78565591" w:rsidR="000223D8" w:rsidRDefault="00726D04" w:rsidP="00C90629">
      <w:r>
        <w:t>The purpose of the UC DSL interpreter is to execute a model</w:t>
      </w:r>
      <w:r w:rsidR="004373B6">
        <w:t>, such as to test, debug or demonstrate its behavior</w:t>
      </w:r>
      <w:r>
        <w:t>.</w:t>
      </w:r>
      <w:r w:rsidR="006741F2">
        <w:t xml:space="preserve"> The interpreter script acts as the environment and adversary, </w:t>
      </w:r>
      <w:r w:rsidR="00F00AEB">
        <w:t xml:space="preserve">sending messages to </w:t>
      </w:r>
      <w:r w:rsidR="00E52698">
        <w:t xml:space="preserve">the model and receiving </w:t>
      </w:r>
      <w:r w:rsidR="00F91651">
        <w:t>messages from it</w:t>
      </w:r>
      <w:r w:rsidR="00E52698">
        <w:t>.</w:t>
      </w:r>
      <w:r w:rsidR="00B43235">
        <w:t xml:space="preserve"> </w:t>
      </w:r>
      <w:r w:rsidR="00CD4324">
        <w:t>See</w:t>
      </w:r>
      <w:r w:rsidR="00F64238">
        <w:t xml:space="preserve"> </w:t>
      </w:r>
      <w:r w:rsidR="00F64238" w:rsidRPr="008A500D">
        <w:rPr>
          <w:i/>
          <w:iCs/>
          <w:color w:val="2B579A"/>
          <w:shd w:val="clear" w:color="auto" w:fill="E6E6E6"/>
        </w:rPr>
        <w:fldChar w:fldCharType="begin"/>
      </w:r>
      <w:r w:rsidR="00F64238" w:rsidRPr="008A500D">
        <w:rPr>
          <w:i/>
          <w:iCs/>
        </w:rPr>
        <w:instrText xml:space="preserve"> REF _Ref160099334 \h </w:instrText>
      </w:r>
      <w:r w:rsidR="008A500D">
        <w:rPr>
          <w:i/>
          <w:iCs/>
        </w:rPr>
        <w:instrText xml:space="preserve"> \* MERGEFORMAT </w:instrText>
      </w:r>
      <w:r w:rsidR="00F64238" w:rsidRPr="008A500D">
        <w:rPr>
          <w:i/>
          <w:iCs/>
          <w:color w:val="2B579A"/>
          <w:shd w:val="clear" w:color="auto" w:fill="E6E6E6"/>
        </w:rPr>
      </w:r>
      <w:r w:rsidR="00F64238" w:rsidRPr="008A500D">
        <w:rPr>
          <w:i/>
          <w:iCs/>
          <w:color w:val="2B579A"/>
          <w:shd w:val="clear" w:color="auto" w:fill="E6E6E6"/>
        </w:rPr>
        <w:fldChar w:fldCharType="separate"/>
      </w:r>
      <w:r w:rsidR="00E437A4" w:rsidRPr="00E437A4">
        <w:rPr>
          <w:i/>
          <w:iCs/>
        </w:rPr>
        <w:t>Running the UC DSL Interpreter</w:t>
      </w:r>
      <w:r w:rsidR="00F64238" w:rsidRPr="008A500D">
        <w:rPr>
          <w:i/>
          <w:iCs/>
          <w:color w:val="2B579A"/>
          <w:shd w:val="clear" w:color="auto" w:fill="E6E6E6"/>
        </w:rPr>
        <w:fldChar w:fldCharType="end"/>
      </w:r>
      <w:r w:rsidR="00632942">
        <w:t xml:space="preserve"> for how to invoke the interpreter on a script</w:t>
      </w:r>
      <w:r w:rsidR="00C97F87">
        <w:t>.</w:t>
      </w:r>
    </w:p>
    <w:p w14:paraId="721178D2" w14:textId="04276566" w:rsidR="008826D2" w:rsidRDefault="0033334B" w:rsidP="00C90629">
      <w:r>
        <w:rPr>
          <w:color w:val="2B579A"/>
          <w:shd w:val="clear" w:color="auto" w:fill="E6E6E6"/>
        </w:rPr>
        <w:fldChar w:fldCharType="begin"/>
      </w:r>
      <w:r>
        <w:instrText xml:space="preserve"> REF _Ref160106496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12</w:t>
      </w:r>
      <w:r>
        <w:rPr>
          <w:color w:val="2B579A"/>
          <w:shd w:val="clear" w:color="auto" w:fill="E6E6E6"/>
        </w:rPr>
        <w:fldChar w:fldCharType="end"/>
      </w:r>
      <w:r w:rsidR="008826D2">
        <w:t xml:space="preserve"> shows a complete script for exercising the </w:t>
      </w:r>
      <w:proofErr w:type="spellStart"/>
      <w:r w:rsidR="008826D2" w:rsidRPr="00165FCC">
        <w:rPr>
          <w:rFonts w:ascii="Courier New" w:hAnsi="Courier New" w:cs="Courier New"/>
        </w:rPr>
        <w:t>KeyExchange</w:t>
      </w:r>
      <w:proofErr w:type="spellEnd"/>
      <w:r w:rsidR="008826D2">
        <w:t xml:space="preserve"> theory from earlier sections.</w:t>
      </w:r>
      <w:r w:rsidR="00365D59">
        <w:t xml:space="preserve"> We will walk through this script one line at a time</w:t>
      </w:r>
      <w:r w:rsidR="001506CD">
        <w:t>.</w:t>
      </w:r>
    </w:p>
    <w:p w14:paraId="00E644A2" w14:textId="77777777" w:rsidR="009C2704" w:rsidRDefault="009C2704" w:rsidP="009C2704">
      <w:pPr>
        <w:pStyle w:val="Heading2"/>
      </w:pPr>
      <w:bookmarkStart w:id="48" w:name="_Toc171931113"/>
      <w:r>
        <w:t>Script Prelude</w:t>
      </w:r>
      <w:bookmarkEnd w:id="48"/>
    </w:p>
    <w:p w14:paraId="1CE3A99C" w14:textId="77777777" w:rsidR="009C2704" w:rsidRDefault="009C2704" w:rsidP="009C2704">
      <w:r>
        <w:t>The first line of a script specifies a UC DSL theory (or model):</w:t>
      </w:r>
    </w:p>
    <w:p w14:paraId="64EE8656" w14:textId="77777777" w:rsidR="009C2704" w:rsidRDefault="009C2704" w:rsidP="009C2704">
      <w:pPr>
        <w:pStyle w:val="Codesnippet"/>
        <w:rPr>
          <w:b/>
          <w:bCs/>
        </w:rPr>
      </w:pPr>
      <w:r w:rsidRPr="00210A52">
        <w:rPr>
          <w:b/>
          <w:bCs/>
        </w:rPr>
        <w:t xml:space="preserve">load </w:t>
      </w:r>
      <w:proofErr w:type="spellStart"/>
      <w:r w:rsidRPr="00210A52">
        <w:rPr>
          <w:b/>
          <w:bCs/>
        </w:rPr>
        <w:t>KeyExchange</w:t>
      </w:r>
      <w:proofErr w:type="spellEnd"/>
      <w:r w:rsidRPr="00210A52">
        <w:rPr>
          <w:b/>
          <w:bCs/>
        </w:rPr>
        <w:t>.</w:t>
      </w:r>
    </w:p>
    <w:p w14:paraId="2DA46D38" w14:textId="77777777" w:rsidR="009C2704" w:rsidRDefault="009C2704" w:rsidP="009C2704">
      <w:pPr>
        <w:pStyle w:val="Codesnippet"/>
      </w:pPr>
      <w:r w:rsidRPr="00210A52">
        <w:t xml:space="preserve">uc file </w:t>
      </w:r>
      <w:proofErr w:type="spellStart"/>
      <w:r w:rsidRPr="00210A52">
        <w:t>KeyExchange</w:t>
      </w:r>
      <w:proofErr w:type="spellEnd"/>
      <w:r w:rsidRPr="00210A52">
        <w:t xml:space="preserve"> loaded</w:t>
      </w:r>
    </w:p>
    <w:p w14:paraId="17FEC295" w14:textId="77777777" w:rsidR="009C2704" w:rsidRDefault="009C2704" w:rsidP="009C2704">
      <w:r>
        <w:t xml:space="preserve">The interpreter loads the theory and verifies that it contains a </w:t>
      </w:r>
      <w:r w:rsidRPr="00831F92">
        <w:rPr>
          <w:b/>
          <w:bCs/>
          <w:i/>
          <w:iCs/>
        </w:rPr>
        <w:t>unit</w:t>
      </w:r>
      <w:r>
        <w:t>, meaning an ideal functionality on its own or a triple consisting of a real functionality, an ideal functionality and a simulator that fit together by their interfaces. If the theory is a singleton unit, however, you won’t be able to do the next step.</w:t>
      </w:r>
    </w:p>
    <w:p w14:paraId="28C7ABCF" w14:textId="77777777" w:rsidR="009C2704" w:rsidRDefault="009C2704" w:rsidP="009C2704">
      <w:r>
        <w:t xml:space="preserve">The second line of a script specifies the configuration of the real functionality by providing arguments for its parameters. In this case, </w:t>
      </w:r>
      <w:proofErr w:type="spellStart"/>
      <w:r w:rsidRPr="000F71E3">
        <w:rPr>
          <w:rFonts w:ascii="Courier New" w:hAnsi="Courier New" w:cs="Courier New"/>
        </w:rPr>
        <w:t>KEReal</w:t>
      </w:r>
      <w:proofErr w:type="spellEnd"/>
      <w:r>
        <w:t xml:space="preserve"> has none but the step </w:t>
      </w:r>
      <w:proofErr w:type="gramStart"/>
      <w:r>
        <w:t>is still required</w:t>
      </w:r>
      <w:proofErr w:type="gramEnd"/>
      <w:r>
        <w:t>.</w:t>
      </w:r>
    </w:p>
    <w:p w14:paraId="0F16DC19" w14:textId="77777777" w:rsidR="009C2704" w:rsidRDefault="009C2704" w:rsidP="009C2704">
      <w:pPr>
        <w:pStyle w:val="Codesnippet"/>
        <w:rPr>
          <w:b/>
          <w:bCs/>
        </w:rPr>
      </w:pPr>
      <w:r w:rsidRPr="00210A52">
        <w:rPr>
          <w:b/>
          <w:bCs/>
        </w:rPr>
        <w:t xml:space="preserve">functionality </w:t>
      </w:r>
      <w:proofErr w:type="spellStart"/>
      <w:r w:rsidRPr="00210A52">
        <w:rPr>
          <w:b/>
          <w:bCs/>
        </w:rPr>
        <w:t>KEReal</w:t>
      </w:r>
      <w:proofErr w:type="spellEnd"/>
      <w:r w:rsidRPr="00210A52">
        <w:rPr>
          <w:b/>
          <w:bCs/>
        </w:rPr>
        <w:t>.</w:t>
      </w:r>
    </w:p>
    <w:p w14:paraId="7B0671E3" w14:textId="77777777" w:rsidR="009C2704" w:rsidRDefault="009C2704" w:rsidP="009C2704">
      <w:pPr>
        <w:pStyle w:val="Codesnippet"/>
      </w:pPr>
      <w:r w:rsidRPr="006C7B39">
        <w:t>global context</w:t>
      </w:r>
      <w:r>
        <w:t>:</w:t>
      </w:r>
    </w:p>
    <w:p w14:paraId="414C0441" w14:textId="77777777" w:rsidR="009C2704" w:rsidRDefault="009C2704" w:rsidP="009C2704">
      <w:pPr>
        <w:pStyle w:val="Codesnippet"/>
      </w:pPr>
      <w:r>
        <w:t>(</w:t>
      </w:r>
      <w:proofErr w:type="spellStart"/>
      <w:proofErr w:type="gramStart"/>
      <w:r>
        <w:t>func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addr</w:t>
      </w:r>
      <w:proofErr w:type="spellEnd"/>
      <w:r>
        <w:t xml:space="preserve">, adv :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IncFuncAdv</w:t>
      </w:r>
      <w:proofErr w:type="spellEnd"/>
      <w:r>
        <w:t xml:space="preserve"> : </w:t>
      </w:r>
      <w:proofErr w:type="spellStart"/>
      <w:r>
        <w:t>inc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adv)</w:t>
      </w:r>
    </w:p>
    <w:p w14:paraId="1C4C15F2" w14:textId="77777777" w:rsidR="009C2704" w:rsidRDefault="009C2704" w:rsidP="009C2704">
      <w:pPr>
        <w:pStyle w:val="Codesnippet"/>
      </w:pPr>
    </w:p>
    <w:p w14:paraId="5556E043" w14:textId="0B991741" w:rsidR="009C2704" w:rsidRDefault="009C2704" w:rsidP="00ED456C">
      <w:pPr>
        <w:pStyle w:val="Codesnippet"/>
      </w:pPr>
      <w:r>
        <w:t>worlds: KeyExchange.KEReal:1 ~ KeyExchange.KEIdeal:1 / KeyExchange.KESim:1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815"/>
      </w:tblGrid>
      <w:tr w:rsidR="008B04CF" w:rsidRPr="00C67ED7" w14:paraId="3C015B74" w14:textId="77777777" w:rsidTr="00173600">
        <w:trPr>
          <w:trHeight w:val="5184"/>
          <w:jc w:val="center"/>
        </w:trPr>
        <w:tc>
          <w:tcPr>
            <w:tcW w:w="8815" w:type="dxa"/>
            <w:vAlign w:val="center"/>
          </w:tcPr>
          <w:p w14:paraId="1891A872" w14:textId="77777777" w:rsidR="008B04CF" w:rsidRPr="00C67ED7" w:rsidRDefault="008B04CF" w:rsidP="00173600">
            <w:pPr>
              <w:pStyle w:val="Codesnippet"/>
              <w:ind w:left="0"/>
            </w:pPr>
            <w:r w:rsidRPr="00C67ED7">
              <w:lastRenderedPageBreak/>
              <w:t xml:space="preserve">load </w:t>
            </w:r>
            <w:proofErr w:type="spellStart"/>
            <w:r w:rsidRPr="00C67ED7">
              <w:t>KeyExchange</w:t>
            </w:r>
            <w:proofErr w:type="spellEnd"/>
            <w:r w:rsidRPr="00C67ED7">
              <w:t>.</w:t>
            </w:r>
          </w:p>
          <w:p w14:paraId="26F7DF5A" w14:textId="77777777" w:rsidR="008B04CF" w:rsidRDefault="008B04CF" w:rsidP="00173600">
            <w:pPr>
              <w:pStyle w:val="Codesnippet"/>
              <w:ind w:left="0"/>
            </w:pPr>
            <w:r w:rsidRPr="00C67ED7">
              <w:t xml:space="preserve">real </w:t>
            </w:r>
            <w:proofErr w:type="spellStart"/>
            <w:r w:rsidRPr="00C67ED7">
              <w:t>KEReal</w:t>
            </w:r>
            <w:proofErr w:type="spellEnd"/>
            <w:r w:rsidRPr="00C67ED7">
              <w:t>.</w:t>
            </w:r>
          </w:p>
          <w:p w14:paraId="0F7A3B87" w14:textId="77777777" w:rsidR="00CA378F" w:rsidRPr="00C67ED7" w:rsidRDefault="00CA378F" w:rsidP="00173600">
            <w:pPr>
              <w:pStyle w:val="Codesnippet"/>
              <w:ind w:left="0"/>
            </w:pPr>
          </w:p>
          <w:p w14:paraId="0E40538B" w14:textId="77777777" w:rsidR="008B04CF" w:rsidRPr="00C67ED7" w:rsidRDefault="008B04CF" w:rsidP="00173600">
            <w:pPr>
              <w:pStyle w:val="Codesnippet"/>
              <w:ind w:left="0"/>
            </w:pPr>
            <w:r w:rsidRPr="00C67ED7">
              <w:t>var pt</w:t>
            </w:r>
            <w:proofErr w:type="gramStart"/>
            <w:r w:rsidRPr="00C67ED7">
              <w:t>1 :</w:t>
            </w:r>
            <w:proofErr w:type="gramEnd"/>
            <w:r w:rsidRPr="00C67ED7">
              <w:t xml:space="preserve"> port.</w:t>
            </w:r>
          </w:p>
          <w:p w14:paraId="54D1B8C9" w14:textId="77777777" w:rsidR="008B04CF" w:rsidRPr="00C67ED7" w:rsidRDefault="008B04CF" w:rsidP="00173600">
            <w:pPr>
              <w:pStyle w:val="Codesnippet"/>
              <w:ind w:left="0"/>
            </w:pPr>
            <w:r w:rsidRPr="00C67ED7">
              <w:t>var pt</w:t>
            </w:r>
            <w:proofErr w:type="gramStart"/>
            <w:r w:rsidRPr="00C67ED7">
              <w:t>2 :</w:t>
            </w:r>
            <w:proofErr w:type="gramEnd"/>
            <w:r w:rsidRPr="00C67ED7">
              <w:t xml:space="preserve"> port.</w:t>
            </w:r>
          </w:p>
          <w:p w14:paraId="0CAAE731" w14:textId="22746B03" w:rsidR="008B04CF" w:rsidRPr="00C67ED7" w:rsidRDefault="008B04CF" w:rsidP="00173600">
            <w:pPr>
              <w:pStyle w:val="Codesnippet"/>
              <w:ind w:left="0"/>
            </w:pPr>
            <w:r w:rsidRPr="00C67ED7">
              <w:t>assumption pt1_</w:t>
            </w:r>
            <w:proofErr w:type="gramStart"/>
            <w:r w:rsidRPr="00C67ED7">
              <w:t>env :</w:t>
            </w:r>
            <w:proofErr w:type="gramEnd"/>
            <w:r w:rsidRPr="00C67ED7">
              <w:t xml:space="preserve"> </w:t>
            </w:r>
            <w:proofErr w:type="spellStart"/>
            <w:r w:rsidRPr="00C67ED7">
              <w:t>envport</w:t>
            </w:r>
            <w:proofErr w:type="spellEnd"/>
            <w:r w:rsidRPr="00C67ED7">
              <w:t xml:space="preserve"> </w:t>
            </w:r>
            <w:proofErr w:type="spellStart"/>
            <w:r w:rsidRPr="00C67ED7">
              <w:t>func</w:t>
            </w:r>
            <w:proofErr w:type="spellEnd"/>
            <w:r w:rsidRPr="00C67ED7">
              <w:t xml:space="preserve"> pt1.</w:t>
            </w:r>
          </w:p>
          <w:p w14:paraId="1373F30F" w14:textId="673A1DFD" w:rsidR="008B04CF" w:rsidRPr="00C67ED7" w:rsidRDefault="008B04CF" w:rsidP="00173600">
            <w:pPr>
              <w:pStyle w:val="Codesnippet"/>
              <w:ind w:left="0"/>
            </w:pPr>
            <w:r w:rsidRPr="00C67ED7">
              <w:t>assumption pt2_</w:t>
            </w:r>
            <w:proofErr w:type="gramStart"/>
            <w:r w:rsidRPr="00C67ED7">
              <w:t>env :</w:t>
            </w:r>
            <w:proofErr w:type="gramEnd"/>
            <w:r w:rsidRPr="00C67ED7">
              <w:t xml:space="preserve"> </w:t>
            </w:r>
            <w:proofErr w:type="spellStart"/>
            <w:r w:rsidRPr="00C67ED7">
              <w:t>envport</w:t>
            </w:r>
            <w:proofErr w:type="spellEnd"/>
            <w:r w:rsidRPr="00C67ED7">
              <w:t xml:space="preserve"> </w:t>
            </w:r>
            <w:proofErr w:type="spellStart"/>
            <w:r w:rsidRPr="00C67ED7">
              <w:t>func</w:t>
            </w:r>
            <w:proofErr w:type="spellEnd"/>
            <w:r w:rsidRPr="00C67ED7">
              <w:t xml:space="preserve"> pt2.</w:t>
            </w:r>
          </w:p>
          <w:p w14:paraId="4206D398" w14:textId="77777777" w:rsidR="00CA378F" w:rsidRDefault="00CA378F" w:rsidP="00173600">
            <w:pPr>
              <w:pStyle w:val="Codesnippet"/>
              <w:ind w:left="0"/>
            </w:pPr>
          </w:p>
          <w:p w14:paraId="62403906" w14:textId="5F4A575F" w:rsidR="008B04CF" w:rsidRPr="00C67ED7" w:rsidRDefault="008B04CF" w:rsidP="00173600">
            <w:pPr>
              <w:pStyle w:val="Codesnippet"/>
              <w:ind w:left="0"/>
            </w:pPr>
            <w:r w:rsidRPr="00C67ED7">
              <w:t>real.</w:t>
            </w:r>
          </w:p>
          <w:p w14:paraId="54D88C52" w14:textId="77777777" w:rsidR="008B04CF" w:rsidRPr="00C67ED7" w:rsidRDefault="008B04CF" w:rsidP="00173600">
            <w:pPr>
              <w:pStyle w:val="Codesnippet"/>
              <w:ind w:left="0"/>
            </w:pPr>
            <w:r w:rsidRPr="00C67ED7">
              <w:t>send pt1@KeyExchange.KEDir.Pt1.ke_req1(pt</w:t>
            </w:r>
            <w:proofErr w:type="gramStart"/>
            <w:r w:rsidRPr="00C67ED7">
              <w:t>2)@</w:t>
            </w:r>
            <w:proofErr w:type="gramEnd"/>
            <w:r w:rsidRPr="00C67ED7">
              <w:t>((func, 1)).</w:t>
            </w:r>
          </w:p>
          <w:p w14:paraId="128C0A45" w14:textId="77777777" w:rsidR="008B04CF" w:rsidRPr="00C67ED7" w:rsidRDefault="008B04CF" w:rsidP="00173600">
            <w:pPr>
              <w:pStyle w:val="Codesnippet"/>
              <w:ind w:left="0"/>
            </w:pPr>
            <w:r w:rsidRPr="00C67ED7">
              <w:t>run.</w:t>
            </w:r>
          </w:p>
          <w:p w14:paraId="2172C2CC" w14:textId="77777777" w:rsidR="008B04CF" w:rsidRPr="00C67ED7" w:rsidRDefault="008B04CF" w:rsidP="00173600">
            <w:pPr>
              <w:pStyle w:val="Codesnippet"/>
              <w:ind w:left="0"/>
            </w:pPr>
            <w:r w:rsidRPr="00C67ED7">
              <w:t>send ((adv, 2</w:t>
            </w:r>
            <w:proofErr w:type="gramStart"/>
            <w:r w:rsidRPr="00C67ED7">
              <w:t>))@</w:t>
            </w:r>
            <w:proofErr w:type="gramEnd"/>
            <w:r w:rsidRPr="00C67ED7">
              <w:t>Forwarding.FwAdv.fw_ok@((func ++ [1], 1)).</w:t>
            </w:r>
          </w:p>
          <w:p w14:paraId="4AA7DBC2" w14:textId="77777777" w:rsidR="008B04CF" w:rsidRPr="00C67ED7" w:rsidRDefault="008B04CF" w:rsidP="00173600">
            <w:pPr>
              <w:pStyle w:val="Codesnippet"/>
              <w:ind w:left="0"/>
            </w:pPr>
            <w:r w:rsidRPr="00C67ED7">
              <w:t>run.</w:t>
            </w:r>
          </w:p>
          <w:p w14:paraId="24A67E8A" w14:textId="77777777" w:rsidR="008B04CF" w:rsidRPr="00C67ED7" w:rsidRDefault="008B04CF" w:rsidP="00173600">
            <w:pPr>
              <w:pStyle w:val="Codesnippet"/>
              <w:ind w:left="0"/>
            </w:pPr>
            <w:r w:rsidRPr="00C67ED7">
              <w:t>send pt2@KeyExchange.KEDir.Pt2.ke_req2</w:t>
            </w:r>
            <w:proofErr w:type="gramStart"/>
            <w:r w:rsidRPr="00C67ED7">
              <w:t>@(</w:t>
            </w:r>
            <w:proofErr w:type="gramEnd"/>
            <w:r w:rsidRPr="00C67ED7">
              <w:t>(</w:t>
            </w:r>
            <w:proofErr w:type="spellStart"/>
            <w:r w:rsidRPr="00C67ED7">
              <w:t>func</w:t>
            </w:r>
            <w:proofErr w:type="spellEnd"/>
            <w:r w:rsidRPr="00C67ED7">
              <w:t>, 2)).</w:t>
            </w:r>
          </w:p>
          <w:p w14:paraId="22513E8A" w14:textId="77777777" w:rsidR="008B04CF" w:rsidRPr="00C67ED7" w:rsidRDefault="008B04CF" w:rsidP="00173600">
            <w:pPr>
              <w:pStyle w:val="Codesnippet"/>
              <w:ind w:left="0"/>
            </w:pPr>
            <w:r w:rsidRPr="00C67ED7">
              <w:t>run.</w:t>
            </w:r>
          </w:p>
          <w:p w14:paraId="21D8F5C6" w14:textId="77777777" w:rsidR="008B04CF" w:rsidRPr="00C67ED7" w:rsidRDefault="008B04CF" w:rsidP="00173600">
            <w:pPr>
              <w:pStyle w:val="Codesnippet"/>
              <w:ind w:left="0"/>
            </w:pPr>
            <w:r w:rsidRPr="00C67ED7">
              <w:t>send ((adv, 3</w:t>
            </w:r>
            <w:proofErr w:type="gramStart"/>
            <w:r w:rsidRPr="00C67ED7">
              <w:t>))@</w:t>
            </w:r>
            <w:proofErr w:type="gramEnd"/>
            <w:r w:rsidRPr="00C67ED7">
              <w:t>Forwarding.FwAdv.fw_ok@((func ++ [2], 1)).</w:t>
            </w:r>
          </w:p>
          <w:p w14:paraId="1B5964E7" w14:textId="77777777" w:rsidR="008B04CF" w:rsidRPr="00C67ED7" w:rsidRDefault="008B04CF" w:rsidP="00173600">
            <w:pPr>
              <w:pStyle w:val="Codesnippet"/>
              <w:ind w:left="0"/>
            </w:pPr>
            <w:r w:rsidRPr="00C67ED7">
              <w:t>run.</w:t>
            </w:r>
          </w:p>
          <w:p w14:paraId="4F80BFB1" w14:textId="77777777" w:rsidR="008B04CF" w:rsidRPr="00C67ED7" w:rsidRDefault="008B04CF" w:rsidP="00173600">
            <w:pPr>
              <w:pStyle w:val="Codesnippet"/>
              <w:ind w:left="0"/>
            </w:pPr>
            <w:r w:rsidRPr="00C67ED7">
              <w:t xml:space="preserve">assert </w:t>
            </w:r>
            <w:proofErr w:type="spellStart"/>
            <w:r w:rsidRPr="00C67ED7">
              <w:t>msg_out</w:t>
            </w:r>
            <w:proofErr w:type="spellEnd"/>
          </w:p>
          <w:p w14:paraId="1946D7F9" w14:textId="77777777" w:rsidR="008B04CF" w:rsidRPr="00C67ED7" w:rsidRDefault="008B04CF" w:rsidP="00173600">
            <w:pPr>
              <w:pStyle w:val="Codesnippet"/>
              <w:ind w:left="0"/>
            </w:pPr>
            <w:r w:rsidRPr="00C67ED7">
              <w:t xml:space="preserve">  ((</w:t>
            </w:r>
            <w:proofErr w:type="spellStart"/>
            <w:r w:rsidRPr="00C67ED7">
              <w:t>func</w:t>
            </w:r>
            <w:proofErr w:type="spellEnd"/>
            <w:r w:rsidRPr="00C67ED7">
              <w:t>, 1</w:t>
            </w:r>
            <w:proofErr w:type="gramStart"/>
            <w:r w:rsidRPr="00C67ED7">
              <w:t>))@</w:t>
            </w:r>
            <w:proofErr w:type="gramEnd"/>
            <w:r w:rsidRPr="00C67ED7">
              <w:t>KeyExchange.KEDir.Pt1.ke_rsp2(g ^ rand1 ^ rand)@pt1</w:t>
            </w:r>
          </w:p>
          <w:p w14:paraId="4DD829CC" w14:textId="77777777" w:rsidR="008B04CF" w:rsidRPr="00C67ED7" w:rsidRDefault="008B04CF" w:rsidP="00173600">
            <w:pPr>
              <w:pStyle w:val="Codesnippet"/>
              <w:ind w:left="0"/>
            </w:pPr>
            <w:r w:rsidRPr="00C67ED7">
              <w:t xml:space="preserve">  </w:t>
            </w:r>
            <w:proofErr w:type="spellStart"/>
            <w:r w:rsidRPr="00C67ED7">
              <w:t>ctrl_env</w:t>
            </w:r>
            <w:proofErr w:type="spellEnd"/>
            <w:r w:rsidRPr="00C67ED7">
              <w:t>.</w:t>
            </w:r>
          </w:p>
          <w:p w14:paraId="3384CDAD" w14:textId="77777777" w:rsidR="008B04CF" w:rsidRDefault="008B04CF" w:rsidP="001F4F19">
            <w:pPr>
              <w:pStyle w:val="Codesnippet"/>
              <w:ind w:left="0"/>
            </w:pPr>
            <w:r w:rsidRPr="00C67ED7">
              <w:t>finish.</w:t>
            </w:r>
          </w:p>
          <w:p w14:paraId="0DDE4693" w14:textId="77777777" w:rsidR="00CA378F" w:rsidRDefault="00CA378F" w:rsidP="00602A51">
            <w:pPr>
              <w:pStyle w:val="Codesnippet"/>
              <w:ind w:left="0"/>
            </w:pPr>
          </w:p>
          <w:p w14:paraId="08D32FE1" w14:textId="1AF04045" w:rsidR="00602A51" w:rsidRPr="00C67ED7" w:rsidRDefault="000C74BD" w:rsidP="00602A51">
            <w:pPr>
              <w:pStyle w:val="Codesnippet"/>
              <w:ind w:left="0"/>
            </w:pPr>
            <w:r>
              <w:t>id</w:t>
            </w:r>
            <w:r w:rsidR="00602A51" w:rsidRPr="00C67ED7">
              <w:t>eal.</w:t>
            </w:r>
          </w:p>
          <w:p w14:paraId="28E08FE6" w14:textId="77777777" w:rsidR="00602A51" w:rsidRPr="00C67ED7" w:rsidRDefault="00602A51" w:rsidP="00602A51">
            <w:pPr>
              <w:pStyle w:val="Codesnippet"/>
              <w:ind w:left="0"/>
            </w:pPr>
            <w:r w:rsidRPr="00C67ED7">
              <w:t>send pt1@KeyExchange.KEDir.Pt1.ke_req1(pt</w:t>
            </w:r>
            <w:proofErr w:type="gramStart"/>
            <w:r w:rsidRPr="00C67ED7">
              <w:t>2)@</w:t>
            </w:r>
            <w:proofErr w:type="gramEnd"/>
            <w:r w:rsidRPr="00C67ED7">
              <w:t>((func, 1)).</w:t>
            </w:r>
          </w:p>
          <w:p w14:paraId="49FD3722" w14:textId="77777777" w:rsidR="00602A51" w:rsidRPr="00C67ED7" w:rsidRDefault="00602A51" w:rsidP="00602A51">
            <w:pPr>
              <w:pStyle w:val="Codesnippet"/>
              <w:ind w:left="0"/>
            </w:pPr>
            <w:r w:rsidRPr="00C67ED7">
              <w:t>run.</w:t>
            </w:r>
          </w:p>
          <w:p w14:paraId="1238DF42" w14:textId="77777777" w:rsidR="00602A51" w:rsidRPr="00C67ED7" w:rsidRDefault="00602A51" w:rsidP="00602A51">
            <w:pPr>
              <w:pStyle w:val="Codesnippet"/>
              <w:ind w:left="0"/>
            </w:pPr>
            <w:r w:rsidRPr="00C67ED7">
              <w:t>send ((adv, 2</w:t>
            </w:r>
            <w:proofErr w:type="gramStart"/>
            <w:r w:rsidRPr="00C67ED7">
              <w:t>))@</w:t>
            </w:r>
            <w:proofErr w:type="gramEnd"/>
            <w:r w:rsidRPr="00C67ED7">
              <w:t>Forwarding.FwAdv.fw_ok@((func ++ [1], 1)).</w:t>
            </w:r>
          </w:p>
          <w:p w14:paraId="2AD99A87" w14:textId="77777777" w:rsidR="00602A51" w:rsidRPr="00C67ED7" w:rsidRDefault="00602A51" w:rsidP="00602A51">
            <w:pPr>
              <w:pStyle w:val="Codesnippet"/>
              <w:ind w:left="0"/>
            </w:pPr>
            <w:r w:rsidRPr="00C67ED7">
              <w:t>run.</w:t>
            </w:r>
          </w:p>
          <w:p w14:paraId="790A05AE" w14:textId="77777777" w:rsidR="00602A51" w:rsidRPr="00C67ED7" w:rsidRDefault="00602A51" w:rsidP="00602A51">
            <w:pPr>
              <w:pStyle w:val="Codesnippet"/>
              <w:ind w:left="0"/>
            </w:pPr>
            <w:r w:rsidRPr="00C67ED7">
              <w:t>send pt2@KeyExchange.KEDir.Pt2.ke_req2</w:t>
            </w:r>
            <w:proofErr w:type="gramStart"/>
            <w:r w:rsidRPr="00C67ED7">
              <w:t>@(</w:t>
            </w:r>
            <w:proofErr w:type="gramEnd"/>
            <w:r w:rsidRPr="00C67ED7">
              <w:t>(</w:t>
            </w:r>
            <w:proofErr w:type="spellStart"/>
            <w:r w:rsidRPr="00C67ED7">
              <w:t>func</w:t>
            </w:r>
            <w:proofErr w:type="spellEnd"/>
            <w:r w:rsidRPr="00C67ED7">
              <w:t>, 2)).</w:t>
            </w:r>
          </w:p>
          <w:p w14:paraId="1088DFD9" w14:textId="77777777" w:rsidR="00602A51" w:rsidRPr="00C67ED7" w:rsidRDefault="00602A51" w:rsidP="00602A51">
            <w:pPr>
              <w:pStyle w:val="Codesnippet"/>
              <w:ind w:left="0"/>
            </w:pPr>
            <w:r w:rsidRPr="00C67ED7">
              <w:t>run.</w:t>
            </w:r>
          </w:p>
          <w:p w14:paraId="6E003037" w14:textId="77777777" w:rsidR="00602A51" w:rsidRPr="00C67ED7" w:rsidRDefault="00602A51" w:rsidP="00602A51">
            <w:pPr>
              <w:pStyle w:val="Codesnippet"/>
              <w:ind w:left="0"/>
            </w:pPr>
            <w:r w:rsidRPr="00C67ED7">
              <w:t>send ((adv, 3</w:t>
            </w:r>
            <w:proofErr w:type="gramStart"/>
            <w:r w:rsidRPr="00C67ED7">
              <w:t>))@</w:t>
            </w:r>
            <w:proofErr w:type="gramEnd"/>
            <w:r w:rsidRPr="00C67ED7">
              <w:t>Forwarding.FwAdv.fw_ok@((func ++ [2], 1)).</w:t>
            </w:r>
          </w:p>
          <w:p w14:paraId="1846AA84" w14:textId="77777777" w:rsidR="00602A51" w:rsidRPr="00C67ED7" w:rsidRDefault="00602A51" w:rsidP="00602A51">
            <w:pPr>
              <w:pStyle w:val="Codesnippet"/>
              <w:ind w:left="0"/>
            </w:pPr>
            <w:r w:rsidRPr="00C67ED7">
              <w:t>run.</w:t>
            </w:r>
          </w:p>
          <w:p w14:paraId="6A08393B" w14:textId="77777777" w:rsidR="00602A51" w:rsidRPr="00C67ED7" w:rsidRDefault="00602A51" w:rsidP="00602A51">
            <w:pPr>
              <w:pStyle w:val="Codesnippet"/>
              <w:ind w:left="0"/>
            </w:pPr>
            <w:r w:rsidRPr="00C67ED7">
              <w:t xml:space="preserve">assert </w:t>
            </w:r>
            <w:proofErr w:type="spellStart"/>
            <w:r w:rsidRPr="00C67ED7">
              <w:t>msg_out</w:t>
            </w:r>
            <w:proofErr w:type="spellEnd"/>
          </w:p>
          <w:p w14:paraId="58887DE0" w14:textId="77777777" w:rsidR="00602A51" w:rsidRPr="00C67ED7" w:rsidRDefault="00602A51" w:rsidP="00602A51">
            <w:pPr>
              <w:pStyle w:val="Codesnippet"/>
              <w:ind w:left="0"/>
            </w:pPr>
            <w:r w:rsidRPr="00C67ED7">
              <w:t xml:space="preserve">  ((</w:t>
            </w:r>
            <w:proofErr w:type="spellStart"/>
            <w:r w:rsidRPr="00C67ED7">
              <w:t>func</w:t>
            </w:r>
            <w:proofErr w:type="spellEnd"/>
            <w:r w:rsidRPr="00C67ED7">
              <w:t>, 1</w:t>
            </w:r>
            <w:proofErr w:type="gramStart"/>
            <w:r w:rsidRPr="00C67ED7">
              <w:t>))@</w:t>
            </w:r>
            <w:proofErr w:type="gramEnd"/>
            <w:r w:rsidRPr="00C67ED7">
              <w:t>KeyExchange.KEDir.Pt1.ke_rsp2(g ^ rand1 ^ rand)@pt1</w:t>
            </w:r>
          </w:p>
          <w:p w14:paraId="0751D45E" w14:textId="77777777" w:rsidR="00602A51" w:rsidRPr="00C67ED7" w:rsidRDefault="00602A51" w:rsidP="00602A51">
            <w:pPr>
              <w:pStyle w:val="Codesnippet"/>
              <w:ind w:left="0"/>
            </w:pPr>
            <w:r w:rsidRPr="00C67ED7">
              <w:t xml:space="preserve">  </w:t>
            </w:r>
            <w:proofErr w:type="spellStart"/>
            <w:r w:rsidRPr="00C67ED7">
              <w:t>ctrl_env</w:t>
            </w:r>
            <w:proofErr w:type="spellEnd"/>
            <w:r w:rsidRPr="00C67ED7">
              <w:t>.</w:t>
            </w:r>
          </w:p>
          <w:p w14:paraId="5C2CC152" w14:textId="694CD364" w:rsidR="00602A51" w:rsidRPr="00C67ED7" w:rsidRDefault="00602A51" w:rsidP="00602A51">
            <w:pPr>
              <w:pStyle w:val="Codesnippet"/>
              <w:ind w:left="0"/>
            </w:pPr>
            <w:r w:rsidRPr="00C67ED7">
              <w:t>finish.</w:t>
            </w:r>
          </w:p>
        </w:tc>
      </w:tr>
    </w:tbl>
    <w:p w14:paraId="6BB21095" w14:textId="75EF2644" w:rsidR="0096249A" w:rsidRDefault="0096249A" w:rsidP="00A61F90">
      <w:pPr>
        <w:pStyle w:val="Caption"/>
        <w:jc w:val="center"/>
      </w:pPr>
      <w:bookmarkStart w:id="49" w:name="_Ref160106496"/>
      <w:bookmarkStart w:id="50" w:name="_Toc171931138"/>
      <w:r>
        <w:t xml:space="preserve">Figure </w:t>
      </w:r>
      <w:r>
        <w:rPr>
          <w:color w:val="2B579A"/>
          <w:shd w:val="clear" w:color="auto" w:fill="E6E6E6"/>
        </w:rPr>
        <w:fldChar w:fldCharType="begin"/>
      </w:r>
      <w:r>
        <w:instrText xml:space="preserve"> SEQ Figure \* ARABIC </w:instrText>
      </w:r>
      <w:r>
        <w:rPr>
          <w:color w:val="2B579A"/>
          <w:shd w:val="clear" w:color="auto" w:fill="E6E6E6"/>
        </w:rPr>
        <w:fldChar w:fldCharType="separate"/>
      </w:r>
      <w:r w:rsidR="00E437A4">
        <w:rPr>
          <w:noProof/>
        </w:rPr>
        <w:t>12</w:t>
      </w:r>
      <w:r>
        <w:rPr>
          <w:noProof/>
          <w:color w:val="2B579A"/>
          <w:shd w:val="clear" w:color="auto" w:fill="E6E6E6"/>
        </w:rPr>
        <w:fldChar w:fldCharType="end"/>
      </w:r>
      <w:bookmarkEnd w:id="49"/>
      <w:r>
        <w:t xml:space="preserve"> </w:t>
      </w:r>
      <w:r w:rsidR="00A61F90">
        <w:t xml:space="preserve">Interpreter Script for </w:t>
      </w:r>
      <w:proofErr w:type="spellStart"/>
      <w:r w:rsidR="00A61F90" w:rsidRPr="00A61F90">
        <w:rPr>
          <w:rFonts w:ascii="Courier New" w:hAnsi="Courier New" w:cs="Courier New"/>
        </w:rPr>
        <w:t>KeyExchange</w:t>
      </w:r>
      <w:proofErr w:type="spellEnd"/>
      <w:r w:rsidR="00A61F90">
        <w:t xml:space="preserve"> Model</w:t>
      </w:r>
      <w:bookmarkEnd w:id="50"/>
    </w:p>
    <w:p w14:paraId="165B4F3E" w14:textId="6A10E573" w:rsidR="00E03FB0" w:rsidRDefault="00361017" w:rsidP="00C90629">
      <w:r>
        <w:t xml:space="preserve">Given the </w:t>
      </w:r>
      <w:r w:rsidR="00C00ED1">
        <w:t xml:space="preserve">real </w:t>
      </w:r>
      <w:r>
        <w:t xml:space="preserve">configuration, the </w:t>
      </w:r>
      <w:r w:rsidR="00F64DE2">
        <w:t>interpreter</w:t>
      </w:r>
      <w:r w:rsidR="00C63BE0">
        <w:t xml:space="preserve"> sets up </w:t>
      </w:r>
      <w:r w:rsidR="00267638">
        <w:t xml:space="preserve">and displays </w:t>
      </w:r>
      <w:r w:rsidR="00C63BE0">
        <w:t xml:space="preserve">a </w:t>
      </w:r>
      <w:r w:rsidR="00C63BE0" w:rsidRPr="00D964F9">
        <w:rPr>
          <w:b/>
          <w:bCs/>
          <w:i/>
          <w:iCs/>
        </w:rPr>
        <w:t>global context</w:t>
      </w:r>
      <w:r w:rsidR="00CA7498">
        <w:t xml:space="preserve">. </w:t>
      </w:r>
      <w:r w:rsidR="00267638">
        <w:t xml:space="preserve">This initially </w:t>
      </w:r>
      <w:r w:rsidR="00C63BE0">
        <w:t>contain</w:t>
      </w:r>
      <w:r w:rsidR="00267638">
        <w:t>s</w:t>
      </w:r>
      <w:r w:rsidR="00C63BE0">
        <w:t xml:space="preserve"> two variables, </w:t>
      </w:r>
      <w:proofErr w:type="spellStart"/>
      <w:r w:rsidR="00C63BE0" w:rsidRPr="00B65A02">
        <w:rPr>
          <w:rFonts w:ascii="Courier New" w:hAnsi="Courier New" w:cs="Courier New"/>
        </w:rPr>
        <w:t>func</w:t>
      </w:r>
      <w:proofErr w:type="spellEnd"/>
      <w:r w:rsidR="00C63BE0">
        <w:t xml:space="preserve"> and </w:t>
      </w:r>
      <w:r w:rsidR="00C63BE0" w:rsidRPr="00B65A02">
        <w:rPr>
          <w:rFonts w:ascii="Courier New" w:hAnsi="Courier New" w:cs="Courier New"/>
        </w:rPr>
        <w:t>adv</w:t>
      </w:r>
      <w:r w:rsidR="00C63BE0">
        <w:t>, which are addresses.</w:t>
      </w:r>
      <w:r w:rsidR="00F2525D">
        <w:t xml:space="preserve"> </w:t>
      </w:r>
      <w:r w:rsidR="00105E2D">
        <w:t>Every functionality</w:t>
      </w:r>
      <w:r w:rsidR="008546E5">
        <w:t xml:space="preserve"> in the broad sense has an address: this includes ideal and real functionalities as well as the environment, adversaries and simulators. </w:t>
      </w:r>
      <w:r w:rsidR="00F2525D">
        <w:t xml:space="preserve">The </w:t>
      </w:r>
      <w:proofErr w:type="spellStart"/>
      <w:r w:rsidR="00F2525D" w:rsidRPr="00B65A02">
        <w:rPr>
          <w:rFonts w:ascii="Courier New" w:hAnsi="Courier New" w:cs="Courier New"/>
        </w:rPr>
        <w:t>addr</w:t>
      </w:r>
      <w:proofErr w:type="spellEnd"/>
      <w:r w:rsidR="00F2525D">
        <w:t xml:space="preserve"> type </w:t>
      </w:r>
      <w:proofErr w:type="gramStart"/>
      <w:r w:rsidR="00F2525D">
        <w:t>is defined</w:t>
      </w:r>
      <w:proofErr w:type="gramEnd"/>
      <w:r w:rsidR="00F2525D">
        <w:t xml:space="preserve"> in </w:t>
      </w:r>
      <w:r w:rsidR="00323307">
        <w:t xml:space="preserve">the </w:t>
      </w:r>
      <w:proofErr w:type="spellStart"/>
      <w:r w:rsidR="00646669">
        <w:t>EasyCrypt</w:t>
      </w:r>
      <w:proofErr w:type="spellEnd"/>
      <w:r w:rsidR="00646669">
        <w:t xml:space="preserve"> theory </w:t>
      </w:r>
      <w:proofErr w:type="spellStart"/>
      <w:r w:rsidR="00F2525D" w:rsidRPr="00646669">
        <w:rPr>
          <w:rFonts w:ascii="Courier New" w:hAnsi="Courier New" w:cs="Courier New"/>
        </w:rPr>
        <w:t>UCBasicTypes</w:t>
      </w:r>
      <w:proofErr w:type="spellEnd"/>
      <w:r w:rsidR="00F2525D">
        <w:t xml:space="preserve"> in </w:t>
      </w:r>
      <w:proofErr w:type="spellStart"/>
      <w:r w:rsidR="00F2525D">
        <w:t>EasyUC’s</w:t>
      </w:r>
      <w:proofErr w:type="spellEnd"/>
      <w:r w:rsidR="00F2525D">
        <w:t xml:space="preserve"> prelude folder</w:t>
      </w:r>
      <w:r w:rsidR="00FF6B73">
        <w:t xml:space="preserve"> as </w:t>
      </w:r>
      <w:r w:rsidR="00FF6B73" w:rsidRPr="00A624FE">
        <w:rPr>
          <w:rFonts w:ascii="Courier New" w:hAnsi="Courier New" w:cs="Courier New"/>
        </w:rPr>
        <w:t>int list</w:t>
      </w:r>
      <w:r w:rsidR="00F2525D">
        <w:t>.</w:t>
      </w:r>
      <w:r w:rsidR="00AB1E90">
        <w:t xml:space="preserve"> </w:t>
      </w:r>
      <w:r w:rsidR="00425579">
        <w:t>T</w:t>
      </w:r>
      <w:r w:rsidR="009855C9">
        <w:t xml:space="preserve">he real and ideal </w:t>
      </w:r>
      <w:r w:rsidR="00AF2968">
        <w:t xml:space="preserve">functionalities </w:t>
      </w:r>
      <w:proofErr w:type="gramStart"/>
      <w:r w:rsidR="00AF2968">
        <w:t>are assigned</w:t>
      </w:r>
      <w:proofErr w:type="gramEnd"/>
      <w:r w:rsidR="00AF2968">
        <w:t xml:space="preserve"> the same address, which is the value of </w:t>
      </w:r>
      <w:proofErr w:type="spellStart"/>
      <w:r w:rsidR="00AF2968" w:rsidRPr="0082315B">
        <w:rPr>
          <w:rFonts w:ascii="Courier New" w:hAnsi="Courier New" w:cs="Courier New"/>
        </w:rPr>
        <w:t>func</w:t>
      </w:r>
      <w:proofErr w:type="spellEnd"/>
      <w:r w:rsidR="00D35613" w:rsidRPr="00D35613">
        <w:t xml:space="preserve"> (</w:t>
      </w:r>
      <w:r w:rsidR="00D35613">
        <w:t>if they were different, the environment could trivially tell them apart)</w:t>
      </w:r>
      <w:r w:rsidR="00AF2968">
        <w:t xml:space="preserve">. </w:t>
      </w:r>
      <w:r w:rsidR="001A5576">
        <w:t>In particular, t</w:t>
      </w:r>
      <w:r w:rsidR="0002125F">
        <w:t xml:space="preserve">he address of the environment is </w:t>
      </w:r>
      <w:r w:rsidR="007335E8" w:rsidRPr="002147D9">
        <w:rPr>
          <w:rFonts w:ascii="Courier New" w:hAnsi="Courier New" w:cs="Courier New"/>
        </w:rPr>
        <w:t>[]</w:t>
      </w:r>
      <w:r w:rsidR="007335E8">
        <w:t xml:space="preserve">, </w:t>
      </w:r>
      <w:proofErr w:type="spellStart"/>
      <w:r w:rsidR="007335E8" w:rsidRPr="00211813">
        <w:rPr>
          <w:rFonts w:ascii="Courier New" w:hAnsi="Courier New" w:cs="Courier New"/>
        </w:rPr>
        <w:t>func</w:t>
      </w:r>
      <w:proofErr w:type="spellEnd"/>
      <w:r w:rsidR="007335E8">
        <w:t xml:space="preserve"> is </w:t>
      </w:r>
      <w:r w:rsidR="007335E8" w:rsidRPr="002147D9">
        <w:rPr>
          <w:rFonts w:ascii="Courier New" w:hAnsi="Courier New" w:cs="Courier New"/>
        </w:rPr>
        <w:t>[1]</w:t>
      </w:r>
      <w:r w:rsidR="007335E8">
        <w:t xml:space="preserve"> and </w:t>
      </w:r>
      <w:r w:rsidR="007335E8" w:rsidRPr="00211813">
        <w:rPr>
          <w:rFonts w:ascii="Courier New" w:hAnsi="Courier New" w:cs="Courier New"/>
        </w:rPr>
        <w:t>adv</w:t>
      </w:r>
      <w:r w:rsidR="007335E8">
        <w:t xml:space="preserve"> is </w:t>
      </w:r>
      <w:r w:rsidR="007335E8" w:rsidRPr="002147D9">
        <w:rPr>
          <w:rFonts w:ascii="Courier New" w:hAnsi="Courier New" w:cs="Courier New"/>
        </w:rPr>
        <w:t>[2]</w:t>
      </w:r>
      <w:r w:rsidR="007335E8">
        <w:t xml:space="preserve">. </w:t>
      </w:r>
      <w:r w:rsidR="00E03FB0">
        <w:t>Addresses are hierarchical</w:t>
      </w:r>
      <w:r w:rsidR="009D52E3">
        <w:t xml:space="preserve">: </w:t>
      </w:r>
      <w:r w:rsidR="000B4835">
        <w:t xml:space="preserve">for example, the </w:t>
      </w:r>
      <w:proofErr w:type="spellStart"/>
      <w:r w:rsidR="00211813">
        <w:t>subfunctionalities</w:t>
      </w:r>
      <w:proofErr w:type="spellEnd"/>
      <w:r w:rsidR="00793AC3">
        <w:t xml:space="preserve"> </w:t>
      </w:r>
      <w:r w:rsidR="00793AC3" w:rsidRPr="00793AC3">
        <w:rPr>
          <w:rFonts w:ascii="Courier New" w:hAnsi="Courier New" w:cs="Courier New"/>
        </w:rPr>
        <w:t>Fw1</w:t>
      </w:r>
      <w:r w:rsidR="00793AC3">
        <w:t xml:space="preserve"> and </w:t>
      </w:r>
      <w:r w:rsidR="00793AC3" w:rsidRPr="00793AC3">
        <w:rPr>
          <w:rFonts w:ascii="Courier New" w:hAnsi="Courier New" w:cs="Courier New"/>
        </w:rPr>
        <w:t>Fw2</w:t>
      </w:r>
      <w:r w:rsidR="00793AC3">
        <w:t xml:space="preserve"> inside </w:t>
      </w:r>
      <w:proofErr w:type="spellStart"/>
      <w:r w:rsidR="00793AC3" w:rsidRPr="00793AC3">
        <w:rPr>
          <w:rFonts w:ascii="Courier New" w:hAnsi="Courier New" w:cs="Courier New"/>
        </w:rPr>
        <w:t>KEReal</w:t>
      </w:r>
      <w:proofErr w:type="spellEnd"/>
      <w:r w:rsidR="00793AC3">
        <w:t xml:space="preserve"> </w:t>
      </w:r>
      <w:proofErr w:type="gramStart"/>
      <w:r w:rsidR="00793AC3">
        <w:t>are assigned</w:t>
      </w:r>
      <w:proofErr w:type="gramEnd"/>
      <w:r w:rsidR="00793AC3">
        <w:t xml:space="preserve"> addresses that start with </w:t>
      </w:r>
      <w:proofErr w:type="spellStart"/>
      <w:r w:rsidR="00793AC3" w:rsidRPr="00793AC3">
        <w:rPr>
          <w:rFonts w:ascii="Courier New" w:hAnsi="Courier New" w:cs="Courier New"/>
        </w:rPr>
        <w:t>func</w:t>
      </w:r>
      <w:proofErr w:type="spellEnd"/>
      <w:r w:rsidR="008D1B13">
        <w:t>, namely</w:t>
      </w:r>
      <w:r w:rsidR="00793AC3">
        <w:t xml:space="preserve"> </w:t>
      </w:r>
      <w:r w:rsidR="00793AC3" w:rsidRPr="008D1B13">
        <w:rPr>
          <w:rFonts w:ascii="Courier New" w:hAnsi="Courier New" w:cs="Courier New"/>
        </w:rPr>
        <w:t>[1</w:t>
      </w:r>
      <w:r w:rsidR="00A01211">
        <w:rPr>
          <w:rFonts w:ascii="Courier New" w:hAnsi="Courier New" w:cs="Courier New"/>
        </w:rPr>
        <w:t>;</w:t>
      </w:r>
      <w:r w:rsidR="00793AC3" w:rsidRPr="008D1B13">
        <w:rPr>
          <w:rFonts w:ascii="Courier New" w:hAnsi="Courier New" w:cs="Courier New"/>
        </w:rPr>
        <w:t xml:space="preserve"> 1]</w:t>
      </w:r>
      <w:r w:rsidR="00793AC3">
        <w:t xml:space="preserve"> and </w:t>
      </w:r>
      <w:r w:rsidR="00793AC3" w:rsidRPr="008D1B13">
        <w:rPr>
          <w:rFonts w:ascii="Courier New" w:hAnsi="Courier New" w:cs="Courier New"/>
        </w:rPr>
        <w:t>[1</w:t>
      </w:r>
      <w:r w:rsidR="00A01211">
        <w:rPr>
          <w:rFonts w:ascii="Courier New" w:hAnsi="Courier New" w:cs="Courier New"/>
        </w:rPr>
        <w:t>;</w:t>
      </w:r>
      <w:r w:rsidR="00793AC3" w:rsidRPr="008D1B13">
        <w:rPr>
          <w:rFonts w:ascii="Courier New" w:hAnsi="Courier New" w:cs="Courier New"/>
        </w:rPr>
        <w:t xml:space="preserve"> 2]</w:t>
      </w:r>
      <w:r w:rsidR="00793AC3">
        <w:t>, respectively.</w:t>
      </w:r>
      <w:r w:rsidR="00447811">
        <w:t xml:space="preserve"> We say that </w:t>
      </w:r>
      <w:proofErr w:type="spellStart"/>
      <w:r w:rsidR="003E432A" w:rsidRPr="003E432A">
        <w:rPr>
          <w:rFonts w:ascii="Courier New" w:hAnsi="Courier New" w:cs="Courier New"/>
        </w:rPr>
        <w:t>func</w:t>
      </w:r>
      <w:proofErr w:type="spellEnd"/>
      <w:r w:rsidR="003E432A">
        <w:t xml:space="preserve"> is </w:t>
      </w:r>
      <w:r w:rsidR="003E432A" w:rsidRPr="001E42B9">
        <w:rPr>
          <w:rFonts w:cstheme="minorHAnsi"/>
          <w:i/>
          <w:iCs/>
        </w:rPr>
        <w:t>less than</w:t>
      </w:r>
      <w:r w:rsidR="003E432A">
        <w:t xml:space="preserve"> these addresses because it is a prefix of them.</w:t>
      </w:r>
      <w:r w:rsidR="00AB69CF">
        <w:t xml:space="preserve"> This implies that </w:t>
      </w:r>
      <w:proofErr w:type="spellStart"/>
      <w:r w:rsidR="00AB69CF" w:rsidRPr="00E1020F">
        <w:rPr>
          <w:rFonts w:ascii="Courier New" w:hAnsi="Courier New" w:cs="Courier New"/>
        </w:rPr>
        <w:t>func</w:t>
      </w:r>
      <w:proofErr w:type="spellEnd"/>
      <w:r w:rsidR="00AB69CF">
        <w:t xml:space="preserve"> and </w:t>
      </w:r>
      <w:r w:rsidR="00AB69CF" w:rsidRPr="00E1020F">
        <w:rPr>
          <w:rFonts w:ascii="Courier New" w:hAnsi="Courier New" w:cs="Courier New"/>
        </w:rPr>
        <w:t>adv</w:t>
      </w:r>
      <w:r w:rsidR="00AB69CF">
        <w:t xml:space="preserve"> are part of the environment</w:t>
      </w:r>
      <w:r w:rsidR="00E1020F">
        <w:t>, which is interesting</w:t>
      </w:r>
      <w:r w:rsidR="00E1207D">
        <w:t xml:space="preserve"> but not germane</w:t>
      </w:r>
      <w:r w:rsidR="00E1020F">
        <w:t>.</w:t>
      </w:r>
    </w:p>
    <w:p w14:paraId="557A8FB4" w14:textId="3DB6997C" w:rsidR="00C63BE0" w:rsidRDefault="00302B39" w:rsidP="00C90629">
      <w:r>
        <w:lastRenderedPageBreak/>
        <w:t xml:space="preserve">The global context also contains an assumption called </w:t>
      </w:r>
      <w:proofErr w:type="spellStart"/>
      <w:r w:rsidRPr="0094572F">
        <w:rPr>
          <w:rFonts w:ascii="Courier New" w:hAnsi="Courier New" w:cs="Courier New"/>
        </w:rPr>
        <w:t>IncFuncAdv</w:t>
      </w:r>
      <w:proofErr w:type="spellEnd"/>
      <w:r>
        <w:t xml:space="preserve"> that </w:t>
      </w:r>
      <w:proofErr w:type="spellStart"/>
      <w:r w:rsidRPr="0094572F">
        <w:rPr>
          <w:rFonts w:ascii="Courier New" w:hAnsi="Courier New" w:cs="Courier New"/>
        </w:rPr>
        <w:t>inc</w:t>
      </w:r>
      <w:proofErr w:type="spellEnd"/>
      <w:r w:rsidRPr="0094572F">
        <w:rPr>
          <w:rFonts w:ascii="Courier New" w:hAnsi="Courier New" w:cs="Courier New"/>
        </w:rPr>
        <w:t xml:space="preserve"> </w:t>
      </w:r>
      <w:proofErr w:type="spellStart"/>
      <w:r w:rsidRPr="0094572F">
        <w:rPr>
          <w:rFonts w:ascii="Courier New" w:hAnsi="Courier New" w:cs="Courier New"/>
        </w:rPr>
        <w:t>fun</w:t>
      </w:r>
      <w:r w:rsidR="003E27AC">
        <w:rPr>
          <w:rFonts w:ascii="Courier New" w:hAnsi="Courier New" w:cs="Courier New"/>
        </w:rPr>
        <w:t>c</w:t>
      </w:r>
      <w:proofErr w:type="spellEnd"/>
      <w:r w:rsidRPr="0094572F">
        <w:rPr>
          <w:rFonts w:ascii="Courier New" w:hAnsi="Courier New" w:cs="Courier New"/>
        </w:rPr>
        <w:t xml:space="preserve"> adv</w:t>
      </w:r>
      <w:r>
        <w:t xml:space="preserve"> is true.</w:t>
      </w:r>
      <w:r w:rsidR="0094572F">
        <w:t xml:space="preserve"> The </w:t>
      </w:r>
      <w:proofErr w:type="spellStart"/>
      <w:r w:rsidR="0094572F" w:rsidRPr="00D964F9">
        <w:rPr>
          <w:rFonts w:ascii="Courier New" w:hAnsi="Courier New" w:cs="Courier New"/>
        </w:rPr>
        <w:t>inc</w:t>
      </w:r>
      <w:proofErr w:type="spellEnd"/>
      <w:r w:rsidR="0094572F">
        <w:t xml:space="preserve"> operator </w:t>
      </w:r>
      <w:r w:rsidR="0040129C">
        <w:t xml:space="preserve">takes two addresses and returns whether they are </w:t>
      </w:r>
      <w:r w:rsidR="0040129C" w:rsidRPr="00047CE4">
        <w:rPr>
          <w:i/>
          <w:iCs/>
        </w:rPr>
        <w:t>incomparable</w:t>
      </w:r>
      <w:r w:rsidR="0040129C">
        <w:t xml:space="preserve">: whether neither is a prefix of the other, which </w:t>
      </w:r>
      <w:r w:rsidR="00ED636F">
        <w:t xml:space="preserve">would </w:t>
      </w:r>
      <w:r w:rsidR="0040129C">
        <w:t xml:space="preserve">indicate </w:t>
      </w:r>
      <w:r w:rsidR="00ED636F">
        <w:t>that one of them is an internal component of the other.</w:t>
      </w:r>
      <w:r w:rsidR="005973E1">
        <w:t xml:space="preserve"> The lists </w:t>
      </w:r>
      <w:r w:rsidR="005973E1" w:rsidRPr="005973E1">
        <w:rPr>
          <w:rFonts w:ascii="Courier New" w:hAnsi="Courier New" w:cs="Courier New"/>
        </w:rPr>
        <w:t>[1]</w:t>
      </w:r>
      <w:r w:rsidR="005973E1">
        <w:t xml:space="preserve"> and </w:t>
      </w:r>
      <w:r w:rsidR="005973E1" w:rsidRPr="005973E1">
        <w:rPr>
          <w:rFonts w:ascii="Courier New" w:hAnsi="Courier New" w:cs="Courier New"/>
        </w:rPr>
        <w:t>[2]</w:t>
      </w:r>
      <w:r w:rsidR="005973E1">
        <w:t xml:space="preserve"> are incomparable.</w:t>
      </w:r>
    </w:p>
    <w:p w14:paraId="50EAFEB8" w14:textId="79E8F879" w:rsidR="00B956D3" w:rsidRDefault="00E910BA" w:rsidP="00C90629">
      <w:r>
        <w:t xml:space="preserve">The interpreter </w:t>
      </w:r>
      <w:r w:rsidR="00943663">
        <w:t xml:space="preserve">then displays </w:t>
      </w:r>
      <w:r w:rsidR="002A5F60">
        <w:t>the</w:t>
      </w:r>
      <w:r w:rsidR="007E76BA">
        <w:t xml:space="preserve"> two </w:t>
      </w:r>
      <w:r w:rsidR="007E76BA" w:rsidRPr="006629B3">
        <w:t>worlds</w:t>
      </w:r>
      <w:r w:rsidR="000F4AC7">
        <w:t>, real and ideal,</w:t>
      </w:r>
      <w:r w:rsidR="00C12BE9">
        <w:t xml:space="preserve"> that we are claiming are equivalent (indicated by </w:t>
      </w:r>
      <w:r w:rsidR="00C12BE9" w:rsidRPr="00E910BA">
        <w:rPr>
          <w:rFonts w:ascii="Courier New" w:hAnsi="Courier New" w:cs="Courier New"/>
        </w:rPr>
        <w:t>~</w:t>
      </w:r>
      <w:r w:rsidR="00C12BE9">
        <w:t>)</w:t>
      </w:r>
      <w:r w:rsidR="00C577EA">
        <w:t>. The number</w:t>
      </w:r>
      <w:r w:rsidR="00756BBA">
        <w:t>s</w:t>
      </w:r>
      <w:r w:rsidR="00DF2E2B" w:rsidRPr="00756BBA">
        <w:t xml:space="preserve"> after </w:t>
      </w:r>
      <w:r w:rsidR="00C577EA" w:rsidRPr="00756BBA">
        <w:t>the</w:t>
      </w:r>
      <w:r w:rsidR="00DF2E2B" w:rsidRPr="00756BBA">
        <w:t xml:space="preserve"> colon</w:t>
      </w:r>
      <w:r w:rsidR="00756BBA">
        <w:t xml:space="preserve">s will </w:t>
      </w:r>
      <w:proofErr w:type="gramStart"/>
      <w:r w:rsidR="00756BBA">
        <w:t>be explained</w:t>
      </w:r>
      <w:proofErr w:type="gramEnd"/>
      <w:r w:rsidR="00756BBA">
        <w:t xml:space="preserve"> </w:t>
      </w:r>
      <w:r w:rsidR="00C46411">
        <w:t>later</w:t>
      </w:r>
      <w:r w:rsidR="00881435">
        <w:t>.</w:t>
      </w:r>
    </w:p>
    <w:p w14:paraId="6686E34F" w14:textId="53953504" w:rsidR="00372D25" w:rsidRDefault="0015730C" w:rsidP="00372D25">
      <w:r>
        <w:t xml:space="preserve">To give a more complex example, </w:t>
      </w:r>
      <w:r w:rsidR="001C68F0">
        <w:t>i</w:t>
      </w:r>
      <w:r w:rsidR="00372D25">
        <w:t xml:space="preserve">f we were working with the </w:t>
      </w:r>
      <w:r w:rsidR="00372D25" w:rsidRPr="00D41FA6">
        <w:rPr>
          <w:rFonts w:ascii="Courier New" w:hAnsi="Courier New" w:cs="Courier New"/>
        </w:rPr>
        <w:t>SMC</w:t>
      </w:r>
      <w:r w:rsidR="00372D25">
        <w:t xml:space="preserve"> theory, </w:t>
      </w:r>
      <w:r w:rsidR="000A10E5">
        <w:t>a script might</w:t>
      </w:r>
      <w:r w:rsidR="00372D25">
        <w:t xml:space="preserve"> s</w:t>
      </w:r>
      <w:r w:rsidR="00C109B2">
        <w:t>tart</w:t>
      </w:r>
    </w:p>
    <w:p w14:paraId="2EAA2C52" w14:textId="77777777" w:rsidR="00C109B2" w:rsidRDefault="00C109B2" w:rsidP="00372D25">
      <w:pPr>
        <w:pStyle w:val="Codesnippet"/>
      </w:pPr>
      <w:r>
        <w:t>load SMC.</w:t>
      </w:r>
    </w:p>
    <w:p w14:paraId="5FCB291C" w14:textId="08653B8C" w:rsidR="00372D25" w:rsidRDefault="00372D25" w:rsidP="00372D25">
      <w:pPr>
        <w:pStyle w:val="Codesnippet"/>
      </w:pPr>
      <w:r>
        <w:t xml:space="preserve">functionality </w:t>
      </w:r>
      <w:proofErr w:type="spellStart"/>
      <w:proofErr w:type="gramStart"/>
      <w:r>
        <w:t>SMCReal</w:t>
      </w:r>
      <w:proofErr w:type="spellEnd"/>
      <w:r>
        <w:t>(</w:t>
      </w:r>
      <w:proofErr w:type="spellStart"/>
      <w:proofErr w:type="gramEnd"/>
      <w:r w:rsidR="00872938">
        <w:t>KeyExchange.</w:t>
      </w:r>
      <w:r>
        <w:t>KEIdeal</w:t>
      </w:r>
      <w:proofErr w:type="spellEnd"/>
      <w:r>
        <w:t>).</w:t>
      </w:r>
    </w:p>
    <w:p w14:paraId="0BA6B52E" w14:textId="30D9DBE6" w:rsidR="00A40495" w:rsidRDefault="009600E5" w:rsidP="00372D25">
      <w:r>
        <w:t xml:space="preserve">where </w:t>
      </w:r>
      <w:proofErr w:type="spellStart"/>
      <w:r w:rsidR="008536CE" w:rsidRPr="008536CE">
        <w:rPr>
          <w:rFonts w:ascii="Courier New" w:hAnsi="Courier New" w:cs="Courier New"/>
        </w:rPr>
        <w:t>KeyExchange.KEIdeal</w:t>
      </w:r>
      <w:proofErr w:type="spellEnd"/>
      <w:r>
        <w:t xml:space="preserve"> is the argument for the </w:t>
      </w:r>
      <w:r w:rsidR="004514A4" w:rsidRPr="005307E2">
        <w:rPr>
          <w:rFonts w:ascii="Courier New" w:hAnsi="Courier New" w:cs="Courier New"/>
        </w:rPr>
        <w:t>KE</w:t>
      </w:r>
      <w:r>
        <w:t xml:space="preserve"> parameter </w:t>
      </w:r>
      <w:r w:rsidR="008536CE">
        <w:t xml:space="preserve">of </w:t>
      </w:r>
      <w:proofErr w:type="spellStart"/>
      <w:r w:rsidR="008536CE" w:rsidRPr="009600E5">
        <w:rPr>
          <w:rFonts w:ascii="Courier New" w:hAnsi="Courier New" w:cs="Courier New"/>
        </w:rPr>
        <w:t>SMCReal</w:t>
      </w:r>
      <w:proofErr w:type="spellEnd"/>
      <w:r>
        <w:t xml:space="preserve">. </w:t>
      </w:r>
      <w:r w:rsidR="00E01229">
        <w:t xml:space="preserve">Recall this is what the simulator </w:t>
      </w:r>
      <w:proofErr w:type="spellStart"/>
      <w:r w:rsidR="00E01229" w:rsidRPr="00DE617C">
        <w:rPr>
          <w:rFonts w:ascii="Courier New" w:hAnsi="Courier New" w:cs="Courier New"/>
        </w:rPr>
        <w:t>SMCSim</w:t>
      </w:r>
      <w:proofErr w:type="spellEnd"/>
      <w:r w:rsidR="00E01229">
        <w:t xml:space="preserve"> simulates.</w:t>
      </w:r>
      <w:r w:rsidR="00BE2B63">
        <w:t xml:space="preserve"> </w:t>
      </w:r>
      <w:r>
        <w:t>T</w:t>
      </w:r>
      <w:r w:rsidR="00A40495">
        <w:t>he resulting worlds would be</w:t>
      </w:r>
    </w:p>
    <w:p w14:paraId="2F57F94E" w14:textId="77777777" w:rsidR="00A40495" w:rsidRDefault="00A40495" w:rsidP="00A40495">
      <w:pPr>
        <w:pStyle w:val="Codesnippet"/>
      </w:pPr>
      <w:r>
        <w:t>worlds:</w:t>
      </w:r>
    </w:p>
    <w:p w14:paraId="5D03EEEA" w14:textId="77777777" w:rsidR="00A40495" w:rsidRDefault="00A40495" w:rsidP="00A40495">
      <w:pPr>
        <w:pStyle w:val="Codesnippet"/>
      </w:pPr>
      <w:r>
        <w:t>SMC.SMCReal:1(KeyExchange.KEIdeal:3) ~ SMC.SMCIdeal:1 /</w:t>
      </w:r>
    </w:p>
    <w:p w14:paraId="7AF16F14" w14:textId="77777777" w:rsidR="00A40495" w:rsidRDefault="00A40495" w:rsidP="00A40495">
      <w:pPr>
        <w:pStyle w:val="Codesnippet"/>
      </w:pPr>
      <w:r>
        <w:t xml:space="preserve">  SMC.SMCSim:1(3)</w:t>
      </w:r>
    </w:p>
    <w:p w14:paraId="782CB1F3" w14:textId="245DAD23" w:rsidR="007A21FC" w:rsidRDefault="005463E5" w:rsidP="00372D25">
      <w:r>
        <w:t>Although not shown, t</w:t>
      </w:r>
      <w:r w:rsidR="00187D3C">
        <w:t xml:space="preserve">he </w:t>
      </w:r>
      <w:proofErr w:type="spellStart"/>
      <w:r w:rsidRPr="009600E5">
        <w:rPr>
          <w:rFonts w:ascii="Courier New" w:hAnsi="Courier New" w:cs="Courier New"/>
        </w:rPr>
        <w:t>SMCReal</w:t>
      </w:r>
      <w:r>
        <w:rPr>
          <w:rFonts w:ascii="Courier New" w:hAnsi="Courier New" w:cs="Courier New"/>
        </w:rPr>
        <w:t>.</w:t>
      </w:r>
      <w:r w:rsidR="00187D3C" w:rsidRPr="00E250EF">
        <w:rPr>
          <w:rFonts w:ascii="Courier New" w:hAnsi="Courier New" w:cs="Courier New"/>
        </w:rPr>
        <w:t>KEIdeal</w:t>
      </w:r>
      <w:proofErr w:type="spellEnd"/>
      <w:r w:rsidR="00187D3C">
        <w:t xml:space="preserve"> </w:t>
      </w:r>
      <w:proofErr w:type="gramStart"/>
      <w:r w:rsidR="00187D3C">
        <w:t>is assigned</w:t>
      </w:r>
      <w:proofErr w:type="gramEnd"/>
      <w:r w:rsidR="00187D3C">
        <w:t xml:space="preserve"> address </w:t>
      </w:r>
      <w:r w:rsidR="00187D3C" w:rsidRPr="00E250EF">
        <w:rPr>
          <w:rFonts w:ascii="Courier New" w:hAnsi="Courier New" w:cs="Courier New"/>
        </w:rPr>
        <w:t xml:space="preserve">[1; </w:t>
      </w:r>
      <w:r w:rsidR="00187D3C">
        <w:rPr>
          <w:rFonts w:ascii="Courier New" w:hAnsi="Courier New" w:cs="Courier New"/>
        </w:rPr>
        <w:t>1</w:t>
      </w:r>
      <w:r w:rsidR="00187D3C" w:rsidRPr="00E250EF">
        <w:rPr>
          <w:rFonts w:ascii="Courier New" w:hAnsi="Courier New" w:cs="Courier New"/>
        </w:rPr>
        <w:t>]</w:t>
      </w:r>
      <w:r w:rsidR="00C54B47" w:rsidRPr="00C54B47">
        <w:t xml:space="preserve"> and</w:t>
      </w:r>
      <w:r w:rsidR="00F10E0B" w:rsidRPr="00191EA1">
        <w:t xml:space="preserve"> </w:t>
      </w:r>
      <w:r w:rsidR="00C54B47">
        <w:t>t</w:t>
      </w:r>
      <w:r w:rsidR="00191EA1" w:rsidRPr="00191EA1">
        <w:t>he</w:t>
      </w:r>
      <w:r w:rsidR="007A21FC">
        <w:t xml:space="preserve"> subfunctionality </w:t>
      </w:r>
      <w:proofErr w:type="spellStart"/>
      <w:r w:rsidRPr="009600E5">
        <w:rPr>
          <w:rFonts w:ascii="Courier New" w:hAnsi="Courier New" w:cs="Courier New"/>
        </w:rPr>
        <w:t>SMCReal</w:t>
      </w:r>
      <w:r>
        <w:rPr>
          <w:rFonts w:ascii="Courier New" w:hAnsi="Courier New" w:cs="Courier New"/>
        </w:rPr>
        <w:t>.</w:t>
      </w:r>
      <w:r w:rsidR="007A21FC" w:rsidRPr="000928E0">
        <w:rPr>
          <w:rFonts w:ascii="Courier New" w:hAnsi="Courier New" w:cs="Courier New"/>
        </w:rPr>
        <w:t>Fwd</w:t>
      </w:r>
      <w:proofErr w:type="spellEnd"/>
      <w:r w:rsidR="007A21FC">
        <w:t xml:space="preserve"> </w:t>
      </w:r>
      <w:r w:rsidR="00F10E0B">
        <w:t>is</w:t>
      </w:r>
      <w:r w:rsidR="007A21FC">
        <w:t xml:space="preserve"> assigned address </w:t>
      </w:r>
      <w:r w:rsidR="007A21FC" w:rsidRPr="000928E0">
        <w:rPr>
          <w:rFonts w:ascii="Courier New" w:hAnsi="Courier New" w:cs="Courier New"/>
        </w:rPr>
        <w:t xml:space="preserve">[1; </w:t>
      </w:r>
      <w:r w:rsidR="00187D3C">
        <w:rPr>
          <w:rFonts w:ascii="Courier New" w:hAnsi="Courier New" w:cs="Courier New"/>
        </w:rPr>
        <w:t>2</w:t>
      </w:r>
      <w:r w:rsidR="007A21FC" w:rsidRPr="000928E0">
        <w:rPr>
          <w:rFonts w:ascii="Courier New" w:hAnsi="Courier New" w:cs="Courier New"/>
        </w:rPr>
        <w:t>]</w:t>
      </w:r>
      <w:r w:rsidR="007A21FC">
        <w:t>.</w:t>
      </w:r>
    </w:p>
    <w:p w14:paraId="0FF50818" w14:textId="4E941353" w:rsidR="00372D25" w:rsidRDefault="00372D25" w:rsidP="00372D25">
      <w:r>
        <w:t>In the UC DSL, an argument must be an ideal functionality, but the interpreter is not so picky: if we wanted, we could</w:t>
      </w:r>
      <w:r w:rsidR="00996242">
        <w:t xml:space="preserve"> instead</w:t>
      </w:r>
      <w:r>
        <w:t xml:space="preserve"> specify</w:t>
      </w:r>
    </w:p>
    <w:p w14:paraId="464429EE" w14:textId="77777777" w:rsidR="00372D25" w:rsidRDefault="00372D25" w:rsidP="00372D25">
      <w:pPr>
        <w:pStyle w:val="Codesnippet"/>
      </w:pPr>
      <w:r>
        <w:t xml:space="preserve">functionality </w:t>
      </w:r>
      <w:proofErr w:type="spellStart"/>
      <w:proofErr w:type="gramStart"/>
      <w:r>
        <w:t>SMCReal</w:t>
      </w:r>
      <w:proofErr w:type="spellEnd"/>
      <w:r>
        <w:t>(</w:t>
      </w:r>
      <w:proofErr w:type="spellStart"/>
      <w:proofErr w:type="gramEnd"/>
      <w:r>
        <w:t>KeyExchange.KEReal</w:t>
      </w:r>
      <w:proofErr w:type="spellEnd"/>
      <w:r>
        <w:t>).</w:t>
      </w:r>
    </w:p>
    <w:p w14:paraId="558E1CFB" w14:textId="77777777" w:rsidR="00935D3A" w:rsidRDefault="00935D3A" w:rsidP="00935D3A">
      <w:r>
        <w:t>and the resulting worlds would be</w:t>
      </w:r>
    </w:p>
    <w:p w14:paraId="47FABA8D" w14:textId="77777777" w:rsidR="00935D3A" w:rsidRDefault="00935D3A" w:rsidP="00935D3A">
      <w:pPr>
        <w:pStyle w:val="Codesnippet"/>
      </w:pPr>
      <w:r>
        <w:t>worlds:</w:t>
      </w:r>
    </w:p>
    <w:p w14:paraId="78D3863D" w14:textId="77777777" w:rsidR="00935D3A" w:rsidRDefault="00935D3A" w:rsidP="00935D3A">
      <w:pPr>
        <w:pStyle w:val="Codesnippet"/>
      </w:pPr>
      <w:r>
        <w:t>SMC.SMCReal:1(KeyExchange.KEReal:3) ~ SMC.SMCIdeal:1 /</w:t>
      </w:r>
    </w:p>
    <w:p w14:paraId="65D1DC40" w14:textId="77777777" w:rsidR="00935D3A" w:rsidRDefault="00935D3A" w:rsidP="00935D3A">
      <w:pPr>
        <w:pStyle w:val="Codesnippet"/>
      </w:pPr>
      <w:r>
        <w:t xml:space="preserve">  SMC.SMCSim:1(3) * KeyExchange.KESim:3</w:t>
      </w:r>
    </w:p>
    <w:p w14:paraId="43BD7034" w14:textId="0550CCBA" w:rsidR="000C6F52" w:rsidRDefault="00941AA4" w:rsidP="00372D25">
      <w:r>
        <w:t xml:space="preserve">Here the simulator </w:t>
      </w:r>
      <w:proofErr w:type="gramStart"/>
      <w:r>
        <w:t>is seen</w:t>
      </w:r>
      <w:proofErr w:type="gramEnd"/>
      <w:r>
        <w:t xml:space="preserve"> to be a composite: a pair consisting of </w:t>
      </w:r>
      <w:proofErr w:type="spellStart"/>
      <w:r w:rsidRPr="00F443BA">
        <w:rPr>
          <w:rFonts w:ascii="Courier New" w:hAnsi="Courier New" w:cs="Courier New"/>
        </w:rPr>
        <w:t>SMCSim</w:t>
      </w:r>
      <w:proofErr w:type="spellEnd"/>
      <w:r>
        <w:t xml:space="preserve"> and </w:t>
      </w:r>
      <w:r w:rsidRPr="00F443BA">
        <w:rPr>
          <w:rFonts w:ascii="Courier New" w:hAnsi="Courier New" w:cs="Courier New"/>
        </w:rPr>
        <w:t>KESim</w:t>
      </w:r>
      <w:r>
        <w:t>.</w:t>
      </w:r>
      <w:r w:rsidR="00FF05A1">
        <w:t xml:space="preserve"> </w:t>
      </w:r>
      <w:r w:rsidR="008F4B5C">
        <w:t xml:space="preserve">In this </w:t>
      </w:r>
      <w:r w:rsidR="003426D9">
        <w:t>real world</w:t>
      </w:r>
      <w:r w:rsidR="008F4B5C">
        <w:t xml:space="preserve">, </w:t>
      </w:r>
      <w:proofErr w:type="spellStart"/>
      <w:r w:rsidR="000E3614" w:rsidRPr="009600E5">
        <w:rPr>
          <w:rFonts w:ascii="Courier New" w:hAnsi="Courier New" w:cs="Courier New"/>
        </w:rPr>
        <w:t>SMCReal</w:t>
      </w:r>
      <w:r w:rsidR="000E3614">
        <w:rPr>
          <w:rFonts w:ascii="Courier New" w:hAnsi="Courier New" w:cs="Courier New"/>
        </w:rPr>
        <w:t>.</w:t>
      </w:r>
      <w:r w:rsidR="00586F42" w:rsidRPr="003426D9">
        <w:rPr>
          <w:rFonts w:ascii="Courier New" w:hAnsi="Courier New" w:cs="Courier New"/>
        </w:rPr>
        <w:t>KEReal</w:t>
      </w:r>
      <w:proofErr w:type="spellEnd"/>
      <w:r w:rsidR="00586F42">
        <w:t xml:space="preserve"> is assigned address </w:t>
      </w:r>
      <w:r w:rsidR="00586F42" w:rsidRPr="008A1844">
        <w:rPr>
          <w:rFonts w:ascii="Courier New" w:hAnsi="Courier New" w:cs="Courier New"/>
        </w:rPr>
        <w:t>[1; 1]</w:t>
      </w:r>
      <w:r w:rsidR="00586F42">
        <w:t xml:space="preserve"> and </w:t>
      </w:r>
      <w:proofErr w:type="spellStart"/>
      <w:r w:rsidR="000E3614" w:rsidRPr="009600E5">
        <w:rPr>
          <w:rFonts w:ascii="Courier New" w:hAnsi="Courier New" w:cs="Courier New"/>
        </w:rPr>
        <w:t>SMCReal</w:t>
      </w:r>
      <w:r w:rsidR="000E3614">
        <w:rPr>
          <w:rFonts w:ascii="Courier New" w:hAnsi="Courier New" w:cs="Courier New"/>
        </w:rPr>
        <w:t>.</w:t>
      </w:r>
      <w:r w:rsidR="00586F42" w:rsidRPr="008A1844">
        <w:rPr>
          <w:rFonts w:ascii="Courier New" w:hAnsi="Courier New" w:cs="Courier New"/>
        </w:rPr>
        <w:t>Fwd</w:t>
      </w:r>
      <w:proofErr w:type="spellEnd"/>
      <w:r w:rsidR="00586F42">
        <w:t xml:space="preserve"> is assigned </w:t>
      </w:r>
      <w:r w:rsidR="00586F42" w:rsidRPr="008A1844">
        <w:rPr>
          <w:rFonts w:ascii="Courier New" w:hAnsi="Courier New" w:cs="Courier New"/>
        </w:rPr>
        <w:t>[1; 2]</w:t>
      </w:r>
      <w:r w:rsidR="00586F42">
        <w:t xml:space="preserve">, as before, and further, </w:t>
      </w:r>
      <w:proofErr w:type="gramStart"/>
      <w:r w:rsidR="000E3614" w:rsidRPr="009600E5">
        <w:rPr>
          <w:rFonts w:ascii="Courier New" w:hAnsi="Courier New" w:cs="Courier New"/>
        </w:rPr>
        <w:t>SMCReal</w:t>
      </w:r>
      <w:r w:rsidR="000E3614">
        <w:rPr>
          <w:rFonts w:ascii="Courier New" w:hAnsi="Courier New" w:cs="Courier New"/>
        </w:rPr>
        <w:t>.</w:t>
      </w:r>
      <w:r w:rsidR="00586F42" w:rsidRPr="008A1844">
        <w:rPr>
          <w:rFonts w:ascii="Courier New" w:hAnsi="Courier New" w:cs="Courier New"/>
        </w:rPr>
        <w:t>KEReal.Fw</w:t>
      </w:r>
      <w:proofErr w:type="gramEnd"/>
      <w:r w:rsidR="00586F42" w:rsidRPr="008A1844">
        <w:rPr>
          <w:rFonts w:ascii="Courier New" w:hAnsi="Courier New" w:cs="Courier New"/>
        </w:rPr>
        <w:t>1</w:t>
      </w:r>
      <w:r w:rsidR="00586F42">
        <w:t xml:space="preserve"> is assigned </w:t>
      </w:r>
      <w:r w:rsidR="00586F42" w:rsidRPr="008A1844">
        <w:rPr>
          <w:rFonts w:ascii="Courier New" w:hAnsi="Courier New" w:cs="Courier New"/>
        </w:rPr>
        <w:t>[1; 1; 1]</w:t>
      </w:r>
      <w:r w:rsidR="000C6F52">
        <w:t xml:space="preserve"> and </w:t>
      </w:r>
      <w:r w:rsidR="000E3614" w:rsidRPr="009600E5">
        <w:rPr>
          <w:rFonts w:ascii="Courier New" w:hAnsi="Courier New" w:cs="Courier New"/>
        </w:rPr>
        <w:t>SMCReal</w:t>
      </w:r>
      <w:r w:rsidR="000E3614">
        <w:rPr>
          <w:rFonts w:ascii="Courier New" w:hAnsi="Courier New" w:cs="Courier New"/>
        </w:rPr>
        <w:t>.</w:t>
      </w:r>
      <w:r w:rsidR="000C6F52" w:rsidRPr="008A1844">
        <w:rPr>
          <w:rFonts w:ascii="Courier New" w:hAnsi="Courier New" w:cs="Courier New"/>
        </w:rPr>
        <w:t>KEReal.Fw2</w:t>
      </w:r>
      <w:r w:rsidR="000C6F52">
        <w:t xml:space="preserve"> is assigned </w:t>
      </w:r>
      <w:r w:rsidR="000C6F52" w:rsidRPr="008A1844">
        <w:rPr>
          <w:rFonts w:ascii="Courier New" w:hAnsi="Courier New" w:cs="Courier New"/>
        </w:rPr>
        <w:t>[1; 1; 2]</w:t>
      </w:r>
      <w:r w:rsidR="000C6F52">
        <w:t xml:space="preserve">. </w:t>
      </w:r>
    </w:p>
    <w:p w14:paraId="2BBC0134" w14:textId="76A522F6" w:rsidR="00372D25" w:rsidRDefault="008041B7" w:rsidP="003958F1">
      <w:r>
        <w:t xml:space="preserve">If </w:t>
      </w:r>
      <w:proofErr w:type="spellStart"/>
      <w:r w:rsidRPr="00935D3A">
        <w:rPr>
          <w:rFonts w:ascii="Courier New" w:hAnsi="Courier New" w:cs="Courier New"/>
        </w:rPr>
        <w:t>KEReal</w:t>
      </w:r>
      <w:proofErr w:type="spellEnd"/>
      <w:r>
        <w:t xml:space="preserve"> had parameters</w:t>
      </w:r>
      <w:r w:rsidR="00372D25">
        <w:t xml:space="preserve">, </w:t>
      </w:r>
      <w:r w:rsidR="00935D3A">
        <w:t>they</w:t>
      </w:r>
      <w:r w:rsidR="00372D25">
        <w:t xml:space="preserve"> </w:t>
      </w:r>
      <w:r>
        <w:t xml:space="preserve">would </w:t>
      </w:r>
      <w:r w:rsidR="00372D25">
        <w:t>need arguments,</w:t>
      </w:r>
      <w:r w:rsidR="00935D3A">
        <w:t xml:space="preserve"> too,</w:t>
      </w:r>
      <w:r w:rsidR="00372D25">
        <w:t xml:space="preserve"> and so on for as many levels as needed.</w:t>
      </w:r>
    </w:p>
    <w:p w14:paraId="2EDC96AF" w14:textId="77777777" w:rsidR="00492703" w:rsidRDefault="00492703" w:rsidP="00024E9E">
      <w:pPr>
        <w:pStyle w:val="Heading2"/>
      </w:pPr>
      <w:bookmarkStart w:id="51" w:name="_Toc171931114"/>
      <w:r>
        <w:t>Variables and Assumptions</w:t>
      </w:r>
      <w:bookmarkEnd w:id="51"/>
    </w:p>
    <w:p w14:paraId="60CBE11A" w14:textId="7AD4C8A6" w:rsidR="003958F1" w:rsidRDefault="007A20A8" w:rsidP="003958F1">
      <w:r>
        <w:t>At this point</w:t>
      </w:r>
      <w:r w:rsidR="008D78E2">
        <w:t xml:space="preserve"> you can do one of </w:t>
      </w:r>
      <w:r w:rsidR="00460B30">
        <w:t>four</w:t>
      </w:r>
      <w:r w:rsidR="008D78E2">
        <w:t xml:space="preserve"> things</w:t>
      </w:r>
      <w:r w:rsidR="00F9670C">
        <w:t>: d</w:t>
      </w:r>
      <w:r w:rsidR="00B4105B">
        <w:t>eclare</w:t>
      </w:r>
      <w:r w:rsidR="001A7FDE">
        <w:t xml:space="preserve"> a</w:t>
      </w:r>
      <w:r w:rsidR="00B4105B">
        <w:t xml:space="preserve"> variable</w:t>
      </w:r>
      <w:r w:rsidR="000D31FF">
        <w:t xml:space="preserve">, state </w:t>
      </w:r>
      <w:r w:rsidR="001A7FDE">
        <w:t>an</w:t>
      </w:r>
      <w:r w:rsidR="00B4105B">
        <w:t xml:space="preserve"> assumption</w:t>
      </w:r>
      <w:r w:rsidR="000D31FF">
        <w:t xml:space="preserve"> or s</w:t>
      </w:r>
      <w:r w:rsidR="00D96F93">
        <w:t>tart a</w:t>
      </w:r>
      <w:r w:rsidR="00CB0EF4">
        <w:t>n interpretation</w:t>
      </w:r>
      <w:r w:rsidR="00D96F93">
        <w:t xml:space="preserve"> session </w:t>
      </w:r>
      <w:r w:rsidR="005D3802">
        <w:t>in either the ideal or real world.</w:t>
      </w:r>
      <w:r w:rsidR="00680754">
        <w:t xml:space="preserve"> Variables</w:t>
      </w:r>
      <w:r w:rsidR="004655D5">
        <w:t xml:space="preserve"> </w:t>
      </w:r>
      <w:proofErr w:type="gramStart"/>
      <w:r w:rsidR="00680754">
        <w:t>are added</w:t>
      </w:r>
      <w:proofErr w:type="gramEnd"/>
      <w:r w:rsidR="00680754">
        <w:t xml:space="preserve"> to the global context for use in other scripting commands, to represent </w:t>
      </w:r>
      <w:r w:rsidR="00B6441B">
        <w:t>values sent to the model in messages and those received from it.</w:t>
      </w:r>
      <w:r w:rsidR="00876B53">
        <w:t xml:space="preserve"> Assumptions are </w:t>
      </w:r>
      <w:proofErr w:type="spellStart"/>
      <w:r w:rsidR="00876B53">
        <w:t>EasyCrypt</w:t>
      </w:r>
      <w:proofErr w:type="spellEnd"/>
      <w:r w:rsidR="00876B53">
        <w:t xml:space="preserve"> expressions of type </w:t>
      </w:r>
      <w:r w:rsidR="00876B53" w:rsidRPr="00785E2C">
        <w:rPr>
          <w:rFonts w:ascii="Courier New" w:hAnsi="Courier New" w:cs="Courier New"/>
        </w:rPr>
        <w:t>bool</w:t>
      </w:r>
      <w:r w:rsidR="00876B53">
        <w:t xml:space="preserve"> that state </w:t>
      </w:r>
      <w:r w:rsidR="00323CC4">
        <w:t>invariant properties of or among variables.</w:t>
      </w:r>
      <w:r w:rsidR="00876B53">
        <w:t xml:space="preserve"> </w:t>
      </w:r>
      <w:r w:rsidR="00B6441B">
        <w:t xml:space="preserve">For example, </w:t>
      </w:r>
      <w:r w:rsidR="0004553F">
        <w:t xml:space="preserve">the next </w:t>
      </w:r>
      <w:r w:rsidR="00FC65EB">
        <w:t>four</w:t>
      </w:r>
      <w:r w:rsidR="0004553F">
        <w:t xml:space="preserve"> lines declare two</w:t>
      </w:r>
      <w:r w:rsidR="004C0A05">
        <w:t xml:space="preserve"> ports</w:t>
      </w:r>
      <w:r w:rsidR="00654CDF">
        <w:t xml:space="preserve"> and assum</w:t>
      </w:r>
      <w:r w:rsidR="00B015DF">
        <w:t>ptions that</w:t>
      </w:r>
      <w:r w:rsidR="00654CDF">
        <w:t xml:space="preserve"> the</w:t>
      </w:r>
      <w:r w:rsidR="00627ECA">
        <w:t>y belong to</w:t>
      </w:r>
      <w:r w:rsidR="004C0A05">
        <w:t xml:space="preserve"> the environment</w:t>
      </w:r>
      <w:r w:rsidR="00654CDF">
        <w:t>.</w:t>
      </w:r>
      <w:r w:rsidR="00627ECA">
        <w:t xml:space="preserve"> A </w:t>
      </w:r>
      <w:r w:rsidR="00627ECA" w:rsidRPr="00D94EDF">
        <w:rPr>
          <w:rFonts w:cstheme="minorHAnsi"/>
          <w:i/>
          <w:iCs/>
        </w:rPr>
        <w:t>port</w:t>
      </w:r>
      <w:r w:rsidR="00B86865" w:rsidRPr="00B86865">
        <w:t xml:space="preserve">, recall, </w:t>
      </w:r>
      <w:r w:rsidR="00D94EDF">
        <w:t>is the source or destination of a message.</w:t>
      </w:r>
      <w:r w:rsidR="00970F08">
        <w:t xml:space="preserve"> </w:t>
      </w:r>
      <w:r w:rsidR="00C66151">
        <w:t xml:space="preserve">We met </w:t>
      </w:r>
      <w:proofErr w:type="spellStart"/>
      <w:r w:rsidR="00C66151" w:rsidRPr="000F039B">
        <w:rPr>
          <w:rFonts w:ascii="Courier New" w:hAnsi="Courier New" w:cs="Courier New"/>
        </w:rPr>
        <w:t>envport</w:t>
      </w:r>
      <w:proofErr w:type="spellEnd"/>
      <w:r w:rsidR="00C66151">
        <w:t xml:space="preserve"> in </w:t>
      </w:r>
      <w:r w:rsidR="00C66151" w:rsidRPr="00B24D65">
        <w:rPr>
          <w:i/>
          <w:iCs/>
          <w:color w:val="2B579A"/>
          <w:shd w:val="clear" w:color="auto" w:fill="E6E6E6"/>
        </w:rPr>
        <w:fldChar w:fldCharType="begin"/>
      </w:r>
      <w:r w:rsidR="00C66151" w:rsidRPr="00B24D65">
        <w:rPr>
          <w:i/>
          <w:iCs/>
        </w:rPr>
        <w:instrText xml:space="preserve"> REF _Ref160426709 \h </w:instrText>
      </w:r>
      <w:r w:rsidR="00B24D65">
        <w:rPr>
          <w:i/>
          <w:iCs/>
        </w:rPr>
        <w:instrText xml:space="preserve"> \* MERGEFORMAT </w:instrText>
      </w:r>
      <w:r w:rsidR="00C66151" w:rsidRPr="00B24D65">
        <w:rPr>
          <w:i/>
          <w:iCs/>
          <w:color w:val="2B579A"/>
          <w:shd w:val="clear" w:color="auto" w:fill="E6E6E6"/>
        </w:rPr>
      </w:r>
      <w:r w:rsidR="00C66151" w:rsidRPr="00B24D65">
        <w:rPr>
          <w:i/>
          <w:iCs/>
          <w:color w:val="2B579A"/>
          <w:shd w:val="clear" w:color="auto" w:fill="E6E6E6"/>
        </w:rPr>
        <w:fldChar w:fldCharType="separate"/>
      </w:r>
      <w:r w:rsidR="00E437A4" w:rsidRPr="00E437A4">
        <w:rPr>
          <w:i/>
          <w:iCs/>
        </w:rPr>
        <w:t>Ideal Functionalities</w:t>
      </w:r>
      <w:r w:rsidR="00C66151" w:rsidRPr="00B24D65">
        <w:rPr>
          <w:i/>
          <w:iCs/>
          <w:color w:val="2B579A"/>
          <w:shd w:val="clear" w:color="auto" w:fill="E6E6E6"/>
        </w:rPr>
        <w:fldChar w:fldCharType="end"/>
      </w:r>
      <w:r w:rsidR="00C66151">
        <w:t xml:space="preserve"> as a one-parameter function.</w:t>
      </w:r>
      <w:r w:rsidR="000F039B">
        <w:t xml:space="preserve"> </w:t>
      </w:r>
      <w:r w:rsidR="00970F08">
        <w:t xml:space="preserve">The </w:t>
      </w:r>
      <w:proofErr w:type="spellStart"/>
      <w:r w:rsidR="00970F08" w:rsidRPr="00970F08">
        <w:rPr>
          <w:rFonts w:ascii="Courier New" w:hAnsi="Courier New" w:cs="Courier New"/>
        </w:rPr>
        <w:t>envport</w:t>
      </w:r>
      <w:proofErr w:type="spellEnd"/>
      <w:r w:rsidR="00970F08">
        <w:t xml:space="preserve"> operator</w:t>
      </w:r>
      <w:r w:rsidR="000F039B">
        <w:t xml:space="preserve"> here</w:t>
      </w:r>
      <w:r w:rsidR="00970F08">
        <w:t xml:space="preserve"> is an internal version that takes </w:t>
      </w:r>
      <w:r w:rsidR="00237EDF">
        <w:t>two</w:t>
      </w:r>
      <w:r w:rsidR="00970F08">
        <w:t xml:space="preserve"> arguments</w:t>
      </w:r>
      <w:r w:rsidR="00D1373B">
        <w:t xml:space="preserve">: </w:t>
      </w:r>
      <w:r w:rsidR="00237EDF">
        <w:t>an</w:t>
      </w:r>
      <w:r w:rsidR="00D1373B">
        <w:t xml:space="preserve"> </w:t>
      </w:r>
      <w:r w:rsidR="00CF18D3">
        <w:t xml:space="preserve">address and </w:t>
      </w:r>
      <w:r w:rsidR="008A2B65">
        <w:t>a</w:t>
      </w:r>
      <w:r w:rsidR="00CF18D3">
        <w:t xml:space="preserve"> port</w:t>
      </w:r>
      <w:r w:rsidR="0079726D">
        <w:t>.</w:t>
      </w:r>
      <w:r w:rsidR="0030765A">
        <w:t xml:space="preserve"> It returns whether the port’s address is </w:t>
      </w:r>
      <w:r w:rsidR="009612F6">
        <w:t>outside</w:t>
      </w:r>
      <w:r w:rsidR="0030765A">
        <w:t xml:space="preserve"> the address</w:t>
      </w:r>
      <w:r w:rsidR="00204EA0">
        <w:t xml:space="preserve"> </w:t>
      </w:r>
      <w:r w:rsidR="00B83DEF">
        <w:lastRenderedPageBreak/>
        <w:t xml:space="preserve">and outside </w:t>
      </w:r>
      <w:r w:rsidR="00B83DEF" w:rsidRPr="00B83DEF">
        <w:rPr>
          <w:rFonts w:ascii="Courier New" w:hAnsi="Courier New" w:cs="Courier New"/>
        </w:rPr>
        <w:t>adv</w:t>
      </w:r>
      <w:r w:rsidR="00B83DEF">
        <w:t xml:space="preserve">, </w:t>
      </w:r>
      <w:r w:rsidR="000A2A8B">
        <w:t xml:space="preserve">so if </w:t>
      </w:r>
      <w:r w:rsidR="000A2A8B" w:rsidRPr="00222B7E">
        <w:rPr>
          <w:rFonts w:ascii="Courier New" w:hAnsi="Courier New" w:cs="Courier New"/>
        </w:rPr>
        <w:t>pt1</w:t>
      </w:r>
      <w:r w:rsidR="000A2A8B">
        <w:t xml:space="preserve"> and </w:t>
      </w:r>
      <w:r w:rsidR="000A2A8B" w:rsidRPr="00222B7E">
        <w:rPr>
          <w:rFonts w:ascii="Courier New" w:hAnsi="Courier New" w:cs="Courier New"/>
        </w:rPr>
        <w:t>pt2</w:t>
      </w:r>
      <w:r w:rsidR="000A2A8B">
        <w:t xml:space="preserve"> are</w:t>
      </w:r>
      <w:r w:rsidR="00281BFC">
        <w:t xml:space="preserve"> not</w:t>
      </w:r>
      <w:r w:rsidR="00AD56A4">
        <w:t xml:space="preserve"> in </w:t>
      </w:r>
      <w:proofErr w:type="spellStart"/>
      <w:r w:rsidR="00AD56A4" w:rsidRPr="007E513A">
        <w:rPr>
          <w:rFonts w:ascii="Courier New" w:hAnsi="Courier New" w:cs="Courier New"/>
        </w:rPr>
        <w:t>func</w:t>
      </w:r>
      <w:proofErr w:type="spellEnd"/>
      <w:r w:rsidR="004F38CF">
        <w:t xml:space="preserve"> or </w:t>
      </w:r>
      <w:r w:rsidR="004F38CF" w:rsidRPr="007E513A">
        <w:rPr>
          <w:rFonts w:ascii="Courier New" w:hAnsi="Courier New" w:cs="Courier New"/>
        </w:rPr>
        <w:t>adv</w:t>
      </w:r>
      <w:r w:rsidR="004F38CF">
        <w:t>, t</w:t>
      </w:r>
      <w:r w:rsidR="00222B7E">
        <w:t>hey</w:t>
      </w:r>
      <w:r w:rsidR="004F38CF">
        <w:t xml:space="preserve"> must be in the environment</w:t>
      </w:r>
      <w:r w:rsidR="0030765A">
        <w:t>.</w:t>
      </w:r>
      <w:r w:rsidR="00222B7E">
        <w:t xml:space="preserve"> </w:t>
      </w:r>
      <w:r w:rsidR="00A37FEE">
        <w:t>The one-argument version</w:t>
      </w:r>
      <w:r w:rsidR="00F12270">
        <w:t xml:space="preserve"> used in the DSL</w:t>
      </w:r>
      <w:r w:rsidR="00A37FEE">
        <w:t xml:space="preserve"> simply fills in </w:t>
      </w:r>
      <w:proofErr w:type="spellStart"/>
      <w:r w:rsidR="00A37FEE" w:rsidRPr="00A37FEE">
        <w:rPr>
          <w:rFonts w:ascii="Courier New" w:hAnsi="Courier New" w:cs="Courier New"/>
        </w:rPr>
        <w:t>func</w:t>
      </w:r>
      <w:proofErr w:type="spellEnd"/>
      <w:r w:rsidR="00A37FEE">
        <w:t xml:space="preserve"> automatically. </w:t>
      </w:r>
      <w:r w:rsidR="00222B7E">
        <w:t xml:space="preserve">After each of these steps, </w:t>
      </w:r>
      <w:r w:rsidR="002210E0">
        <w:t>the interpreter prints the global context and the worlds again</w:t>
      </w:r>
      <w:r w:rsidR="008177A0">
        <w:t>. The worlds don’t change</w:t>
      </w:r>
      <w:r w:rsidR="00B315DE">
        <w:t xml:space="preserve">, but </w:t>
      </w:r>
      <w:r w:rsidR="002210E0">
        <w:t xml:space="preserve">the </w:t>
      </w:r>
      <w:r w:rsidR="00B315DE">
        <w:t>global context is now</w:t>
      </w:r>
    </w:p>
    <w:p w14:paraId="1E5E1556" w14:textId="77777777" w:rsidR="00BC6828" w:rsidRDefault="00BC6828" w:rsidP="00BC6828">
      <w:pPr>
        <w:pStyle w:val="Codesnippet"/>
      </w:pPr>
      <w:r w:rsidRPr="006C7B39">
        <w:t>global context</w:t>
      </w:r>
      <w:r>
        <w:t>:</w:t>
      </w:r>
    </w:p>
    <w:p w14:paraId="04F2E798" w14:textId="77777777" w:rsidR="00620BC8" w:rsidRDefault="00BC6828" w:rsidP="00BC6828">
      <w:pPr>
        <w:pStyle w:val="Codesnippet"/>
      </w:pPr>
      <w:r>
        <w:t>(</w:t>
      </w:r>
      <w:proofErr w:type="spellStart"/>
      <w:proofErr w:type="gramStart"/>
      <w:r>
        <w:t>func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addr</w:t>
      </w:r>
      <w:proofErr w:type="spellEnd"/>
      <w:r>
        <w:t xml:space="preserve">, adv :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IncFuncAdv</w:t>
      </w:r>
      <w:proofErr w:type="spellEnd"/>
      <w:r>
        <w:t xml:space="preserve"> : </w:t>
      </w:r>
      <w:proofErr w:type="spellStart"/>
      <w:r>
        <w:t>inc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adv</w:t>
      </w:r>
      <w:r w:rsidR="00620BC8">
        <w:t>, pt1 : port,</w:t>
      </w:r>
    </w:p>
    <w:p w14:paraId="274D433A" w14:textId="2EB82D08" w:rsidR="005542F8" w:rsidRDefault="00D41FA6" w:rsidP="00BC6828">
      <w:pPr>
        <w:pStyle w:val="Codesnippet"/>
      </w:pPr>
      <w:r>
        <w:t xml:space="preserve"> pt</w:t>
      </w:r>
      <w:proofErr w:type="gramStart"/>
      <w:r>
        <w:t>2 :</w:t>
      </w:r>
      <w:proofErr w:type="gramEnd"/>
      <w:r>
        <w:t xml:space="preserve"> port,</w:t>
      </w:r>
      <w:r w:rsidR="00620BC8">
        <w:t xml:space="preserve"> </w:t>
      </w:r>
      <w:r>
        <w:t xml:space="preserve">pt1_env : </w:t>
      </w:r>
      <w:proofErr w:type="spellStart"/>
      <w:r>
        <w:t>envport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pt1, pt2_env : </w:t>
      </w:r>
      <w:proofErr w:type="spellStart"/>
      <w:r>
        <w:t>envport</w:t>
      </w:r>
      <w:proofErr w:type="spellEnd"/>
    </w:p>
    <w:p w14:paraId="1A654189" w14:textId="63185744" w:rsidR="00BC6828" w:rsidRDefault="00D41FA6" w:rsidP="00BC6828">
      <w:pPr>
        <w:pStyle w:val="Codesnippet"/>
      </w:pPr>
      <w:r>
        <w:t xml:space="preserve"> </w:t>
      </w:r>
      <w:proofErr w:type="spellStart"/>
      <w:r>
        <w:t>func</w:t>
      </w:r>
      <w:proofErr w:type="spellEnd"/>
      <w:r>
        <w:t xml:space="preserve"> pt</w:t>
      </w:r>
      <w:r w:rsidR="005542F8">
        <w:t>2</w:t>
      </w:r>
      <w:r w:rsidR="00BC6828">
        <w:t>)</w:t>
      </w:r>
    </w:p>
    <w:p w14:paraId="2A187643" w14:textId="704E898A" w:rsidR="00FE2D2F" w:rsidRDefault="003F5193" w:rsidP="00FE2D2F">
      <w:pPr>
        <w:pStyle w:val="Heading2"/>
      </w:pPr>
      <w:bookmarkStart w:id="52" w:name="_Toc171931115"/>
      <w:r>
        <w:t xml:space="preserve">Real </w:t>
      </w:r>
      <w:r w:rsidR="00D63BDF">
        <w:t>World</w:t>
      </w:r>
      <w:r w:rsidR="00FE2D2F">
        <w:t xml:space="preserve"> Sessions</w:t>
      </w:r>
      <w:bookmarkEnd w:id="52"/>
    </w:p>
    <w:p w14:paraId="026997CD" w14:textId="1F8B057D" w:rsidR="00BA1BD7" w:rsidRDefault="00E43B12" w:rsidP="00C90629">
      <w:r>
        <w:t>A</w:t>
      </w:r>
      <w:r w:rsidR="0099405A">
        <w:t xml:space="preserve">n interpretation session begins with </w:t>
      </w:r>
      <w:r>
        <w:t xml:space="preserve">one of the commands </w:t>
      </w:r>
      <w:r w:rsidRPr="00E43B12">
        <w:rPr>
          <w:rFonts w:ascii="Courier New" w:hAnsi="Courier New" w:cs="Courier New"/>
        </w:rPr>
        <w:t>real</w:t>
      </w:r>
      <w:r>
        <w:t xml:space="preserve"> or </w:t>
      </w:r>
      <w:r w:rsidRPr="00E43B12">
        <w:rPr>
          <w:rFonts w:ascii="Courier New" w:hAnsi="Courier New" w:cs="Courier New"/>
        </w:rPr>
        <w:t>ideal</w:t>
      </w:r>
      <w:r>
        <w:t>.</w:t>
      </w:r>
      <w:r w:rsidR="00DC3B82">
        <w:t xml:space="preserve"> The commands </w:t>
      </w:r>
      <w:r w:rsidR="00E62B53">
        <w:t xml:space="preserve">available in </w:t>
      </w:r>
      <w:r w:rsidR="00CF0546">
        <w:t xml:space="preserve">a session </w:t>
      </w:r>
      <w:r w:rsidR="00DC3B82">
        <w:t>are the same</w:t>
      </w:r>
      <w:r w:rsidR="003E7311">
        <w:t>, but details of the output differ.</w:t>
      </w:r>
      <w:r w:rsidR="00E7360D">
        <w:t xml:space="preserve"> </w:t>
      </w:r>
      <w:r w:rsidR="00E7360D">
        <w:rPr>
          <w:color w:val="2B579A"/>
          <w:shd w:val="clear" w:color="auto" w:fill="E6E6E6"/>
        </w:rPr>
        <w:fldChar w:fldCharType="begin"/>
      </w:r>
      <w:r w:rsidR="00E7360D">
        <w:instrText xml:space="preserve"> REF _Ref160106496 \h </w:instrText>
      </w:r>
      <w:r w:rsidR="00E7360D">
        <w:rPr>
          <w:color w:val="2B579A"/>
          <w:shd w:val="clear" w:color="auto" w:fill="E6E6E6"/>
        </w:rPr>
      </w:r>
      <w:r w:rsidR="00E7360D"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12</w:t>
      </w:r>
      <w:r w:rsidR="00E7360D">
        <w:rPr>
          <w:color w:val="2B579A"/>
          <w:shd w:val="clear" w:color="auto" w:fill="E6E6E6"/>
        </w:rPr>
        <w:fldChar w:fldCharType="end"/>
      </w:r>
      <w:r w:rsidR="00E7360D">
        <w:t xml:space="preserve"> </w:t>
      </w:r>
      <w:r w:rsidR="00E2376A">
        <w:t>does</w:t>
      </w:r>
      <w:r w:rsidR="00E7360D">
        <w:t xml:space="preserve"> </w:t>
      </w:r>
      <w:r w:rsidR="00E7360D" w:rsidRPr="00BA6DF6">
        <w:rPr>
          <w:rFonts w:ascii="Courier New" w:hAnsi="Courier New" w:cs="Courier New"/>
        </w:rPr>
        <w:t>real</w:t>
      </w:r>
      <w:r w:rsidR="003C206A">
        <w:t xml:space="preserve"> </w:t>
      </w:r>
      <w:r w:rsidR="00E2376A">
        <w:t xml:space="preserve">first </w:t>
      </w:r>
      <w:r w:rsidR="003C206A">
        <w:t>and the output is</w:t>
      </w:r>
    </w:p>
    <w:p w14:paraId="70974ECA" w14:textId="23924B1E" w:rsidR="00BA1BD7" w:rsidRPr="00BA1BD7" w:rsidRDefault="00BA1BD7" w:rsidP="00BA1BD7">
      <w:pPr>
        <w:pStyle w:val="Codesnippet"/>
        <w:rPr>
          <w:b/>
          <w:bCs/>
        </w:rPr>
      </w:pPr>
      <w:r w:rsidRPr="00BA1BD7">
        <w:rPr>
          <w:b/>
          <w:bCs/>
        </w:rPr>
        <w:t>real.</w:t>
      </w:r>
    </w:p>
    <w:p w14:paraId="36E6EC86" w14:textId="77777777" w:rsidR="00DB1607" w:rsidRDefault="00DB1607" w:rsidP="00DB1607">
      <w:pPr>
        <w:pStyle w:val="Codesnippet"/>
      </w:pPr>
      <w:r w:rsidRPr="006C7B39">
        <w:t>global context</w:t>
      </w:r>
      <w:r>
        <w:t>:</w:t>
      </w:r>
    </w:p>
    <w:p w14:paraId="540CB4EF" w14:textId="77777777" w:rsidR="00DB1607" w:rsidRDefault="00DB1607" w:rsidP="00DB1607">
      <w:pPr>
        <w:pStyle w:val="Codesnippet"/>
      </w:pPr>
      <w:r>
        <w:t>(</w:t>
      </w:r>
      <w:proofErr w:type="spellStart"/>
      <w:proofErr w:type="gramStart"/>
      <w:r>
        <w:t>func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addr</w:t>
      </w:r>
      <w:proofErr w:type="spellEnd"/>
      <w:r>
        <w:t xml:space="preserve">, adv :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IncFuncAdv</w:t>
      </w:r>
      <w:proofErr w:type="spellEnd"/>
      <w:r>
        <w:t xml:space="preserve"> : </w:t>
      </w:r>
      <w:proofErr w:type="spellStart"/>
      <w:r>
        <w:t>inc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adv, pt1 : port,</w:t>
      </w:r>
    </w:p>
    <w:p w14:paraId="06861004" w14:textId="37D8C816" w:rsidR="00DB1607" w:rsidRDefault="00DB1607" w:rsidP="00DB1607">
      <w:pPr>
        <w:pStyle w:val="Codesnippet"/>
      </w:pPr>
      <w:r>
        <w:t xml:space="preserve"> pt</w:t>
      </w:r>
      <w:proofErr w:type="gramStart"/>
      <w:r>
        <w:t>2 :</w:t>
      </w:r>
      <w:proofErr w:type="gramEnd"/>
      <w:r>
        <w:t xml:space="preserve"> port, pt1_env : </w:t>
      </w:r>
      <w:proofErr w:type="spellStart"/>
      <w:r>
        <w:t>envport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pt1, pt2_env : </w:t>
      </w:r>
      <w:proofErr w:type="spellStart"/>
      <w:r>
        <w:t>envport</w:t>
      </w:r>
      <w:proofErr w:type="spellEnd"/>
    </w:p>
    <w:p w14:paraId="60211F1A" w14:textId="1280BB8D" w:rsidR="00DB1607" w:rsidRDefault="00DB1607" w:rsidP="00DB1607">
      <w:pPr>
        <w:pStyle w:val="Codesnippet"/>
      </w:pPr>
      <w:r>
        <w:t xml:space="preserve"> </w:t>
      </w:r>
      <w:proofErr w:type="spellStart"/>
      <w:r>
        <w:t>func</w:t>
      </w:r>
      <w:proofErr w:type="spellEnd"/>
      <w:r>
        <w:t xml:space="preserve"> pt2)</w:t>
      </w:r>
    </w:p>
    <w:p w14:paraId="71B30461" w14:textId="77777777" w:rsidR="00DB1607" w:rsidRDefault="00DB1607" w:rsidP="00DB1607">
      <w:pPr>
        <w:pStyle w:val="Codesnippet"/>
      </w:pPr>
    </w:p>
    <w:p w14:paraId="50E8BCBC" w14:textId="77777777" w:rsidR="00DB1607" w:rsidRDefault="00DB1607" w:rsidP="00DB1607">
      <w:pPr>
        <w:pStyle w:val="Codesnippet"/>
      </w:pPr>
      <w:r>
        <w:t>real world:</w:t>
      </w:r>
    </w:p>
    <w:p w14:paraId="1565B87C" w14:textId="77777777" w:rsidR="00431538" w:rsidRDefault="00DB1607" w:rsidP="00BA1BD7">
      <w:pPr>
        <w:pStyle w:val="Codesnippet"/>
      </w:pPr>
      <w:r>
        <w:t>KeyExchange.KEReal:1</w:t>
      </w:r>
    </w:p>
    <w:p w14:paraId="63A8CE89" w14:textId="37500F3F" w:rsidR="00BA1BD7" w:rsidRDefault="00DB1607" w:rsidP="00BA1BD7">
      <w:pPr>
        <w:pStyle w:val="Codesnippet"/>
      </w:pPr>
      <w:r>
        <w:t>(</w:t>
      </w:r>
      <w:r w:rsidR="00BB190D">
        <w:t>Pt1: WaitReq1, Pt2: WaitFwd1, Fw1: Init, Fw2: Init</w:t>
      </w:r>
      <w:r>
        <w:t>)</w:t>
      </w:r>
    </w:p>
    <w:p w14:paraId="5535E018" w14:textId="77777777" w:rsidR="009D4F1E" w:rsidRDefault="009D4F1E" w:rsidP="00BA1BD7">
      <w:pPr>
        <w:pStyle w:val="Codesnippet"/>
      </w:pPr>
    </w:p>
    <w:p w14:paraId="32ED58FF" w14:textId="7A3B5DEF" w:rsidR="009D4F1E" w:rsidRDefault="009D4F1E" w:rsidP="00BA1BD7">
      <w:pPr>
        <w:pStyle w:val="Codesnippet"/>
      </w:pPr>
      <w:r>
        <w:t>input guard: 4</w:t>
      </w:r>
    </w:p>
    <w:p w14:paraId="684BC4C7" w14:textId="09922B8E" w:rsidR="009D4F1E" w:rsidRDefault="009D4F1E" w:rsidP="00BA1BD7">
      <w:pPr>
        <w:pStyle w:val="Codesnippet"/>
      </w:pPr>
      <w:r>
        <w:t>control: environment</w:t>
      </w:r>
    </w:p>
    <w:p w14:paraId="69DE70A2" w14:textId="56C81B98" w:rsidR="00C3150E" w:rsidRDefault="003C206A" w:rsidP="00C90629">
      <w:r>
        <w:t>This</w:t>
      </w:r>
      <w:r w:rsidR="003E432D">
        <w:t xml:space="preserve"> shows</w:t>
      </w:r>
      <w:r w:rsidR="00520943">
        <w:t xml:space="preserve"> the</w:t>
      </w:r>
      <w:r w:rsidR="003E432D">
        <w:t xml:space="preserve"> </w:t>
      </w:r>
      <w:r w:rsidR="00C40C7C">
        <w:t xml:space="preserve">state of the session, which consists of </w:t>
      </w:r>
      <w:r w:rsidR="003E432D">
        <w:t>the global context</w:t>
      </w:r>
      <w:r w:rsidR="00C3150E">
        <w:t>, the state of the world</w:t>
      </w:r>
      <w:r w:rsidR="000F3888">
        <w:t>, the input guard</w:t>
      </w:r>
      <w:r w:rsidR="00C3150E">
        <w:t xml:space="preserve"> and which entity has control. </w:t>
      </w:r>
      <w:r w:rsidR="00165F1A">
        <w:t>In th</w:t>
      </w:r>
      <w:r w:rsidR="00701238">
        <w:t>e rest of this section</w:t>
      </w:r>
      <w:r w:rsidR="00C3150E">
        <w:t xml:space="preserve">, </w:t>
      </w:r>
      <w:r w:rsidR="00165F1A">
        <w:t>we will stop showing the entire global context and just show changes.</w:t>
      </w:r>
    </w:p>
    <w:p w14:paraId="0D443BD8" w14:textId="431B6138" w:rsidR="00AB73D5" w:rsidRDefault="00AB73D5" w:rsidP="00C90629">
      <w:r>
        <w:t xml:space="preserve">The state of the real world shows the state of each </w:t>
      </w:r>
      <w:r w:rsidR="00BB190D">
        <w:t>party</w:t>
      </w:r>
      <w:r w:rsidR="00075A1C">
        <w:t>,</w:t>
      </w:r>
      <w:r w:rsidR="00BB190D">
        <w:t xml:space="preserve"> </w:t>
      </w:r>
      <w:r w:rsidR="005847C2">
        <w:t xml:space="preserve">parameter </w:t>
      </w:r>
      <w:r w:rsidR="00075A1C">
        <w:t xml:space="preserve">and </w:t>
      </w:r>
      <w:r w:rsidR="005847C2">
        <w:t>subfunctionality</w:t>
      </w:r>
      <w:r w:rsidR="00BB190D">
        <w:t>, including the values of state parameters. At this point, the parties</w:t>
      </w:r>
      <w:r w:rsidR="003E1526">
        <w:t xml:space="preserve">, </w:t>
      </w:r>
      <w:r w:rsidR="003E1526" w:rsidRPr="003E1526">
        <w:rPr>
          <w:rFonts w:ascii="Courier New" w:hAnsi="Courier New" w:cs="Courier New"/>
        </w:rPr>
        <w:t>Pt1</w:t>
      </w:r>
      <w:r w:rsidR="003E1526">
        <w:t xml:space="preserve"> and </w:t>
      </w:r>
      <w:r w:rsidR="003E1526" w:rsidRPr="003E1526">
        <w:rPr>
          <w:rFonts w:ascii="Courier New" w:hAnsi="Courier New" w:cs="Courier New"/>
        </w:rPr>
        <w:t>Pt2</w:t>
      </w:r>
      <w:r w:rsidR="003E1526">
        <w:t xml:space="preserve">, and the forwarders, </w:t>
      </w:r>
      <w:r w:rsidR="003E1526" w:rsidRPr="003E1526">
        <w:rPr>
          <w:rFonts w:ascii="Courier New" w:hAnsi="Courier New" w:cs="Courier New"/>
        </w:rPr>
        <w:t>Fw1</w:t>
      </w:r>
      <w:r w:rsidR="003E1526">
        <w:t xml:space="preserve"> and </w:t>
      </w:r>
      <w:r w:rsidR="003E1526" w:rsidRPr="003E1526">
        <w:rPr>
          <w:rFonts w:ascii="Courier New" w:hAnsi="Courier New" w:cs="Courier New"/>
        </w:rPr>
        <w:t>Fw2</w:t>
      </w:r>
      <w:r w:rsidR="003E1526">
        <w:t>, are all in their initial states.</w:t>
      </w:r>
      <w:r w:rsidR="00C2775A">
        <w:t xml:space="preserve"> </w:t>
      </w:r>
      <w:r w:rsidR="00E10EA5">
        <w:t>An</w:t>
      </w:r>
      <w:r w:rsidR="00C2775A">
        <w:t xml:space="preserve"> input guard </w:t>
      </w:r>
      <w:r w:rsidR="00E10EA5">
        <w:t xml:space="preserve">of 4 </w:t>
      </w:r>
      <w:r w:rsidR="00716AB9">
        <w:t xml:space="preserve">means that all </w:t>
      </w:r>
      <w:r w:rsidR="006A6FBB">
        <w:t xml:space="preserve">direct and adversarial messages sent to the real functionality will only </w:t>
      </w:r>
      <w:proofErr w:type="gramStart"/>
      <w:r w:rsidR="006A6FBB">
        <w:t>be accepted</w:t>
      </w:r>
      <w:proofErr w:type="gramEnd"/>
      <w:r w:rsidR="006A6FBB">
        <w:t xml:space="preserve"> if they are sent to port</w:t>
      </w:r>
      <w:r w:rsidR="00F2746D">
        <w:t>s with a port</w:t>
      </w:r>
      <w:r w:rsidR="006A6FBB">
        <w:t xml:space="preserve"> index </w:t>
      </w:r>
      <w:r w:rsidR="00F2746D">
        <w:t>less than 4</w:t>
      </w:r>
      <w:r w:rsidR="00271974">
        <w:t xml:space="preserve">, which is just an </w:t>
      </w:r>
      <w:r w:rsidR="001349F7">
        <w:t>internal consistency check</w:t>
      </w:r>
      <w:r w:rsidR="007C06EC">
        <w:t xml:space="preserve"> (port indices will be defined shortly)</w:t>
      </w:r>
      <w:r w:rsidR="00F2746D">
        <w:t>.</w:t>
      </w:r>
      <w:r w:rsidR="00587B1A">
        <w:t xml:space="preserve"> Finally, all sessions start with the environment in control.</w:t>
      </w:r>
    </w:p>
    <w:p w14:paraId="2A90A0E8" w14:textId="77777777" w:rsidR="0092041F" w:rsidRDefault="00DC3E7F" w:rsidP="00C90629">
      <w:r>
        <w:t xml:space="preserve">While in a session, available actions depend on which </w:t>
      </w:r>
      <w:r w:rsidR="004C7745">
        <w:t>entity</w:t>
      </w:r>
      <w:r>
        <w:t xml:space="preserve"> has control</w:t>
      </w:r>
      <w:r w:rsidR="00E93835">
        <w:t>:</w:t>
      </w:r>
    </w:p>
    <w:p w14:paraId="6411ADCB" w14:textId="77777777" w:rsidR="0092041F" w:rsidRDefault="007A242B" w:rsidP="0092041F">
      <w:pPr>
        <w:pStyle w:val="ListParagraph"/>
        <w:numPr>
          <w:ilvl w:val="0"/>
          <w:numId w:val="26"/>
        </w:numPr>
      </w:pPr>
      <w:r>
        <w:t>T</w:t>
      </w:r>
      <w:r w:rsidR="004E7FAB">
        <w:t>he</w:t>
      </w:r>
      <w:r>
        <w:t xml:space="preserve"> environment can </w:t>
      </w:r>
      <w:r w:rsidR="004E7FAB">
        <w:t>send</w:t>
      </w:r>
      <w:r>
        <w:t xml:space="preserve"> a</w:t>
      </w:r>
      <w:r w:rsidR="004E7FAB">
        <w:t xml:space="preserve"> message</w:t>
      </w:r>
      <w:r>
        <w:t xml:space="preserve"> to the functionality</w:t>
      </w:r>
      <w:r w:rsidR="00BD3B7F">
        <w:t xml:space="preserve"> or transfer control to the adversary.</w:t>
      </w:r>
    </w:p>
    <w:p w14:paraId="71E65C96" w14:textId="77777777" w:rsidR="0092041F" w:rsidRDefault="00BD3B7F" w:rsidP="0092041F">
      <w:pPr>
        <w:pStyle w:val="ListParagraph"/>
        <w:numPr>
          <w:ilvl w:val="0"/>
          <w:numId w:val="26"/>
        </w:numPr>
      </w:pPr>
      <w:r>
        <w:t>The adversary can send a message to the functionality or transfer control to the environment.</w:t>
      </w:r>
    </w:p>
    <w:p w14:paraId="0FCFF31B" w14:textId="08697494" w:rsidR="0092041F" w:rsidRDefault="00BD3B7F" w:rsidP="0092041F">
      <w:pPr>
        <w:pStyle w:val="ListParagraph"/>
        <w:numPr>
          <w:ilvl w:val="0"/>
          <w:numId w:val="26"/>
        </w:numPr>
      </w:pPr>
      <w:r>
        <w:t xml:space="preserve">The functionality can </w:t>
      </w:r>
      <w:r w:rsidR="00032DB4">
        <w:t xml:space="preserve">execute a single step or </w:t>
      </w:r>
      <w:r w:rsidR="00056F93">
        <w:t xml:space="preserve">run until it </w:t>
      </w:r>
      <w:r w:rsidR="009161F2">
        <w:t>yields control</w:t>
      </w:r>
      <w:r w:rsidR="00056F93">
        <w:t xml:space="preserve"> to the environment or adversary.</w:t>
      </w:r>
    </w:p>
    <w:p w14:paraId="480430D5" w14:textId="3DAE1C76" w:rsidR="00D010B6" w:rsidRDefault="00D010B6" w:rsidP="00D62144">
      <w:r>
        <w:t xml:space="preserve">Immediately following </w:t>
      </w:r>
      <w:r w:rsidR="00D62144">
        <w:t>any of these actions</w:t>
      </w:r>
      <w:r>
        <w:t xml:space="preserve">, the script </w:t>
      </w:r>
      <w:r w:rsidR="00460BC7">
        <w:t>can assert something about its effect</w:t>
      </w:r>
      <w:r w:rsidR="0097020A">
        <w:t>.</w:t>
      </w:r>
    </w:p>
    <w:p w14:paraId="65F2CD2A" w14:textId="1899A1E8" w:rsidR="0077581F" w:rsidRDefault="000E2A56" w:rsidP="0092041F">
      <w:r>
        <w:t xml:space="preserve">At any </w:t>
      </w:r>
      <w:r w:rsidR="00633A99">
        <w:t>time</w:t>
      </w:r>
      <w:r w:rsidR="0020660F">
        <w:t xml:space="preserve"> in a session</w:t>
      </w:r>
      <w:r w:rsidR="00633A99">
        <w:t>,</w:t>
      </w:r>
      <w:r>
        <w:t xml:space="preserve"> </w:t>
      </w:r>
      <w:r w:rsidR="009E5ACB">
        <w:t>the script</w:t>
      </w:r>
      <w:r>
        <w:t xml:space="preserve"> can </w:t>
      </w:r>
      <w:r w:rsidR="00436D97">
        <w:t>declare a variable</w:t>
      </w:r>
      <w:r w:rsidR="00EC041E">
        <w:t>, state an</w:t>
      </w:r>
      <w:r w:rsidR="0053247F">
        <w:t xml:space="preserve"> assumption</w:t>
      </w:r>
      <w:r w:rsidR="005D6EE3">
        <w:t xml:space="preserve"> or end the session</w:t>
      </w:r>
      <w:r w:rsidR="001602AC">
        <w:t xml:space="preserve"> with the </w:t>
      </w:r>
      <w:r w:rsidR="001602AC" w:rsidRPr="001602AC">
        <w:rPr>
          <w:rFonts w:ascii="Courier New" w:hAnsi="Courier New" w:cs="Courier New"/>
        </w:rPr>
        <w:t>finish</w:t>
      </w:r>
      <w:r w:rsidR="001602AC">
        <w:t xml:space="preserve"> command</w:t>
      </w:r>
      <w:r>
        <w:t>.</w:t>
      </w:r>
      <w:r w:rsidR="0053247F">
        <w:t xml:space="preserve"> Variables and assumptions inside a session </w:t>
      </w:r>
      <w:proofErr w:type="gramStart"/>
      <w:r w:rsidR="0053247F">
        <w:t>are removed</w:t>
      </w:r>
      <w:proofErr w:type="gramEnd"/>
      <w:r w:rsidR="0053247F">
        <w:t xml:space="preserve"> from the global context </w:t>
      </w:r>
      <w:r w:rsidR="0053247F">
        <w:lastRenderedPageBreak/>
        <w:t>when the session ends.</w:t>
      </w:r>
      <w:r w:rsidR="0077581F">
        <w:t xml:space="preserve"> In Proof General, if you undo the </w:t>
      </w:r>
      <w:r w:rsidR="0077581F" w:rsidRPr="00A54FBC">
        <w:rPr>
          <w:rFonts w:ascii="Courier New" w:hAnsi="Courier New" w:cs="Courier New"/>
        </w:rPr>
        <w:t>finish</w:t>
      </w:r>
      <w:r w:rsidR="0077581F">
        <w:t xml:space="preserve"> command, it undoes the entire session.</w:t>
      </w:r>
    </w:p>
    <w:p w14:paraId="0D51E95C" w14:textId="1C14777E" w:rsidR="00C90629" w:rsidRDefault="006F414F" w:rsidP="0092041F">
      <w:r>
        <w:t>Following a session, you can again declare a variable</w:t>
      </w:r>
      <w:r w:rsidR="0064193B">
        <w:t>, state an</w:t>
      </w:r>
      <w:r>
        <w:t xml:space="preserve"> assumption, exit the interpreter</w:t>
      </w:r>
      <w:r w:rsidR="0064193B">
        <w:t xml:space="preserve"> with the </w:t>
      </w:r>
      <w:r w:rsidR="0064193B" w:rsidRPr="0064193B">
        <w:rPr>
          <w:rFonts w:ascii="Courier New" w:hAnsi="Courier New" w:cs="Courier New"/>
        </w:rPr>
        <w:t>quit</w:t>
      </w:r>
      <w:r w:rsidR="0064193B">
        <w:t xml:space="preserve"> command</w:t>
      </w:r>
      <w:r>
        <w:t xml:space="preserve"> or start another session. </w:t>
      </w:r>
      <w:r w:rsidR="001445A6">
        <w:t xml:space="preserve"> Reaching the end of the script file is the same as</w:t>
      </w:r>
      <w:r w:rsidR="0077581F">
        <w:t xml:space="preserve"> executing </w:t>
      </w:r>
      <w:r w:rsidR="0077581F" w:rsidRPr="0077581F">
        <w:rPr>
          <w:rFonts w:ascii="Courier New" w:hAnsi="Courier New" w:cs="Courier New"/>
        </w:rPr>
        <w:t>quit</w:t>
      </w:r>
      <w:r w:rsidR="0077581F">
        <w:t>.</w:t>
      </w:r>
    </w:p>
    <w:p w14:paraId="440CA192" w14:textId="2328143A" w:rsidR="00383FC4" w:rsidRDefault="00383FC4" w:rsidP="0095624F">
      <w:pPr>
        <w:pStyle w:val="Heading3"/>
      </w:pPr>
      <w:bookmarkStart w:id="53" w:name="_Toc171931116"/>
      <w:r>
        <w:t>Sending Message</w:t>
      </w:r>
      <w:r w:rsidR="00D222FC">
        <w:t>s</w:t>
      </w:r>
      <w:r w:rsidR="00B20909">
        <w:t xml:space="preserve"> (Port Indices)</w:t>
      </w:r>
      <w:bookmarkEnd w:id="53"/>
    </w:p>
    <w:p w14:paraId="46D9904F" w14:textId="0730382F" w:rsidR="000379A3" w:rsidRDefault="00FD05B4" w:rsidP="00C90629">
      <w:r>
        <w:t xml:space="preserve">The </w:t>
      </w:r>
      <w:r w:rsidRPr="00FD05B4">
        <w:rPr>
          <w:rFonts w:ascii="Courier New" w:hAnsi="Courier New" w:cs="Courier New"/>
        </w:rPr>
        <w:t>send</w:t>
      </w:r>
      <w:r>
        <w:t xml:space="preserve"> command </w:t>
      </w:r>
      <w:r w:rsidR="005E7D83">
        <w:t>send</w:t>
      </w:r>
      <w:r>
        <w:t>s</w:t>
      </w:r>
      <w:r w:rsidR="005E7D83">
        <w:t xml:space="preserve"> a message</w:t>
      </w:r>
      <w:r>
        <w:t xml:space="preserve"> from a source port to a destination port</w:t>
      </w:r>
      <w:r w:rsidR="00D222FC">
        <w:t xml:space="preserve"> and transfers control </w:t>
      </w:r>
      <w:r w:rsidR="004B55D2">
        <w:t>from the source entity</w:t>
      </w:r>
      <w:r w:rsidR="00707BFF">
        <w:t xml:space="preserve"> (which must have control)</w:t>
      </w:r>
      <w:r w:rsidR="004B55D2">
        <w:t xml:space="preserve"> to the destination entity</w:t>
      </w:r>
      <w:r>
        <w:t>.</w:t>
      </w:r>
      <w:r w:rsidR="003F06F7">
        <w:t xml:space="preserve"> The general form is</w:t>
      </w:r>
    </w:p>
    <w:p w14:paraId="6F661360" w14:textId="58526E5E" w:rsidR="003F06F7" w:rsidRDefault="003F06F7" w:rsidP="003F06F7">
      <w:pPr>
        <w:pStyle w:val="Codesnippet"/>
      </w:pPr>
      <w:proofErr w:type="spellStart"/>
      <w:r>
        <w:t>src_port@message_path</w:t>
      </w:r>
      <w:proofErr w:type="spellEnd"/>
      <w:r>
        <w:t>(</w:t>
      </w:r>
      <w:proofErr w:type="spellStart"/>
      <w:r>
        <w:t>args</w:t>
      </w:r>
      <w:proofErr w:type="spellEnd"/>
      <w:r>
        <w:t>)@dest_port</w:t>
      </w:r>
    </w:p>
    <w:p w14:paraId="71CB855F" w14:textId="1D4E4D16" w:rsidR="005202DF" w:rsidRDefault="005202DF" w:rsidP="005202DF">
      <w:r>
        <w:t xml:space="preserve">Since the environment has control in our sample script, the </w:t>
      </w:r>
      <w:proofErr w:type="spellStart"/>
      <w:r w:rsidRPr="00F53CFA">
        <w:rPr>
          <w:rFonts w:ascii="Courier New" w:hAnsi="Courier New" w:cs="Courier New"/>
        </w:rPr>
        <w:t>src_port</w:t>
      </w:r>
      <w:proofErr w:type="spellEnd"/>
      <w:r>
        <w:t xml:space="preserve"> must be a port in the environment</w:t>
      </w:r>
      <w:r w:rsidR="006401C6">
        <w:t xml:space="preserve">, </w:t>
      </w:r>
      <w:r w:rsidR="003F7F62">
        <w:t>namely</w:t>
      </w:r>
      <w:r w:rsidR="006401C6">
        <w:t xml:space="preserve"> </w:t>
      </w:r>
      <w:r w:rsidR="006401C6" w:rsidRPr="003F7F62">
        <w:rPr>
          <w:rFonts w:ascii="Courier New" w:hAnsi="Courier New" w:cs="Courier New"/>
        </w:rPr>
        <w:t>pt1</w:t>
      </w:r>
      <w:r w:rsidR="006401C6">
        <w:t xml:space="preserve"> or </w:t>
      </w:r>
      <w:r w:rsidR="006401C6" w:rsidRPr="003F7F62">
        <w:rPr>
          <w:rFonts w:ascii="Courier New" w:hAnsi="Courier New" w:cs="Courier New"/>
        </w:rPr>
        <w:t>pt2</w:t>
      </w:r>
      <w:r w:rsidR="00815690" w:rsidRPr="00815690">
        <w:t xml:space="preserve"> (or an expression that evaluates to one of them)</w:t>
      </w:r>
      <w:r>
        <w:t>.</w:t>
      </w:r>
    </w:p>
    <w:p w14:paraId="34555D5F" w14:textId="7CD86168" w:rsidR="00E147B4" w:rsidRDefault="004214FA" w:rsidP="00E147B4">
      <w:pPr>
        <w:pStyle w:val="Codesnippet"/>
      </w:pPr>
      <w:r w:rsidRPr="00C67ED7">
        <w:t>send pt1@KeyExchange.KEDir.Pt1.ke_req1(pt</w:t>
      </w:r>
      <w:proofErr w:type="gramStart"/>
      <w:r w:rsidRPr="00C67ED7">
        <w:t>2)@</w:t>
      </w:r>
      <w:proofErr w:type="gramEnd"/>
      <w:r w:rsidRPr="00C67ED7">
        <w:t>((func, 1)).</w:t>
      </w:r>
    </w:p>
    <w:p w14:paraId="7A5B0811" w14:textId="5F3FC528" w:rsidR="007A29D2" w:rsidRDefault="003F7F62" w:rsidP="00C90629">
      <w:r>
        <w:t xml:space="preserve">If the port is not the name of a variable, </w:t>
      </w:r>
      <w:r w:rsidR="00B0671F">
        <w:t xml:space="preserve">it must </w:t>
      </w:r>
      <w:proofErr w:type="gramStart"/>
      <w:r w:rsidR="00B0671F">
        <w:t>be enclosed</w:t>
      </w:r>
      <w:proofErr w:type="gramEnd"/>
      <w:r w:rsidR="00B0671F">
        <w:t xml:space="preserve"> in parentheses</w:t>
      </w:r>
      <w:r w:rsidR="00FC4842">
        <w:t xml:space="preserve">, as seen with the destination port, </w:t>
      </w:r>
      <w:r w:rsidR="00FC4842" w:rsidRPr="00FC4842">
        <w:rPr>
          <w:rFonts w:ascii="Courier New" w:hAnsi="Courier New" w:cs="Courier New"/>
        </w:rPr>
        <w:t>((</w:t>
      </w:r>
      <w:proofErr w:type="spellStart"/>
      <w:r w:rsidR="00FC4842" w:rsidRPr="00FC4842">
        <w:rPr>
          <w:rFonts w:ascii="Courier New" w:hAnsi="Courier New" w:cs="Courier New"/>
        </w:rPr>
        <w:t>func</w:t>
      </w:r>
      <w:proofErr w:type="spellEnd"/>
      <w:r w:rsidR="00FC4842" w:rsidRPr="00FC4842">
        <w:rPr>
          <w:rFonts w:ascii="Courier New" w:hAnsi="Courier New" w:cs="Courier New"/>
        </w:rPr>
        <w:t>, 1))</w:t>
      </w:r>
      <w:r w:rsidR="00B0671F">
        <w:t>.</w:t>
      </w:r>
      <w:r w:rsidR="00BD1B53">
        <w:t xml:space="preserve"> There are in fact two sets of parentheses, possibly because UC DSL </w:t>
      </w:r>
      <w:r w:rsidR="0049403F">
        <w:t>requires one and the interpreter requires one.</w:t>
      </w:r>
    </w:p>
    <w:p w14:paraId="66606D1B" w14:textId="059DA793" w:rsidR="009B3350" w:rsidRDefault="00077FE6" w:rsidP="00C90629">
      <w:r>
        <w:t xml:space="preserve">A port, we can now exclusively reveal, </w:t>
      </w:r>
      <w:r w:rsidR="00C1289C">
        <w:t xml:space="preserve">consists of an </w:t>
      </w:r>
      <w:proofErr w:type="spellStart"/>
      <w:r w:rsidR="00C1289C" w:rsidRPr="001413C2">
        <w:rPr>
          <w:rFonts w:ascii="Courier New" w:hAnsi="Courier New" w:cs="Courier New"/>
        </w:rPr>
        <w:t>addr</w:t>
      </w:r>
      <w:proofErr w:type="spellEnd"/>
      <w:r w:rsidR="00C1289C">
        <w:t xml:space="preserve"> and an </w:t>
      </w:r>
      <w:r w:rsidR="00C1289C" w:rsidRPr="001413C2">
        <w:rPr>
          <w:rFonts w:ascii="Courier New" w:hAnsi="Courier New" w:cs="Courier New"/>
        </w:rPr>
        <w:t>int</w:t>
      </w:r>
      <w:r w:rsidR="001413C2">
        <w:t xml:space="preserve">. </w:t>
      </w:r>
      <w:r w:rsidR="002170B8">
        <w:t xml:space="preserve">The </w:t>
      </w:r>
      <w:r w:rsidR="002170B8" w:rsidRPr="00D44902">
        <w:rPr>
          <w:rFonts w:ascii="Courier New" w:hAnsi="Courier New" w:cs="Courier New"/>
        </w:rPr>
        <w:t>int</w:t>
      </w:r>
      <w:r w:rsidR="002170B8">
        <w:t xml:space="preserve"> </w:t>
      </w:r>
      <w:proofErr w:type="gramStart"/>
      <w:r w:rsidR="002170B8">
        <w:t>is called</w:t>
      </w:r>
      <w:proofErr w:type="gramEnd"/>
      <w:r w:rsidR="002170B8">
        <w:t xml:space="preserve"> a </w:t>
      </w:r>
      <w:r w:rsidR="002170B8" w:rsidRPr="002170B8">
        <w:rPr>
          <w:b/>
          <w:bCs/>
          <w:i/>
          <w:iCs/>
        </w:rPr>
        <w:t>port index</w:t>
      </w:r>
      <w:r w:rsidR="00F535B6">
        <w:t xml:space="preserve">. </w:t>
      </w:r>
      <w:r w:rsidR="002571F2">
        <w:t>For environment ports, we generally don’t know or care what the port index is</w:t>
      </w:r>
      <w:r w:rsidR="009B3350">
        <w:t xml:space="preserve">: we just declare variables like </w:t>
      </w:r>
      <w:r w:rsidR="009B3350" w:rsidRPr="00A50E29">
        <w:rPr>
          <w:rFonts w:ascii="Courier New" w:hAnsi="Courier New" w:cs="Courier New"/>
        </w:rPr>
        <w:t>pt1</w:t>
      </w:r>
      <w:r w:rsidR="009B3350">
        <w:t xml:space="preserve"> </w:t>
      </w:r>
      <w:r w:rsidR="00462E8A">
        <w:t xml:space="preserve">and </w:t>
      </w:r>
      <w:r w:rsidR="00462E8A" w:rsidRPr="00462E8A">
        <w:rPr>
          <w:rFonts w:ascii="Courier New" w:hAnsi="Courier New" w:cs="Courier New"/>
        </w:rPr>
        <w:t>pt2</w:t>
      </w:r>
      <w:r w:rsidR="00462E8A">
        <w:t xml:space="preserve"> </w:t>
      </w:r>
      <w:r w:rsidR="00A50E29">
        <w:t>with assumptions that they are in the environment</w:t>
      </w:r>
      <w:r w:rsidR="002571F2">
        <w:t xml:space="preserve">. </w:t>
      </w:r>
      <w:r w:rsidR="00A50E29">
        <w:t xml:space="preserve">We </w:t>
      </w:r>
      <w:r w:rsidR="00462E8A">
        <w:t xml:space="preserve">also </w:t>
      </w:r>
      <w:r w:rsidR="00A50E29">
        <w:t xml:space="preserve">don’t know or care </w:t>
      </w:r>
      <w:r w:rsidR="00555125">
        <w:t>i</w:t>
      </w:r>
      <w:r w:rsidR="00A50E29">
        <w:t xml:space="preserve">f </w:t>
      </w:r>
      <w:r w:rsidR="00A50E29" w:rsidRPr="00462E8A">
        <w:rPr>
          <w:rFonts w:ascii="Courier New" w:hAnsi="Courier New" w:cs="Courier New"/>
        </w:rPr>
        <w:t>pt1</w:t>
      </w:r>
      <w:r w:rsidR="00A50E29">
        <w:t xml:space="preserve"> and </w:t>
      </w:r>
      <w:r w:rsidR="00A50E29" w:rsidRPr="00462E8A">
        <w:rPr>
          <w:rFonts w:ascii="Courier New" w:hAnsi="Courier New" w:cs="Courier New"/>
        </w:rPr>
        <w:t>pt2</w:t>
      </w:r>
      <w:r w:rsidR="00A50E29">
        <w:t xml:space="preserve"> are equal.</w:t>
      </w:r>
      <w:r w:rsidR="00B446F7">
        <w:t xml:space="preserve"> </w:t>
      </w:r>
      <w:r w:rsidR="00E1145B">
        <w:t>P</w:t>
      </w:r>
      <w:r w:rsidR="00B446F7">
        <w:t>ort index 0 is used</w:t>
      </w:r>
      <w:r w:rsidR="00AA0F80">
        <w:t xml:space="preserve"> when transferring control between the environment and adversary and is implicitly used when </w:t>
      </w:r>
      <w:r w:rsidR="00932DD4">
        <w:t>a</w:t>
      </w:r>
      <w:r w:rsidR="00AA0F80">
        <w:t xml:space="preserve"> </w:t>
      </w:r>
      <w:r w:rsidR="00245759">
        <w:t>state machine</w:t>
      </w:r>
      <w:r w:rsidR="00AA0F80">
        <w:t xml:space="preserve"> </w:t>
      </w:r>
      <w:r w:rsidR="00E1145B">
        <w:t xml:space="preserve">executes a </w:t>
      </w:r>
      <w:proofErr w:type="gramStart"/>
      <w:r w:rsidR="00E1145B" w:rsidRPr="00E1145B">
        <w:rPr>
          <w:rFonts w:ascii="Courier New" w:hAnsi="Courier New" w:cs="Courier New"/>
        </w:rPr>
        <w:t>fail</w:t>
      </w:r>
      <w:proofErr w:type="gramEnd"/>
      <w:r w:rsidR="00E1145B">
        <w:t xml:space="preserve"> step and returns control to the environment</w:t>
      </w:r>
      <w:r w:rsidR="00A44F3B">
        <w:t xml:space="preserve"> with no message</w:t>
      </w:r>
      <w:r w:rsidR="00E1145B">
        <w:t>.</w:t>
      </w:r>
    </w:p>
    <w:p w14:paraId="2ADBB0F7" w14:textId="14D1FCB3" w:rsidR="00E55C41" w:rsidRDefault="001B2FAD" w:rsidP="00C90629">
      <w:r>
        <w:t>For a real functionality</w:t>
      </w:r>
      <w:r w:rsidR="00BC5B31">
        <w:t xml:space="preserve">, </w:t>
      </w:r>
      <w:r w:rsidR="009159B8">
        <w:t xml:space="preserve">the port index indicates </w:t>
      </w:r>
      <w:r w:rsidR="000464CD">
        <w:t xml:space="preserve">the party, but not how you might think. </w:t>
      </w:r>
      <w:r w:rsidR="00221FEB">
        <w:t>R</w:t>
      </w:r>
      <w:r w:rsidR="000464CD">
        <w:t xml:space="preserve">eal </w:t>
      </w:r>
      <w:r w:rsidR="00221FEB">
        <w:t xml:space="preserve">and ideal </w:t>
      </w:r>
      <w:r w:rsidR="000464CD">
        <w:t>functionalit</w:t>
      </w:r>
      <w:r w:rsidR="00221FEB">
        <w:t>ies</w:t>
      </w:r>
      <w:r w:rsidR="000464CD">
        <w:t xml:space="preserve"> implement a </w:t>
      </w:r>
      <w:r w:rsidR="00B76375">
        <w:t xml:space="preserve">composite direct </w:t>
      </w:r>
      <w:proofErr w:type="gramStart"/>
      <w:r w:rsidR="00B76375">
        <w:t>interface</w:t>
      </w:r>
      <w:proofErr w:type="gramEnd"/>
      <w:r w:rsidR="00B76375">
        <w:t xml:space="preserve"> and a po</w:t>
      </w:r>
      <w:r w:rsidR="00F535B6">
        <w:t xml:space="preserve">rt index </w:t>
      </w:r>
      <w:r w:rsidR="00B76375">
        <w:t>is assigned</w:t>
      </w:r>
      <w:r w:rsidR="00EF4290">
        <w:t xml:space="preserve"> sequentially</w:t>
      </w:r>
      <w:r w:rsidR="00B76375">
        <w:t xml:space="preserve"> to each basic</w:t>
      </w:r>
      <w:r w:rsidR="00D44902">
        <w:t xml:space="preserve"> interface </w:t>
      </w:r>
      <w:r w:rsidR="000F239A">
        <w:t>i</w:t>
      </w:r>
      <w:r w:rsidR="00B76375">
        <w:t>t contains</w:t>
      </w:r>
      <w:r w:rsidR="00EF4290">
        <w:t>, starting at 1</w:t>
      </w:r>
      <w:r w:rsidR="000F239A">
        <w:t xml:space="preserve">. </w:t>
      </w:r>
      <w:r w:rsidR="00B84029">
        <w:t>For example, i</w:t>
      </w:r>
      <w:r w:rsidR="000F239A">
        <w:t xml:space="preserve">n the </w:t>
      </w:r>
      <w:r w:rsidR="000F239A" w:rsidRPr="00554665">
        <w:rPr>
          <w:rFonts w:ascii="Courier New" w:hAnsi="Courier New" w:cs="Courier New"/>
        </w:rPr>
        <w:t>KEDir</w:t>
      </w:r>
      <w:r w:rsidR="000F239A">
        <w:t xml:space="preserve"> composite interface, </w:t>
      </w:r>
      <w:r w:rsidR="000F239A" w:rsidRPr="00554665">
        <w:rPr>
          <w:rFonts w:ascii="Courier New" w:hAnsi="Courier New" w:cs="Courier New"/>
        </w:rPr>
        <w:t>Pt1</w:t>
      </w:r>
      <w:r w:rsidR="000F239A">
        <w:t xml:space="preserve"> has a port index of 1 and </w:t>
      </w:r>
      <w:r w:rsidR="000F239A" w:rsidRPr="00554665">
        <w:rPr>
          <w:rFonts w:ascii="Courier New" w:hAnsi="Courier New" w:cs="Courier New"/>
        </w:rPr>
        <w:t>Pt2</w:t>
      </w:r>
      <w:r w:rsidR="000F239A">
        <w:t xml:space="preserve"> has a port index of 2.</w:t>
      </w:r>
      <w:r w:rsidR="00554665">
        <w:t xml:space="preserve"> Since the </w:t>
      </w:r>
      <w:proofErr w:type="spellStart"/>
      <w:r w:rsidR="005A79D4" w:rsidRPr="00D638B4">
        <w:rPr>
          <w:rFonts w:ascii="Courier New" w:hAnsi="Courier New" w:cs="Courier New"/>
        </w:rPr>
        <w:t>KEReal</w:t>
      </w:r>
      <w:proofErr w:type="spellEnd"/>
      <w:r w:rsidR="005A79D4">
        <w:t xml:space="preserve"> </w:t>
      </w:r>
      <w:r w:rsidR="00554665">
        <w:t>party</w:t>
      </w:r>
      <w:r w:rsidR="005A79D4">
        <w:t xml:space="preserve"> </w:t>
      </w:r>
      <w:r w:rsidR="005A79D4" w:rsidRPr="00D638B4">
        <w:rPr>
          <w:rFonts w:ascii="Courier New" w:hAnsi="Courier New" w:cs="Courier New"/>
        </w:rPr>
        <w:t>Pt1</w:t>
      </w:r>
      <w:r w:rsidR="005A79D4">
        <w:t xml:space="preserve"> serves the interface </w:t>
      </w:r>
      <w:r w:rsidR="00FD37E8" w:rsidRPr="00554665">
        <w:rPr>
          <w:rFonts w:ascii="Courier New" w:hAnsi="Courier New" w:cs="Courier New"/>
        </w:rPr>
        <w:t>KEDir</w:t>
      </w:r>
      <w:r w:rsidR="00FD37E8">
        <w:rPr>
          <w:rFonts w:ascii="Courier New" w:hAnsi="Courier New" w:cs="Courier New"/>
        </w:rPr>
        <w:t>.</w:t>
      </w:r>
      <w:r w:rsidR="005A79D4" w:rsidRPr="00D638B4">
        <w:rPr>
          <w:rFonts w:ascii="Courier New" w:hAnsi="Courier New" w:cs="Courier New"/>
        </w:rPr>
        <w:t>Pt1</w:t>
      </w:r>
      <w:r w:rsidR="005A79D4">
        <w:t xml:space="preserve">, </w:t>
      </w:r>
      <w:r w:rsidR="007D1893">
        <w:t xml:space="preserve">direct </w:t>
      </w:r>
      <w:r w:rsidR="005A79D4">
        <w:t xml:space="preserve">messages </w:t>
      </w:r>
      <w:r w:rsidR="00C240C1">
        <w:t>to or from</w:t>
      </w:r>
      <w:r w:rsidR="007D1893">
        <w:t xml:space="preserve"> the </w:t>
      </w:r>
      <w:r w:rsidR="007D1893" w:rsidRPr="00D638B4">
        <w:rPr>
          <w:rFonts w:ascii="Courier New" w:hAnsi="Courier New" w:cs="Courier New"/>
        </w:rPr>
        <w:t>Pt1</w:t>
      </w:r>
      <w:r w:rsidR="007D1893">
        <w:t xml:space="preserve"> party</w:t>
      </w:r>
      <w:r w:rsidR="006D03D5">
        <w:t xml:space="preserve"> </w:t>
      </w:r>
      <w:r w:rsidR="007D1893">
        <w:t xml:space="preserve">use </w:t>
      </w:r>
      <w:r w:rsidR="00D638B4">
        <w:t xml:space="preserve">port </w:t>
      </w:r>
      <w:r w:rsidR="006D03D5" w:rsidRPr="00C240C1">
        <w:rPr>
          <w:rFonts w:ascii="Courier New" w:hAnsi="Courier New" w:cs="Courier New"/>
        </w:rPr>
        <w:t>([</w:t>
      </w:r>
      <w:r w:rsidR="00D638B4" w:rsidRPr="00C240C1">
        <w:rPr>
          <w:rFonts w:ascii="Courier New" w:hAnsi="Courier New" w:cs="Courier New"/>
        </w:rPr>
        <w:t>1</w:t>
      </w:r>
      <w:r w:rsidR="006D03D5" w:rsidRPr="00C240C1">
        <w:rPr>
          <w:rFonts w:ascii="Courier New" w:hAnsi="Courier New" w:cs="Courier New"/>
        </w:rPr>
        <w:t>], 1)</w:t>
      </w:r>
      <w:r w:rsidR="00B6785F">
        <w:t xml:space="preserve">, and </w:t>
      </w:r>
      <w:r w:rsidR="00C10FF8">
        <w:t xml:space="preserve">those to or from </w:t>
      </w:r>
      <w:r w:rsidR="007D1893">
        <w:t xml:space="preserve">the </w:t>
      </w:r>
      <w:r w:rsidR="007D1893" w:rsidRPr="00036646">
        <w:rPr>
          <w:rFonts w:ascii="Courier New" w:hAnsi="Courier New" w:cs="Courier New"/>
        </w:rPr>
        <w:t>Pt2</w:t>
      </w:r>
      <w:r w:rsidR="007D1893">
        <w:t xml:space="preserve"> party use port </w:t>
      </w:r>
      <w:r w:rsidR="007D1893" w:rsidRPr="007D1893">
        <w:rPr>
          <w:rFonts w:ascii="Courier New" w:hAnsi="Courier New" w:cs="Courier New"/>
        </w:rPr>
        <w:t>([1], 2)</w:t>
      </w:r>
      <w:r w:rsidR="00D638B4">
        <w:t>.</w:t>
      </w:r>
    </w:p>
    <w:p w14:paraId="6C9F5EB6" w14:textId="0FCC98C9" w:rsidR="004665A5" w:rsidRDefault="000916B3" w:rsidP="00C90629">
      <w:r>
        <w:t xml:space="preserve">Ideal functionalities </w:t>
      </w:r>
      <w:r w:rsidR="003E43AB">
        <w:t xml:space="preserve">implement the same composite interfaces </w:t>
      </w:r>
      <w:r w:rsidR="00F9146B">
        <w:t>as real functionalities</w:t>
      </w:r>
      <w:r w:rsidR="00D0279A">
        <w:t>,</w:t>
      </w:r>
      <w:r>
        <w:t xml:space="preserve"> even though they don’t have parties</w:t>
      </w:r>
      <w:r w:rsidR="00307A1F">
        <w:t>, so</w:t>
      </w:r>
      <w:r w:rsidR="00383A6F">
        <w:t xml:space="preserve"> </w:t>
      </w:r>
      <w:proofErr w:type="spellStart"/>
      <w:r w:rsidR="00383A6F" w:rsidRPr="00F9146B">
        <w:rPr>
          <w:rFonts w:ascii="Courier New" w:hAnsi="Courier New" w:cs="Courier New"/>
        </w:rPr>
        <w:t>KEIdeal</w:t>
      </w:r>
      <w:proofErr w:type="spellEnd"/>
      <w:r w:rsidR="00383A6F">
        <w:t xml:space="preserve"> </w:t>
      </w:r>
      <w:r w:rsidR="00842E68">
        <w:t xml:space="preserve">also </w:t>
      </w:r>
      <w:r w:rsidR="00713BB1">
        <w:t>uses</w:t>
      </w:r>
      <w:r w:rsidR="00383A6F">
        <w:t xml:space="preserve"> ports </w:t>
      </w:r>
      <w:r w:rsidR="00383A6F" w:rsidRPr="00713BB1">
        <w:rPr>
          <w:rFonts w:ascii="Courier New" w:hAnsi="Courier New" w:cs="Courier New"/>
        </w:rPr>
        <w:t>(</w:t>
      </w:r>
      <w:r w:rsidR="00CE4B05" w:rsidRPr="00713BB1">
        <w:rPr>
          <w:rFonts w:ascii="Courier New" w:hAnsi="Courier New" w:cs="Courier New"/>
        </w:rPr>
        <w:t>[1], 1)</w:t>
      </w:r>
      <w:r w:rsidR="00CE4B05">
        <w:t xml:space="preserve"> and </w:t>
      </w:r>
      <w:r w:rsidR="00CE4B05" w:rsidRPr="00713BB1">
        <w:rPr>
          <w:rFonts w:ascii="Courier New" w:hAnsi="Courier New" w:cs="Courier New"/>
        </w:rPr>
        <w:t>([1], 2)</w:t>
      </w:r>
      <w:r w:rsidR="00CE4B05">
        <w:t>.</w:t>
      </w:r>
      <w:r w:rsidR="0014218F">
        <w:t xml:space="preserve"> The port index numbering starts over from 1 within each composite interface,</w:t>
      </w:r>
      <w:r w:rsidR="00794C22">
        <w:t xml:space="preserve"> </w:t>
      </w:r>
      <w:r w:rsidR="0014218F">
        <w:t>so</w:t>
      </w:r>
      <w:r w:rsidR="00C94C04">
        <w:t xml:space="preserve"> in the </w:t>
      </w:r>
      <w:r w:rsidR="00C94C04" w:rsidRPr="00C94C04">
        <w:rPr>
          <w:rFonts w:ascii="Courier New" w:hAnsi="Courier New" w:cs="Courier New"/>
        </w:rPr>
        <w:t>Forwarding</w:t>
      </w:r>
      <w:r w:rsidR="00C94C04">
        <w:t xml:space="preserve"> theory</w:t>
      </w:r>
      <w:r w:rsidR="00794C22">
        <w:t>, t</w:t>
      </w:r>
      <w:r w:rsidR="006E4037">
        <w:t>he</w:t>
      </w:r>
      <w:r w:rsidR="0083234A">
        <w:t xml:space="preserve"> </w:t>
      </w:r>
      <w:proofErr w:type="spellStart"/>
      <w:r w:rsidR="00D1700C" w:rsidRPr="0083234A">
        <w:rPr>
          <w:rFonts w:ascii="Courier New" w:hAnsi="Courier New" w:cs="Courier New"/>
        </w:rPr>
        <w:t>F</w:t>
      </w:r>
      <w:r w:rsidR="008C7684">
        <w:rPr>
          <w:rFonts w:ascii="Courier New" w:hAnsi="Courier New" w:cs="Courier New"/>
        </w:rPr>
        <w:t>wdDir.D</w:t>
      </w:r>
      <w:proofErr w:type="spellEnd"/>
      <w:r w:rsidR="00D1700C">
        <w:t xml:space="preserve"> interface</w:t>
      </w:r>
      <w:r w:rsidR="00C94C04">
        <w:t xml:space="preserve"> </w:t>
      </w:r>
      <w:proofErr w:type="gramStart"/>
      <w:r w:rsidR="00C94C04">
        <w:t xml:space="preserve">is </w:t>
      </w:r>
      <w:r w:rsidR="000E5597">
        <w:t xml:space="preserve">also </w:t>
      </w:r>
      <w:r w:rsidR="00C94C04">
        <w:t>assigned</w:t>
      </w:r>
      <w:proofErr w:type="gramEnd"/>
      <w:r w:rsidR="00C94C04">
        <w:t xml:space="preserve"> port index 1</w:t>
      </w:r>
      <w:r w:rsidR="0014218F">
        <w:t xml:space="preserve">. </w:t>
      </w:r>
      <w:r w:rsidR="0075547B">
        <w:t xml:space="preserve">The </w:t>
      </w:r>
      <w:proofErr w:type="spellStart"/>
      <w:r w:rsidR="00D1700C">
        <w:t>subfunctionalities</w:t>
      </w:r>
      <w:proofErr w:type="spellEnd"/>
      <w:r w:rsidR="00D1700C">
        <w:t xml:space="preserve"> </w:t>
      </w:r>
      <w:r w:rsidR="003C17F8" w:rsidRPr="003C17F8">
        <w:rPr>
          <w:rFonts w:ascii="Courier New" w:hAnsi="Courier New" w:cs="Courier New"/>
        </w:rPr>
        <w:t>KEReal.</w:t>
      </w:r>
      <w:r w:rsidR="00D1700C" w:rsidRPr="0083234A">
        <w:rPr>
          <w:rFonts w:ascii="Courier New" w:hAnsi="Courier New" w:cs="Courier New"/>
        </w:rPr>
        <w:t>Fw1</w:t>
      </w:r>
      <w:r w:rsidR="00D1700C">
        <w:t xml:space="preserve"> and </w:t>
      </w:r>
      <w:r w:rsidR="003C17F8" w:rsidRPr="003C17F8">
        <w:rPr>
          <w:rFonts w:ascii="Courier New" w:hAnsi="Courier New" w:cs="Courier New"/>
        </w:rPr>
        <w:t>KEReal.</w:t>
      </w:r>
      <w:r w:rsidR="00D1700C" w:rsidRPr="0083234A">
        <w:rPr>
          <w:rFonts w:ascii="Courier New" w:hAnsi="Courier New" w:cs="Courier New"/>
        </w:rPr>
        <w:t>Fw2</w:t>
      </w:r>
      <w:r w:rsidR="004B4736">
        <w:t xml:space="preserve"> </w:t>
      </w:r>
      <w:r w:rsidR="0075547B">
        <w:t xml:space="preserve">have distinct addresses and </w:t>
      </w:r>
      <w:r w:rsidR="004B4736">
        <w:t xml:space="preserve">use ports </w:t>
      </w:r>
      <w:r w:rsidR="004B4736" w:rsidRPr="004B4736">
        <w:rPr>
          <w:rFonts w:ascii="Courier New" w:hAnsi="Courier New" w:cs="Courier New"/>
        </w:rPr>
        <w:t>([1</w:t>
      </w:r>
      <w:r w:rsidR="004B4736">
        <w:rPr>
          <w:rFonts w:ascii="Courier New" w:hAnsi="Courier New" w:cs="Courier New"/>
        </w:rPr>
        <w:t>;</w:t>
      </w:r>
      <w:r w:rsidR="004B4736" w:rsidRPr="004B4736">
        <w:rPr>
          <w:rFonts w:ascii="Courier New" w:hAnsi="Courier New" w:cs="Courier New"/>
        </w:rPr>
        <w:t xml:space="preserve"> 1], 1)</w:t>
      </w:r>
      <w:r w:rsidR="004B4736">
        <w:t xml:space="preserve"> and </w:t>
      </w:r>
      <w:r w:rsidR="004B4736" w:rsidRPr="004B4736">
        <w:rPr>
          <w:rFonts w:ascii="Courier New" w:hAnsi="Courier New" w:cs="Courier New"/>
        </w:rPr>
        <w:t>([1; 2], 1)</w:t>
      </w:r>
      <w:r w:rsidR="004B4736">
        <w:t>, respectively.</w:t>
      </w:r>
    </w:p>
    <w:p w14:paraId="128CC8D8" w14:textId="320B951E" w:rsidR="008F37F0" w:rsidRDefault="00AA7DD3" w:rsidP="00C90629">
      <w:r>
        <w:t>For adversari</w:t>
      </w:r>
      <w:r w:rsidR="006D47B8">
        <w:t>es</w:t>
      </w:r>
      <w:r w:rsidR="00A66D41">
        <w:t>,</w:t>
      </w:r>
      <w:r w:rsidR="005B70BF">
        <w:t xml:space="preserve"> including simulators</w:t>
      </w:r>
      <w:r>
        <w:t xml:space="preserve">, </w:t>
      </w:r>
      <w:r w:rsidR="007409E2">
        <w:t xml:space="preserve">the interpreter assigns </w:t>
      </w:r>
      <w:r w:rsidR="002C70A0">
        <w:t xml:space="preserve">a </w:t>
      </w:r>
      <w:r w:rsidR="006A0C96">
        <w:t xml:space="preserve">unique </w:t>
      </w:r>
      <w:r w:rsidR="002C70A0">
        <w:t xml:space="preserve">port index </w:t>
      </w:r>
      <w:r w:rsidR="00EC3E82">
        <w:t>to each</w:t>
      </w:r>
      <w:r w:rsidR="00B23C14">
        <w:t xml:space="preserve"> instance (copy) of</w:t>
      </w:r>
      <w:r w:rsidR="00C95C1A">
        <w:t xml:space="preserve"> an</w:t>
      </w:r>
      <w:r w:rsidR="00EC3E82">
        <w:t xml:space="preserve"> </w:t>
      </w:r>
      <w:r w:rsidR="00C05BA6">
        <w:t xml:space="preserve">adversarial </w:t>
      </w:r>
      <w:r w:rsidR="00EC3E82">
        <w:t xml:space="preserve">interface </w:t>
      </w:r>
      <w:r w:rsidR="007409E2">
        <w:t xml:space="preserve">in the </w:t>
      </w:r>
      <w:r w:rsidR="00546844">
        <w:t xml:space="preserve">real </w:t>
      </w:r>
      <w:r w:rsidR="000463BE">
        <w:t xml:space="preserve">and ideal </w:t>
      </w:r>
      <w:r w:rsidR="007409E2">
        <w:t>world</w:t>
      </w:r>
      <w:r w:rsidR="000463BE">
        <w:t>s</w:t>
      </w:r>
      <w:r w:rsidR="002C70A0">
        <w:t>.</w:t>
      </w:r>
      <w:r w:rsidR="005A4FBB">
        <w:t xml:space="preserve"> Adversarial port indices </w:t>
      </w:r>
      <w:proofErr w:type="gramStart"/>
      <w:r w:rsidR="005A4FBB">
        <w:t>have to</w:t>
      </w:r>
      <w:proofErr w:type="gramEnd"/>
      <w:r w:rsidR="005A4FBB">
        <w:t xml:space="preserve"> be globally unique because all simulators and adversaries used the same address, namely </w:t>
      </w:r>
      <w:r w:rsidR="005A4FBB" w:rsidRPr="00CB30C7">
        <w:rPr>
          <w:rFonts w:ascii="Courier New" w:hAnsi="Courier New" w:cs="Courier New"/>
        </w:rPr>
        <w:t>adv</w:t>
      </w:r>
      <w:r w:rsidR="005A4FBB">
        <w:t>.</w:t>
      </w:r>
      <w:r w:rsidR="00B23F5F">
        <w:t xml:space="preserve"> </w:t>
      </w:r>
      <w:r w:rsidR="007354B0">
        <w:t xml:space="preserve">We generally learn what indices </w:t>
      </w:r>
      <w:proofErr w:type="gramStart"/>
      <w:r w:rsidR="007354B0">
        <w:t>are assigned</w:t>
      </w:r>
      <w:proofErr w:type="gramEnd"/>
      <w:r w:rsidR="007354B0">
        <w:t xml:space="preserve"> by observing the output. </w:t>
      </w:r>
      <w:r w:rsidR="00B23F5F">
        <w:t xml:space="preserve">For example, </w:t>
      </w:r>
      <w:proofErr w:type="spellStart"/>
      <w:r w:rsidR="006C0B7E" w:rsidRPr="00F54169">
        <w:rPr>
          <w:rFonts w:ascii="Courier New" w:hAnsi="Courier New" w:cs="Courier New"/>
        </w:rPr>
        <w:t>KeyExchange</w:t>
      </w:r>
      <w:proofErr w:type="spellEnd"/>
      <w:r w:rsidR="006C0B7E">
        <w:t xml:space="preserve"> has </w:t>
      </w:r>
      <w:r w:rsidR="009F19CE">
        <w:t>three</w:t>
      </w:r>
      <w:r w:rsidR="006C0B7E">
        <w:t xml:space="preserve"> adversarial </w:t>
      </w:r>
      <w:r w:rsidR="006C0B7E">
        <w:lastRenderedPageBreak/>
        <w:t>interfaces</w:t>
      </w:r>
      <w:r w:rsidR="00BB2DBD">
        <w:t>, two i</w:t>
      </w:r>
      <w:r w:rsidR="009F19CE">
        <w:t>n the real world and one</w:t>
      </w:r>
      <w:r w:rsidR="00BB2DBD">
        <w:t xml:space="preserve"> in the ideal. </w:t>
      </w:r>
      <w:r w:rsidR="000E14E3">
        <w:t>W</w:t>
      </w:r>
      <w:r w:rsidR="00BB2DBD">
        <w:t>e’ll see</w:t>
      </w:r>
      <w:r w:rsidR="000E14E3">
        <w:t xml:space="preserve"> below that</w:t>
      </w:r>
      <w:r w:rsidR="00AD7EF8">
        <w:t xml:space="preserve"> </w:t>
      </w:r>
      <w:r w:rsidR="00AD7EF8" w:rsidRPr="005A59DE">
        <w:rPr>
          <w:rFonts w:ascii="Courier New" w:hAnsi="Courier New" w:cs="Courier New"/>
        </w:rPr>
        <w:t>KEI2S</w:t>
      </w:r>
      <w:r w:rsidR="00AD7EF8">
        <w:t xml:space="preserve"> is assigned port index 1 and</w:t>
      </w:r>
      <w:r w:rsidR="00BB2DBD">
        <w:t xml:space="preserve"> </w:t>
      </w:r>
      <w:r w:rsidR="00BE7DDA" w:rsidRPr="009C3484">
        <w:rPr>
          <w:rFonts w:ascii="Courier New" w:hAnsi="Courier New" w:cs="Courier New"/>
        </w:rPr>
        <w:t>KEReal.Fw</w:t>
      </w:r>
      <w:proofErr w:type="gramStart"/>
      <w:r w:rsidR="00BE7DDA" w:rsidRPr="009C3484">
        <w:rPr>
          <w:rFonts w:ascii="Courier New" w:hAnsi="Courier New" w:cs="Courier New"/>
        </w:rPr>
        <w:t>1</w:t>
      </w:r>
      <w:r w:rsidR="000E14E3">
        <w:rPr>
          <w:rFonts w:ascii="Courier New" w:hAnsi="Courier New" w:cs="Courier New"/>
        </w:rPr>
        <w:t>.FwAdv</w:t>
      </w:r>
      <w:proofErr w:type="gramEnd"/>
      <w:r w:rsidR="00BE7DDA">
        <w:t xml:space="preserve"> and </w:t>
      </w:r>
      <w:r w:rsidR="00BE7DDA" w:rsidRPr="009C3484">
        <w:rPr>
          <w:rFonts w:ascii="Courier New" w:hAnsi="Courier New" w:cs="Courier New"/>
        </w:rPr>
        <w:t>KEReal.Fw2</w:t>
      </w:r>
      <w:r w:rsidR="000E14E3">
        <w:rPr>
          <w:rFonts w:ascii="Courier New" w:hAnsi="Courier New" w:cs="Courier New"/>
        </w:rPr>
        <w:t>.FwAdv</w:t>
      </w:r>
      <w:r w:rsidR="00BE7DDA">
        <w:t xml:space="preserve"> </w:t>
      </w:r>
      <w:r w:rsidR="00172BAB">
        <w:t>are assigned</w:t>
      </w:r>
      <w:r w:rsidR="000778E6">
        <w:t xml:space="preserve"> </w:t>
      </w:r>
      <w:r w:rsidR="00172BAB">
        <w:t>2</w:t>
      </w:r>
      <w:r w:rsidR="00AD7EF8">
        <w:t xml:space="preserve"> and 3</w:t>
      </w:r>
      <w:r w:rsidR="00172BAB">
        <w:t>, respectively</w:t>
      </w:r>
      <w:r w:rsidR="005B4BDC">
        <w:t>.</w:t>
      </w:r>
    </w:p>
    <w:p w14:paraId="6A877566" w14:textId="288CDAD4" w:rsidR="00B0671F" w:rsidRDefault="009C0F85" w:rsidP="00C90629">
      <w:r>
        <w:t xml:space="preserve">When the </w:t>
      </w:r>
      <w:r w:rsidR="008F37F0">
        <w:t xml:space="preserve">real and ideal </w:t>
      </w:r>
      <w:r>
        <w:t>world</w:t>
      </w:r>
      <w:r w:rsidR="005C0751">
        <w:t>s</w:t>
      </w:r>
      <w:r>
        <w:t xml:space="preserve"> </w:t>
      </w:r>
      <w:proofErr w:type="gramStart"/>
      <w:r w:rsidR="003132F2">
        <w:t>are</w:t>
      </w:r>
      <w:r>
        <w:t xml:space="preserve"> displayed</w:t>
      </w:r>
      <w:proofErr w:type="gramEnd"/>
      <w:r>
        <w:t xml:space="preserve"> outside of a session, the </w:t>
      </w:r>
      <w:r w:rsidR="008D7F88">
        <w:t>number</w:t>
      </w:r>
      <w:r>
        <w:t xml:space="preserve"> shown after the name </w:t>
      </w:r>
      <w:r w:rsidR="006363AC">
        <w:t xml:space="preserve">of each functionality </w:t>
      </w:r>
      <w:r w:rsidR="008D7F88">
        <w:t xml:space="preserve">is something like </w:t>
      </w:r>
      <w:r w:rsidR="00C749AB">
        <w:t xml:space="preserve">the </w:t>
      </w:r>
      <w:r w:rsidR="008D7F88">
        <w:t>lowest adversarial port index it uses</w:t>
      </w:r>
      <w:r w:rsidR="008F37F0">
        <w:t xml:space="preserve">, with </w:t>
      </w:r>
      <w:r w:rsidR="00CE50C2">
        <w:t xml:space="preserve">those of </w:t>
      </w:r>
      <w:proofErr w:type="spellStart"/>
      <w:r w:rsidR="00B6758C">
        <w:t>subsimulators</w:t>
      </w:r>
      <w:proofErr w:type="spellEnd"/>
      <w:r w:rsidR="00B6758C">
        <w:t xml:space="preserve"> shown in parentheses</w:t>
      </w:r>
      <w:r>
        <w:t>.</w:t>
      </w:r>
      <w:r w:rsidR="00B6758C">
        <w:t xml:space="preserve"> For </w:t>
      </w:r>
      <w:proofErr w:type="spellStart"/>
      <w:r w:rsidR="00B6758C" w:rsidRPr="00444B26">
        <w:rPr>
          <w:rFonts w:ascii="Courier New" w:hAnsi="Courier New" w:cs="Courier New"/>
        </w:rPr>
        <w:t>K</w:t>
      </w:r>
      <w:r w:rsidR="00BE78BC" w:rsidRPr="00444B26">
        <w:rPr>
          <w:rFonts w:ascii="Courier New" w:hAnsi="Courier New" w:cs="Courier New"/>
        </w:rPr>
        <w:t>eyExchang</w:t>
      </w:r>
      <w:r w:rsidR="00B6758C" w:rsidRPr="00444B26">
        <w:rPr>
          <w:rFonts w:ascii="Courier New" w:hAnsi="Courier New" w:cs="Courier New"/>
        </w:rPr>
        <w:t>e</w:t>
      </w:r>
      <w:proofErr w:type="spellEnd"/>
      <w:r w:rsidR="00B6758C">
        <w:t xml:space="preserve">, </w:t>
      </w:r>
      <w:r w:rsidR="00675676">
        <w:t>these are all 1.</w:t>
      </w:r>
      <w:r w:rsidR="008F37F0">
        <w:t xml:space="preserve"> </w:t>
      </w:r>
      <w:r w:rsidR="00B2114F">
        <w:t>Within a session, t</w:t>
      </w:r>
      <w:r w:rsidR="00412464">
        <w:t>he input guard</w:t>
      </w:r>
      <w:r w:rsidR="007440DF">
        <w:t xml:space="preserve"> is the </w:t>
      </w:r>
      <w:r w:rsidR="003460B4">
        <w:t>smallest</w:t>
      </w:r>
      <w:r w:rsidR="007440DF">
        <w:t xml:space="preserve"> port index </w:t>
      </w:r>
      <w:r w:rsidR="003460B4">
        <w:t xml:space="preserve">not </w:t>
      </w:r>
      <w:r w:rsidR="007440DF">
        <w:t>assigned.</w:t>
      </w:r>
    </w:p>
    <w:p w14:paraId="5FE36565" w14:textId="66F718B3" w:rsidR="00DD4075" w:rsidRDefault="00DA0E3D" w:rsidP="00C90629">
      <w:r>
        <w:t xml:space="preserve">Message paths in interpreter scripts </w:t>
      </w:r>
      <w:r w:rsidR="00A6783F">
        <w:t xml:space="preserve">always </w:t>
      </w:r>
      <w:r w:rsidR="00711897">
        <w:t>consist of</w:t>
      </w:r>
      <w:r w:rsidR="00A6783F">
        <w:t xml:space="preserve"> the name</w:t>
      </w:r>
      <w:r w:rsidR="00711897">
        <w:t>s</w:t>
      </w:r>
      <w:r w:rsidR="00A6783F">
        <w:t xml:space="preserve"> of the enclosing theory</w:t>
      </w:r>
      <w:r w:rsidR="00D33C0D">
        <w:t>, composite interface (if applicable)</w:t>
      </w:r>
      <w:r w:rsidR="00F42BE4">
        <w:t xml:space="preserve">, </w:t>
      </w:r>
      <w:r w:rsidR="005A204B">
        <w:t xml:space="preserve">component or </w:t>
      </w:r>
      <w:r w:rsidR="00F42BE4">
        <w:t>basic interface and message type, separated by dots</w:t>
      </w:r>
      <w:r w:rsidR="00767B25">
        <w:t xml:space="preserve">. This is </w:t>
      </w:r>
      <w:r>
        <w:t xml:space="preserve">different from </w:t>
      </w:r>
      <w:r w:rsidR="00EC4D66">
        <w:t>message paths in the UC DSL</w:t>
      </w:r>
      <w:r w:rsidR="006D3A82">
        <w:t xml:space="preserve">, </w:t>
      </w:r>
      <w:r w:rsidR="00CC38F8">
        <w:t>which</w:t>
      </w:r>
      <w:r w:rsidR="001E75D1">
        <w:t xml:space="preserve"> omit the enclosing theory and</w:t>
      </w:r>
      <w:r w:rsidR="00CC38F8">
        <w:t xml:space="preserve"> </w:t>
      </w:r>
      <w:r w:rsidR="00597921">
        <w:t xml:space="preserve">sometimes substitute </w:t>
      </w:r>
      <w:r w:rsidR="0047624B">
        <w:t>the name of a (sub-)functionality for</w:t>
      </w:r>
      <w:r w:rsidR="00D70069">
        <w:t xml:space="preserve"> that of</w:t>
      </w:r>
      <w:r w:rsidR="0047624B">
        <w:t xml:space="preserve"> an interface</w:t>
      </w:r>
      <w:r w:rsidR="002556E6">
        <w:t xml:space="preserve"> </w:t>
      </w:r>
      <w:proofErr w:type="gramStart"/>
      <w:r w:rsidR="002556E6">
        <w:t>in order to</w:t>
      </w:r>
      <w:proofErr w:type="gramEnd"/>
      <w:r w:rsidR="002556E6">
        <w:t xml:space="preserve"> </w:t>
      </w:r>
      <w:r w:rsidR="00222BC7">
        <w:t>make the destination port unnecessary (and hide its implementation)</w:t>
      </w:r>
      <w:r w:rsidR="0047624B">
        <w:t xml:space="preserve">. </w:t>
      </w:r>
      <w:r w:rsidR="00EC4D66">
        <w:t xml:space="preserve">In </w:t>
      </w:r>
      <w:proofErr w:type="spellStart"/>
      <w:r w:rsidR="00EC4D66" w:rsidRPr="002D54C6">
        <w:rPr>
          <w:rFonts w:ascii="Courier New" w:hAnsi="Courier New" w:cs="Courier New"/>
        </w:rPr>
        <w:t>KEReal</w:t>
      </w:r>
      <w:proofErr w:type="spellEnd"/>
      <w:r w:rsidR="00EC4D66">
        <w:t>, for example,</w:t>
      </w:r>
      <w:r w:rsidR="002D54C6">
        <w:t xml:space="preserve"> the</w:t>
      </w:r>
      <w:r w:rsidR="00EC4D66">
        <w:t xml:space="preserve"> </w:t>
      </w:r>
      <w:r w:rsidR="00EC4D66" w:rsidRPr="002D54C6">
        <w:rPr>
          <w:rFonts w:ascii="Courier New" w:hAnsi="Courier New" w:cs="Courier New"/>
        </w:rPr>
        <w:t>Pt1</w:t>
      </w:r>
      <w:r w:rsidR="00EC4D66">
        <w:t xml:space="preserve"> </w:t>
      </w:r>
      <w:r w:rsidR="002D54C6">
        <w:t xml:space="preserve">party </w:t>
      </w:r>
      <w:r w:rsidR="00EC4D66">
        <w:t xml:space="preserve">sends a </w:t>
      </w:r>
      <w:proofErr w:type="spellStart"/>
      <w:r w:rsidR="002D54C6" w:rsidRPr="002D54C6">
        <w:rPr>
          <w:rFonts w:ascii="Courier New" w:hAnsi="Courier New" w:cs="Courier New"/>
        </w:rPr>
        <w:t>fw_req</w:t>
      </w:r>
      <w:proofErr w:type="spellEnd"/>
      <w:r w:rsidR="002D54C6">
        <w:t xml:space="preserve"> </w:t>
      </w:r>
      <w:r w:rsidR="00EC4D66">
        <w:t xml:space="preserve">message to </w:t>
      </w:r>
      <w:r w:rsidR="00EC4D66" w:rsidRPr="002D54C6">
        <w:rPr>
          <w:rFonts w:ascii="Courier New" w:hAnsi="Courier New" w:cs="Courier New"/>
        </w:rPr>
        <w:t>Fw1</w:t>
      </w:r>
      <w:r w:rsidR="00EC4D66">
        <w:t xml:space="preserve"> with the path </w:t>
      </w:r>
      <w:proofErr w:type="gramStart"/>
      <w:r w:rsidR="00E24312" w:rsidRPr="002D54C6">
        <w:rPr>
          <w:rFonts w:ascii="Courier New" w:hAnsi="Courier New" w:cs="Courier New"/>
        </w:rPr>
        <w:t>Fw1.D.fw</w:t>
      </w:r>
      <w:proofErr w:type="gramEnd"/>
      <w:r w:rsidR="00E24312" w:rsidRPr="002D54C6">
        <w:rPr>
          <w:rFonts w:ascii="Courier New" w:hAnsi="Courier New" w:cs="Courier New"/>
        </w:rPr>
        <w:t>_req</w:t>
      </w:r>
      <w:r w:rsidR="006F6C0A">
        <w:t xml:space="preserve"> rather than </w:t>
      </w:r>
      <w:proofErr w:type="spellStart"/>
      <w:r w:rsidR="006F6C0A" w:rsidRPr="00C41848">
        <w:rPr>
          <w:rFonts w:ascii="Courier New" w:hAnsi="Courier New" w:cs="Courier New"/>
        </w:rPr>
        <w:t>Forwarding.FwDir.D.fw_req</w:t>
      </w:r>
      <w:proofErr w:type="spellEnd"/>
      <w:r w:rsidR="006F6C0A" w:rsidRPr="006F6C0A">
        <w:t>.</w:t>
      </w:r>
      <w:r w:rsidR="002F136E">
        <w:t xml:space="preserve"> </w:t>
      </w:r>
      <w:r w:rsidR="005D0B1B" w:rsidRPr="00D70069">
        <w:rPr>
          <w:rFonts w:ascii="Courier New" w:hAnsi="Courier New" w:cs="Courier New"/>
        </w:rPr>
        <w:t>Fw1</w:t>
      </w:r>
      <w:r w:rsidR="005D0B1B">
        <w:t xml:space="preserve"> </w:t>
      </w:r>
      <w:r w:rsidR="0065472C">
        <w:t>implies the enclosing theory a</w:t>
      </w:r>
      <w:r w:rsidR="008F6010">
        <w:t>nd</w:t>
      </w:r>
      <w:r w:rsidR="0065472C">
        <w:t xml:space="preserve"> the </w:t>
      </w:r>
      <w:r w:rsidR="00D220CD">
        <w:t xml:space="preserve">address </w:t>
      </w:r>
      <w:r w:rsidR="006D2C61">
        <w:t xml:space="preserve">of the </w:t>
      </w:r>
      <w:r w:rsidR="001F49BF">
        <w:t>destination</w:t>
      </w:r>
      <w:r w:rsidR="00EB3F13">
        <w:t xml:space="preserve"> (and </w:t>
      </w:r>
      <w:r w:rsidR="00EB3F13" w:rsidRPr="00EB3F13">
        <w:rPr>
          <w:rFonts w:ascii="Courier New" w:hAnsi="Courier New" w:cs="Courier New"/>
        </w:rPr>
        <w:t>D</w:t>
      </w:r>
      <w:r w:rsidR="00EB3F13">
        <w:t xml:space="preserve"> implies the port index)</w:t>
      </w:r>
      <w:r w:rsidR="006D2C61">
        <w:t>.</w:t>
      </w:r>
      <w:r w:rsidR="00557D93">
        <w:t xml:space="preserve"> </w:t>
      </w:r>
      <w:r w:rsidR="00C12F66">
        <w:t xml:space="preserve">Similarly, </w:t>
      </w:r>
      <w:r w:rsidR="00C12F66" w:rsidRPr="005C39F4">
        <w:rPr>
          <w:rFonts w:ascii="Courier New" w:hAnsi="Courier New" w:cs="Courier New"/>
        </w:rPr>
        <w:t>KESim</w:t>
      </w:r>
      <w:r w:rsidR="00C12F66">
        <w:t xml:space="preserve"> </w:t>
      </w:r>
      <w:r w:rsidR="007719D6">
        <w:t xml:space="preserve">uses </w:t>
      </w:r>
      <w:r w:rsidR="007719D6" w:rsidRPr="005C39F4">
        <w:rPr>
          <w:rFonts w:ascii="Courier New" w:hAnsi="Courier New" w:cs="Courier New"/>
        </w:rPr>
        <w:t>SMCReal.KE.</w:t>
      </w:r>
      <w:r w:rsidR="000577F3" w:rsidRPr="005C39F4">
        <w:rPr>
          <w:rFonts w:ascii="Courier New" w:hAnsi="Courier New" w:cs="Courier New"/>
        </w:rPr>
        <w:t>KEI2S.ke_sim_req1</w:t>
      </w:r>
      <w:r w:rsidR="000577F3">
        <w:t xml:space="preserve"> instead of </w:t>
      </w:r>
      <w:r w:rsidR="005C39F4" w:rsidRPr="005C39F4">
        <w:rPr>
          <w:rFonts w:ascii="Courier New" w:hAnsi="Courier New" w:cs="Courier New"/>
        </w:rPr>
        <w:t>KeyExchange.</w:t>
      </w:r>
      <w:r w:rsidR="000577F3" w:rsidRPr="005C39F4">
        <w:rPr>
          <w:rFonts w:ascii="Courier New" w:hAnsi="Courier New" w:cs="Courier New"/>
        </w:rPr>
        <w:t>KEI2S.</w:t>
      </w:r>
      <w:r w:rsidR="00700575">
        <w:rPr>
          <w:rFonts w:ascii="Courier New" w:hAnsi="Courier New" w:cs="Courier New"/>
        </w:rPr>
        <w:t xml:space="preserve"> </w:t>
      </w:r>
      <w:r w:rsidR="000577F3" w:rsidRPr="005C39F4">
        <w:rPr>
          <w:rFonts w:ascii="Courier New" w:hAnsi="Courier New" w:cs="Courier New"/>
        </w:rPr>
        <w:t>ke_sim_req1</w:t>
      </w:r>
      <w:r w:rsidR="005C39F4">
        <w:t>.</w:t>
      </w:r>
      <w:r w:rsidR="002F136E">
        <w:t xml:space="preserve"> </w:t>
      </w:r>
      <w:r w:rsidR="00B04D72">
        <w:t xml:space="preserve">In the interpreter, </w:t>
      </w:r>
      <w:r w:rsidR="00223443">
        <w:t>t</w:t>
      </w:r>
      <w:r w:rsidR="00387C8A">
        <w:t>he source and destination ports are explicit</w:t>
      </w:r>
      <w:r w:rsidR="009F1DE2">
        <w:t xml:space="preserve"> </w:t>
      </w:r>
      <w:r w:rsidR="00797B81">
        <w:t>for all messages, direct and adversarial</w:t>
      </w:r>
      <w:r w:rsidR="00492F17">
        <w:t>, internal and external</w:t>
      </w:r>
      <w:r w:rsidR="007777FE">
        <w:t>, and message paths are uniform</w:t>
      </w:r>
      <w:r w:rsidR="00387C8A">
        <w:t>.</w:t>
      </w:r>
    </w:p>
    <w:p w14:paraId="17724075" w14:textId="0C7CDE1C" w:rsidR="00167490" w:rsidRDefault="00E513E8" w:rsidP="00C90629">
      <w:r>
        <w:t xml:space="preserve">The output of the </w:t>
      </w:r>
      <w:r w:rsidRPr="0036001A">
        <w:rPr>
          <w:rFonts w:ascii="Courier New" w:hAnsi="Courier New" w:cs="Courier New"/>
        </w:rPr>
        <w:t>send</w:t>
      </w:r>
      <w:r>
        <w:t xml:space="preserve"> command </w:t>
      </w:r>
      <w:r w:rsidR="00CE395E">
        <w:t xml:space="preserve">is the </w:t>
      </w:r>
      <w:r w:rsidR="00A477D8">
        <w:t>effect of the command</w:t>
      </w:r>
      <w:r w:rsidR="00D61D90">
        <w:t xml:space="preserve">, the new </w:t>
      </w:r>
      <w:r w:rsidR="00CE395E">
        <w:t>session</w:t>
      </w:r>
      <w:r w:rsidR="00122463">
        <w:t xml:space="preserve"> state </w:t>
      </w:r>
      <w:r w:rsidR="00D61D90">
        <w:t>and</w:t>
      </w:r>
      <w:r w:rsidR="00122463">
        <w:t xml:space="preserve"> the </w:t>
      </w:r>
      <w:r w:rsidR="00AA447B">
        <w:t>message sent.</w:t>
      </w:r>
    </w:p>
    <w:p w14:paraId="3CB42297" w14:textId="77777777" w:rsidR="00AA447B" w:rsidRDefault="00AA447B" w:rsidP="00AA447B">
      <w:pPr>
        <w:pStyle w:val="Codesnippet"/>
        <w:rPr>
          <w:b/>
          <w:bCs/>
        </w:rPr>
      </w:pPr>
      <w:r w:rsidRPr="00AA447B">
        <w:rPr>
          <w:b/>
          <w:bCs/>
        </w:rPr>
        <w:t>send pt1@KeyExchange.KEDir.Pt1.ke_req1(pt</w:t>
      </w:r>
      <w:proofErr w:type="gramStart"/>
      <w:r w:rsidRPr="00AA447B">
        <w:rPr>
          <w:b/>
          <w:bCs/>
        </w:rPr>
        <w:t>2)@</w:t>
      </w:r>
      <w:proofErr w:type="gramEnd"/>
      <w:r w:rsidRPr="00AA447B">
        <w:rPr>
          <w:b/>
          <w:bCs/>
        </w:rPr>
        <w:t>((func, 1)).</w:t>
      </w:r>
    </w:p>
    <w:p w14:paraId="14425971" w14:textId="3EF90707" w:rsidR="00D61D90" w:rsidRPr="00ED1358" w:rsidRDefault="00D61D90" w:rsidP="00AA447B">
      <w:pPr>
        <w:pStyle w:val="Codesnippet"/>
      </w:pPr>
      <w:r w:rsidRPr="00ED1358">
        <w:t>effect:</w:t>
      </w:r>
    </w:p>
    <w:p w14:paraId="04484AEA" w14:textId="77777777" w:rsidR="00D61D90" w:rsidRPr="00ED1358" w:rsidRDefault="00D61D90" w:rsidP="00AA447B">
      <w:pPr>
        <w:pStyle w:val="Codesnippet"/>
      </w:pPr>
    </w:p>
    <w:p w14:paraId="051527CA" w14:textId="17A42D4D" w:rsidR="00D61D90" w:rsidRPr="00ED1358" w:rsidRDefault="00D61D90" w:rsidP="00AA447B">
      <w:pPr>
        <w:pStyle w:val="Codesnippet"/>
      </w:pPr>
      <w:r w:rsidRPr="00ED1358">
        <w:t>;</w:t>
      </w:r>
    </w:p>
    <w:p w14:paraId="000A3CA0" w14:textId="37042D92" w:rsidR="00ED1358" w:rsidRDefault="00ED1358" w:rsidP="00AA447B">
      <w:pPr>
        <w:pStyle w:val="Codesnippet"/>
      </w:pPr>
      <w:r w:rsidRPr="00ED1358">
        <w:t xml:space="preserve">UC </w:t>
      </w:r>
      <w:r w:rsidR="000D259E">
        <w:t>f</w:t>
      </w:r>
      <w:r w:rsidRPr="00ED1358">
        <w:t xml:space="preserve">ile position: </w:t>
      </w:r>
      <w:proofErr w:type="gramStart"/>
      <w:r w:rsidRPr="00ED1358">
        <w:t>None;</w:t>
      </w:r>
      <w:proofErr w:type="gramEnd"/>
    </w:p>
    <w:p w14:paraId="5C5351B1" w14:textId="3F714E66" w:rsidR="006230BE" w:rsidRPr="00ED1358" w:rsidRDefault="006230BE" w:rsidP="00AA447B">
      <w:pPr>
        <w:pStyle w:val="Codesnippet"/>
      </w:pPr>
      <w:r>
        <w:t>state:</w:t>
      </w:r>
    </w:p>
    <w:p w14:paraId="28BE2E40" w14:textId="49568256" w:rsidR="00AA447B" w:rsidRDefault="00AA447B" w:rsidP="00AA447B">
      <w:pPr>
        <w:pStyle w:val="Codesnippet"/>
      </w:pPr>
      <w:r>
        <w:t>global context: …</w:t>
      </w:r>
    </w:p>
    <w:p w14:paraId="113CC26E" w14:textId="77777777" w:rsidR="00CA2A8A" w:rsidRDefault="00CA2A8A" w:rsidP="00AA447B">
      <w:pPr>
        <w:pStyle w:val="Codesnippet"/>
      </w:pPr>
    </w:p>
    <w:p w14:paraId="365232D2" w14:textId="64585CD9" w:rsidR="00AA447B" w:rsidRDefault="00AA447B" w:rsidP="00AA447B">
      <w:pPr>
        <w:pStyle w:val="Codesnippet"/>
      </w:pPr>
      <w:r>
        <w:t>real world: …</w:t>
      </w:r>
    </w:p>
    <w:p w14:paraId="6E68DF49" w14:textId="77777777" w:rsidR="00CA2A8A" w:rsidRDefault="00CA2A8A" w:rsidP="00AA447B">
      <w:pPr>
        <w:pStyle w:val="Codesnippet"/>
      </w:pPr>
    </w:p>
    <w:p w14:paraId="644027D9" w14:textId="62FBBC04" w:rsidR="00AA447B" w:rsidRDefault="00AA447B" w:rsidP="00AA447B">
      <w:pPr>
        <w:pStyle w:val="Codesnippet"/>
      </w:pPr>
      <w:r>
        <w:t>input guard: 4</w:t>
      </w:r>
    </w:p>
    <w:p w14:paraId="75FE5201" w14:textId="796B4B67" w:rsidR="00AA447B" w:rsidRDefault="00AA447B" w:rsidP="00AA447B">
      <w:pPr>
        <w:pStyle w:val="Codesnippet"/>
      </w:pPr>
      <w:r>
        <w:t>sending from environment</w:t>
      </w:r>
    </w:p>
    <w:p w14:paraId="2EF72B45" w14:textId="77777777" w:rsidR="00AA447B" w:rsidRDefault="00AA447B" w:rsidP="00AA447B">
      <w:pPr>
        <w:pStyle w:val="Codesnippet"/>
      </w:pPr>
    </w:p>
    <w:p w14:paraId="5105060D" w14:textId="15A8FCC7" w:rsidR="00AA447B" w:rsidRDefault="00AA447B" w:rsidP="00AA447B">
      <w:pPr>
        <w:pStyle w:val="Codesnippet"/>
      </w:pPr>
      <w:r>
        <w:t>message: pt1@KeyExchange.KEDir.Pt1.ke_req1</w:t>
      </w:r>
      <w:r w:rsidR="00CA2A8A">
        <w:t>(pt</w:t>
      </w:r>
      <w:proofErr w:type="gramStart"/>
      <w:r w:rsidR="00CA2A8A">
        <w:t>2)@</w:t>
      </w:r>
      <w:proofErr w:type="gramEnd"/>
      <w:r w:rsidR="00CA2A8A">
        <w:t>((func, 1))</w:t>
      </w:r>
    </w:p>
    <w:p w14:paraId="63F9053D" w14:textId="016C5833" w:rsidR="00ED1358" w:rsidRDefault="00ED1358" w:rsidP="00C90629">
      <w:r>
        <w:t xml:space="preserve">In </w:t>
      </w:r>
      <w:r w:rsidR="000D259E">
        <w:t>P</w:t>
      </w:r>
      <w:r>
        <w:t xml:space="preserve">roof </w:t>
      </w:r>
      <w:r w:rsidR="000D259E">
        <w:t>G</w:t>
      </w:r>
      <w:r>
        <w:t xml:space="preserve">eneral, the effect and file position </w:t>
      </w:r>
      <w:proofErr w:type="gramStart"/>
      <w:r>
        <w:t>are not shown</w:t>
      </w:r>
      <w:proofErr w:type="gramEnd"/>
      <w:r w:rsidR="000D259E">
        <w:t xml:space="preserve"> in the *configuration* or *response* buffers</w:t>
      </w:r>
      <w:r w:rsidR="007326DF">
        <w:t>, not least because they are always the same</w:t>
      </w:r>
      <w:r w:rsidR="003D7FDB">
        <w:t xml:space="preserve">: a blank line and </w:t>
      </w:r>
      <w:r w:rsidR="003D7FDB" w:rsidRPr="003D7FDB">
        <w:rPr>
          <w:rFonts w:ascii="Courier New" w:hAnsi="Courier New" w:cs="Courier New"/>
        </w:rPr>
        <w:t>None</w:t>
      </w:r>
      <w:r>
        <w:t>.</w:t>
      </w:r>
    </w:p>
    <w:p w14:paraId="67A27BB4" w14:textId="2164DCB5" w:rsidR="00A03B8A" w:rsidRDefault="00A03B8A" w:rsidP="00A03B8A">
      <w:r>
        <w:t xml:space="preserve">One final note: for a functionality, the port index can </w:t>
      </w:r>
      <w:proofErr w:type="gramStart"/>
      <w:r>
        <w:t>be inferred</w:t>
      </w:r>
      <w:proofErr w:type="gramEnd"/>
      <w:r>
        <w:t xml:space="preserve"> from the message path, so an alternative syntax is to provide only the address and use </w:t>
      </w:r>
      <w:r w:rsidRPr="007353C0">
        <w:rPr>
          <w:rFonts w:ascii="Courier New" w:hAnsi="Courier New" w:cs="Courier New"/>
        </w:rPr>
        <w:t>$</w:t>
      </w:r>
      <w:r>
        <w:t xml:space="preserve"> instead of </w:t>
      </w:r>
      <w:r w:rsidRPr="007353C0">
        <w:rPr>
          <w:rFonts w:ascii="Courier New" w:hAnsi="Courier New" w:cs="Courier New"/>
        </w:rPr>
        <w:t>@</w:t>
      </w:r>
      <w:r>
        <w:t>.</w:t>
      </w:r>
      <w:r w:rsidR="003D4F0A">
        <w:t xml:space="preserve"> </w:t>
      </w:r>
      <w:r w:rsidR="00DD72F1">
        <w:t>For example, t</w:t>
      </w:r>
      <w:r w:rsidR="003D4F0A">
        <w:t>he message</w:t>
      </w:r>
      <w:r w:rsidR="00DD72F1">
        <w:t xml:space="preserve"> above can also </w:t>
      </w:r>
      <w:proofErr w:type="gramStart"/>
      <w:r w:rsidR="00DD72F1">
        <w:t>be written</w:t>
      </w:r>
      <w:proofErr w:type="gramEnd"/>
    </w:p>
    <w:p w14:paraId="7CE7CE20" w14:textId="67444B64" w:rsidR="003D4F0A" w:rsidRDefault="003D4F0A" w:rsidP="003D4F0A">
      <w:pPr>
        <w:pStyle w:val="Codesnippet"/>
        <w:rPr>
          <w:b/>
          <w:bCs/>
        </w:rPr>
      </w:pPr>
      <w:r w:rsidRPr="00AA447B">
        <w:rPr>
          <w:b/>
          <w:bCs/>
        </w:rPr>
        <w:t>send pt1@KeyExchange.KEDir.Pt1.ke_req1(pt</w:t>
      </w:r>
      <w:proofErr w:type="gramStart"/>
      <w:r w:rsidRPr="00AA447B">
        <w:rPr>
          <w:b/>
          <w:bCs/>
        </w:rPr>
        <w:t>2)</w:t>
      </w:r>
      <w:r>
        <w:rPr>
          <w:b/>
          <w:bCs/>
        </w:rPr>
        <w:t>$</w:t>
      </w:r>
      <w:proofErr w:type="spellStart"/>
      <w:proofErr w:type="gramEnd"/>
      <w:r w:rsidRPr="00AA447B">
        <w:rPr>
          <w:b/>
          <w:bCs/>
        </w:rPr>
        <w:t>func</w:t>
      </w:r>
      <w:proofErr w:type="spellEnd"/>
      <w:r w:rsidRPr="00AA447B">
        <w:rPr>
          <w:b/>
          <w:bCs/>
        </w:rPr>
        <w:t>.</w:t>
      </w:r>
    </w:p>
    <w:p w14:paraId="73E52BBC" w14:textId="7B45AD88" w:rsidR="00242D95" w:rsidRDefault="00242D95" w:rsidP="00C90629">
      <w:r>
        <w:lastRenderedPageBreak/>
        <w:t xml:space="preserve">The environment transfers control to the adversary </w:t>
      </w:r>
      <w:r w:rsidR="00DB41C6">
        <w:t>by sending it a message, but the message itself is unknown to the session (or the script writer).</w:t>
      </w:r>
      <w:r w:rsidR="005660D4">
        <w:t xml:space="preserve"> In th</w:t>
      </w:r>
      <w:r w:rsidR="00825907">
        <w:t>is</w:t>
      </w:r>
      <w:r w:rsidR="005660D4">
        <w:t xml:space="preserve"> case, the message path </w:t>
      </w:r>
      <w:proofErr w:type="gramStart"/>
      <w:r w:rsidR="005660D4">
        <w:t>is replaced</w:t>
      </w:r>
      <w:proofErr w:type="gramEnd"/>
      <w:r w:rsidR="005660D4">
        <w:t xml:space="preserve"> with a single underscore</w:t>
      </w:r>
      <w:r w:rsidR="00A618F9">
        <w:t xml:space="preserve"> and a port index of 0</w:t>
      </w:r>
      <w:r w:rsidR="004275E0">
        <w:t xml:space="preserve"> is used</w:t>
      </w:r>
      <w:r w:rsidR="007B4C2D">
        <w:t xml:space="preserve"> for both ports</w:t>
      </w:r>
      <w:r w:rsidR="00825907">
        <w:t>:</w:t>
      </w:r>
    </w:p>
    <w:p w14:paraId="5F79C409" w14:textId="3905A09F" w:rsidR="007E4144" w:rsidRPr="003D7FDB" w:rsidRDefault="00DD136F" w:rsidP="007E4144">
      <w:pPr>
        <w:pStyle w:val="Codesnippet"/>
        <w:rPr>
          <w:b/>
          <w:bCs/>
        </w:rPr>
      </w:pPr>
      <w:r w:rsidRPr="003D7FDB">
        <w:rPr>
          <w:b/>
          <w:bCs/>
        </w:rPr>
        <w:t xml:space="preserve">send </w:t>
      </w:r>
      <w:r w:rsidR="00825907" w:rsidRPr="003D7FDB">
        <w:rPr>
          <w:b/>
          <w:bCs/>
        </w:rPr>
        <w:t>(([], 0</w:t>
      </w:r>
      <w:proofErr w:type="gramStart"/>
      <w:r w:rsidR="00825907" w:rsidRPr="003D7FDB">
        <w:rPr>
          <w:b/>
          <w:bCs/>
        </w:rPr>
        <w:t>))</w:t>
      </w:r>
      <w:r w:rsidR="00730762" w:rsidRPr="003D7FDB">
        <w:rPr>
          <w:b/>
          <w:bCs/>
        </w:rPr>
        <w:t>@</w:t>
      </w:r>
      <w:proofErr w:type="gramEnd"/>
      <w:r w:rsidR="00730762" w:rsidRPr="003D7FDB">
        <w:rPr>
          <w:b/>
          <w:bCs/>
        </w:rPr>
        <w:t>_@</w:t>
      </w:r>
      <w:r w:rsidR="00825907" w:rsidRPr="003D7FDB">
        <w:rPr>
          <w:b/>
          <w:bCs/>
        </w:rPr>
        <w:t>((adv, 0))</w:t>
      </w:r>
      <w:r w:rsidRPr="003D7FDB">
        <w:rPr>
          <w:b/>
          <w:bCs/>
        </w:rPr>
        <w:t>.</w:t>
      </w:r>
    </w:p>
    <w:p w14:paraId="71AFF005" w14:textId="00EFDA4E" w:rsidR="00B31949" w:rsidRDefault="004275E0" w:rsidP="00C90629">
      <w:r>
        <w:t xml:space="preserve">To transfer control </w:t>
      </w:r>
      <w:r w:rsidR="009908CB">
        <w:t>from the adversary to the environment, use</w:t>
      </w:r>
    </w:p>
    <w:p w14:paraId="0A17A60E" w14:textId="27EFC429" w:rsidR="009908CB" w:rsidRPr="003D7FDB" w:rsidRDefault="009908CB" w:rsidP="009908CB">
      <w:pPr>
        <w:pStyle w:val="Codesnippet"/>
        <w:rPr>
          <w:b/>
          <w:bCs/>
        </w:rPr>
      </w:pPr>
      <w:r w:rsidRPr="003D7FDB">
        <w:rPr>
          <w:b/>
          <w:bCs/>
        </w:rPr>
        <w:t>send ((adv, 0</w:t>
      </w:r>
      <w:proofErr w:type="gramStart"/>
      <w:r w:rsidRPr="003D7FDB">
        <w:rPr>
          <w:b/>
          <w:bCs/>
        </w:rPr>
        <w:t>))@</w:t>
      </w:r>
      <w:proofErr w:type="gramEnd"/>
      <w:r w:rsidRPr="003D7FDB">
        <w:rPr>
          <w:b/>
          <w:bCs/>
        </w:rPr>
        <w:t>_@(([], 0))</w:t>
      </w:r>
      <w:r w:rsidR="00DD136F" w:rsidRPr="003D7FDB">
        <w:rPr>
          <w:b/>
          <w:bCs/>
        </w:rPr>
        <w:t>.</w:t>
      </w:r>
    </w:p>
    <w:p w14:paraId="0CB4E0F7" w14:textId="77777777" w:rsidR="0095624F" w:rsidRDefault="0095624F" w:rsidP="0095624F">
      <w:pPr>
        <w:pStyle w:val="Heading3"/>
      </w:pPr>
      <w:bookmarkStart w:id="54" w:name="_Toc171931117"/>
      <w:r>
        <w:t>Executing the Functionality</w:t>
      </w:r>
      <w:bookmarkEnd w:id="54"/>
    </w:p>
    <w:p w14:paraId="5D258E90" w14:textId="7A30143A" w:rsidR="00DD136F" w:rsidRDefault="00C0708C" w:rsidP="0095624F">
      <w:r>
        <w:t>When the</w:t>
      </w:r>
      <w:r w:rsidR="006F0C54">
        <w:t xml:space="preserve"> real or ideal</w:t>
      </w:r>
      <w:r>
        <w:t xml:space="preserve"> functionality</w:t>
      </w:r>
      <w:r w:rsidR="006F0C54">
        <w:t xml:space="preserve"> or a simulator</w:t>
      </w:r>
      <w:r>
        <w:t xml:space="preserve"> has control, </w:t>
      </w:r>
      <w:r w:rsidR="006F0C54">
        <w:t>it is executing one of its state machines.</w:t>
      </w:r>
      <w:r w:rsidR="004F24DD">
        <w:t xml:space="preserve"> The </w:t>
      </w:r>
      <w:r w:rsidR="004F24DD" w:rsidRPr="004F24DD">
        <w:rPr>
          <w:rFonts w:ascii="Courier New" w:hAnsi="Courier New" w:cs="Courier New"/>
        </w:rPr>
        <w:t>run</w:t>
      </w:r>
      <w:r w:rsidR="004F24DD">
        <w:t xml:space="preserve"> command tells the interpreter to </w:t>
      </w:r>
      <w:r w:rsidR="009F3F99">
        <w:t xml:space="preserve">execute </w:t>
      </w:r>
      <w:r w:rsidR="00BA4A9D">
        <w:t>statements</w:t>
      </w:r>
      <w:r w:rsidR="009F3F99">
        <w:t xml:space="preserve"> until </w:t>
      </w:r>
      <w:r w:rsidR="00684E09">
        <w:t xml:space="preserve">the functionality yields </w:t>
      </w:r>
      <w:r w:rsidR="009F3F99">
        <w:t>control to either the environment or the adversary.</w:t>
      </w:r>
      <w:r w:rsidR="00272C87">
        <w:t xml:space="preserve"> The output shows the effect of </w:t>
      </w:r>
      <w:r w:rsidR="00736464">
        <w:t xml:space="preserve">the execution, the current position in the </w:t>
      </w:r>
      <w:r w:rsidR="00D81FA6">
        <w:t>UC DSL code and the session state.</w:t>
      </w:r>
    </w:p>
    <w:p w14:paraId="31A71B9D" w14:textId="14C40539" w:rsidR="00615CCE" w:rsidRDefault="00615CCE" w:rsidP="00615CCE">
      <w:pPr>
        <w:pStyle w:val="Codesnippet"/>
        <w:rPr>
          <w:b/>
          <w:bCs/>
        </w:rPr>
      </w:pPr>
      <w:r>
        <w:rPr>
          <w:b/>
          <w:bCs/>
        </w:rPr>
        <w:t>run</w:t>
      </w:r>
      <w:r w:rsidRPr="00AA447B">
        <w:rPr>
          <w:b/>
          <w:bCs/>
        </w:rPr>
        <w:t>.</w:t>
      </w:r>
    </w:p>
    <w:p w14:paraId="259DB47C" w14:textId="51A155AB" w:rsidR="004F73FE" w:rsidRPr="008D6C98" w:rsidRDefault="004F73FE" w:rsidP="00615CCE">
      <w:pPr>
        <w:pStyle w:val="Codesnippet"/>
      </w:pPr>
      <w:r w:rsidRPr="008D6C98">
        <w:t>effect:</w:t>
      </w:r>
    </w:p>
    <w:p w14:paraId="58663EC9" w14:textId="77777777" w:rsidR="008D6C98" w:rsidRDefault="008D6C98" w:rsidP="008D6C98">
      <w:pPr>
        <w:pStyle w:val="Codesnippet"/>
      </w:pPr>
      <w:r>
        <w:t>message was output: adversary:</w:t>
      </w:r>
    </w:p>
    <w:p w14:paraId="65838740" w14:textId="77777777" w:rsidR="008D6C98" w:rsidRDefault="008D6C98" w:rsidP="008D6C98">
      <w:pPr>
        <w:pStyle w:val="Codesnippet"/>
      </w:pPr>
      <w:r>
        <w:t>((</w:t>
      </w:r>
      <w:proofErr w:type="spellStart"/>
      <w:r>
        <w:t>func</w:t>
      </w:r>
      <w:proofErr w:type="spellEnd"/>
      <w:r>
        <w:t xml:space="preserve"> ++ [1], 1</w:t>
      </w:r>
      <w:proofErr w:type="gramStart"/>
      <w:r>
        <w:t>))@</w:t>
      </w:r>
      <w:proofErr w:type="gramEnd"/>
    </w:p>
    <w:p w14:paraId="01E8811D" w14:textId="77777777" w:rsidR="008D6C98" w:rsidRDefault="008D6C98" w:rsidP="008D6C98">
      <w:pPr>
        <w:pStyle w:val="Codesnippet"/>
      </w:pPr>
      <w:proofErr w:type="spellStart"/>
      <w:proofErr w:type="gramStart"/>
      <w:r>
        <w:t>Forwarding.FwAdv.fw</w:t>
      </w:r>
      <w:proofErr w:type="gramEnd"/>
      <w:r>
        <w:t>_obs</w:t>
      </w:r>
      <w:proofErr w:type="spellEnd"/>
    </w:p>
    <w:p w14:paraId="4FADE75D" w14:textId="77777777" w:rsidR="008D6C98" w:rsidRDefault="008D6C98" w:rsidP="008D6C98">
      <w:pPr>
        <w:pStyle w:val="Codesnippet"/>
      </w:pPr>
      <w:r>
        <w:t>((</w:t>
      </w:r>
      <w:proofErr w:type="spellStart"/>
      <w:r>
        <w:t>func</w:t>
      </w:r>
      <w:proofErr w:type="spellEnd"/>
      <w:r>
        <w:t>, 1), (</w:t>
      </w:r>
      <w:proofErr w:type="spellStart"/>
      <w:r>
        <w:t>func</w:t>
      </w:r>
      <w:proofErr w:type="spellEnd"/>
      <w:r>
        <w:t xml:space="preserve">, 2), </w:t>
      </w:r>
      <w:proofErr w:type="spellStart"/>
      <w:r>
        <w:t>epdp_port_port_key_univ.`</w:t>
      </w:r>
      <w:proofErr w:type="gramStart"/>
      <w:r>
        <w:t>enc</w:t>
      </w:r>
      <w:proofErr w:type="spellEnd"/>
      <w:r>
        <w:t>(</w:t>
      </w:r>
      <w:proofErr w:type="gramEnd"/>
      <w:r>
        <w:t>pt1, pt2,</w:t>
      </w:r>
    </w:p>
    <w:p w14:paraId="5D91AC9C" w14:textId="77777777" w:rsidR="008D6C98" w:rsidRDefault="008D6C98" w:rsidP="008D6C98">
      <w:pPr>
        <w:pStyle w:val="Codesnippet"/>
      </w:pPr>
      <w:r>
        <w:t xml:space="preserve"> g ^ rand))</w:t>
      </w:r>
    </w:p>
    <w:p w14:paraId="3897B4A3" w14:textId="77777777" w:rsidR="008D6C98" w:rsidRDefault="008D6C98" w:rsidP="008D6C98">
      <w:pPr>
        <w:pStyle w:val="Codesnippet"/>
      </w:pPr>
      <w:proofErr w:type="gramStart"/>
      <w:r>
        <w:t>@(</w:t>
      </w:r>
      <w:proofErr w:type="gramEnd"/>
      <w:r>
        <w:t>(adv, 2))</w:t>
      </w:r>
    </w:p>
    <w:p w14:paraId="0A3CF141" w14:textId="5EFFFEE9" w:rsidR="00C157E5" w:rsidRDefault="00C157E5" w:rsidP="008D6C98">
      <w:pPr>
        <w:pStyle w:val="Codesnippet"/>
      </w:pPr>
      <w:r>
        <w:t>;</w:t>
      </w:r>
    </w:p>
    <w:p w14:paraId="270E9954" w14:textId="69009FF6" w:rsidR="008D6C98" w:rsidRDefault="00262326" w:rsidP="00615CCE">
      <w:pPr>
        <w:pStyle w:val="Codesnippet"/>
      </w:pPr>
      <w:r>
        <w:t>UC</w:t>
      </w:r>
      <w:r w:rsidR="00C157E5">
        <w:t xml:space="preserve"> file position: </w:t>
      </w:r>
      <w:proofErr w:type="gramStart"/>
      <w:r w:rsidR="00C157E5">
        <w:t>None;</w:t>
      </w:r>
      <w:proofErr w:type="gramEnd"/>
    </w:p>
    <w:p w14:paraId="66AF4398" w14:textId="2B66C9DC" w:rsidR="00C157E5" w:rsidRDefault="00C157E5" w:rsidP="00615CCE">
      <w:pPr>
        <w:pStyle w:val="Codesnippet"/>
      </w:pPr>
      <w:r>
        <w:t>state:</w:t>
      </w:r>
    </w:p>
    <w:p w14:paraId="72DB35F1" w14:textId="7F81866A" w:rsidR="00615CCE" w:rsidRDefault="00615CCE" w:rsidP="00615CCE">
      <w:pPr>
        <w:pStyle w:val="Codesnippet"/>
      </w:pPr>
      <w:r>
        <w:t>global context:</w:t>
      </w:r>
    </w:p>
    <w:p w14:paraId="69416CD0" w14:textId="4DC20671" w:rsidR="00E930E1" w:rsidRDefault="00E930E1" w:rsidP="009D4010">
      <w:pPr>
        <w:pStyle w:val="Codesnippet"/>
      </w:pPr>
      <w:r>
        <w:t>(</w:t>
      </w:r>
      <w:r w:rsidR="009D4010">
        <w:t xml:space="preserve">…, </w:t>
      </w:r>
      <w:proofErr w:type="gramStart"/>
      <w:r w:rsidR="009D4010">
        <w:t>rand</w:t>
      </w:r>
      <w:r w:rsidR="00B07C5F">
        <w:t xml:space="preserve"> </w:t>
      </w:r>
      <w:r w:rsidR="009D4010">
        <w:t>:</w:t>
      </w:r>
      <w:proofErr w:type="gramEnd"/>
      <w:r w:rsidR="009D4010">
        <w:t xml:space="preserve"> exp</w:t>
      </w:r>
      <w:r w:rsidR="00B0651C">
        <w:t xml:space="preserve">, </w:t>
      </w:r>
      <w:proofErr w:type="spellStart"/>
      <w:r w:rsidR="00B0651C">
        <w:t>Hrand</w:t>
      </w:r>
      <w:proofErr w:type="spellEnd"/>
      <w:r w:rsidR="00B0651C">
        <w:t xml:space="preserve"> : rand \in </w:t>
      </w:r>
      <w:proofErr w:type="spellStart"/>
      <w:r w:rsidR="00B0651C">
        <w:t>dexp</w:t>
      </w:r>
      <w:proofErr w:type="spellEnd"/>
      <w:r>
        <w:t>)</w:t>
      </w:r>
    </w:p>
    <w:p w14:paraId="5EB14B92" w14:textId="77777777" w:rsidR="00615CCE" w:rsidRDefault="00615CCE" w:rsidP="00615CCE">
      <w:pPr>
        <w:pStyle w:val="Codesnippet"/>
      </w:pPr>
    </w:p>
    <w:p w14:paraId="52AD04F7" w14:textId="5368694B" w:rsidR="00615CCE" w:rsidRDefault="00615CCE" w:rsidP="00615CCE">
      <w:pPr>
        <w:pStyle w:val="Codesnippet"/>
      </w:pPr>
      <w:r>
        <w:t>real world:</w:t>
      </w:r>
    </w:p>
    <w:p w14:paraId="7351C047" w14:textId="6E7AA9DB" w:rsidR="00B0651C" w:rsidRDefault="00B0651C" w:rsidP="00615CCE">
      <w:pPr>
        <w:pStyle w:val="Codesnippet"/>
      </w:pPr>
      <w:r>
        <w:t>KeyExchange.KEReal:1</w:t>
      </w:r>
    </w:p>
    <w:p w14:paraId="272B9F2A" w14:textId="760FDA29" w:rsidR="00B0651C" w:rsidRDefault="00B0651C" w:rsidP="00615CCE">
      <w:pPr>
        <w:pStyle w:val="Codesnippet"/>
      </w:pPr>
      <w:r>
        <w:t>[Pt1: WaitFwd2(pt1, rand), Pt2: WaitFwd1,</w:t>
      </w:r>
    </w:p>
    <w:p w14:paraId="562EDD16" w14:textId="4B98C777" w:rsidR="00B0651C" w:rsidRDefault="00B0651C" w:rsidP="00615CCE">
      <w:pPr>
        <w:pStyle w:val="Codesnippet"/>
      </w:pPr>
      <w:r>
        <w:t xml:space="preserve"> Fw1: Wait</w:t>
      </w:r>
      <w:r w:rsidR="00AD3A9B">
        <w:t xml:space="preserve"> ((</w:t>
      </w:r>
      <w:proofErr w:type="spellStart"/>
      <w:r w:rsidR="00AD3A9B">
        <w:t>func</w:t>
      </w:r>
      <w:proofErr w:type="spellEnd"/>
      <w:r w:rsidR="00AD3A9B">
        <w:t>, 1), (</w:t>
      </w:r>
      <w:proofErr w:type="spellStart"/>
      <w:r w:rsidR="00AD3A9B">
        <w:t>func</w:t>
      </w:r>
      <w:proofErr w:type="spellEnd"/>
      <w:r w:rsidR="00AD3A9B">
        <w:t xml:space="preserve">, 2), </w:t>
      </w:r>
      <w:proofErr w:type="spellStart"/>
      <w:r w:rsidR="00AD3A9B">
        <w:t>epdp_port_port_key_univ.`</w:t>
      </w:r>
      <w:r w:rsidR="00CC78E1">
        <w:t>enc</w:t>
      </w:r>
      <w:proofErr w:type="spellEnd"/>
    </w:p>
    <w:p w14:paraId="6C1AC0A2" w14:textId="5C527C04" w:rsidR="00CC78E1" w:rsidRDefault="00CC78E1" w:rsidP="00615CCE">
      <w:pPr>
        <w:pStyle w:val="Codesnippet"/>
      </w:pPr>
      <w:r>
        <w:t xml:space="preserve"> (pt1, pt2, g ^ rand)), Fw2: Init]</w:t>
      </w:r>
    </w:p>
    <w:p w14:paraId="52A46B45" w14:textId="77777777" w:rsidR="00615CCE" w:rsidRDefault="00615CCE" w:rsidP="00615CCE">
      <w:pPr>
        <w:pStyle w:val="Codesnippet"/>
      </w:pPr>
    </w:p>
    <w:p w14:paraId="08B4135B" w14:textId="77777777" w:rsidR="00615CCE" w:rsidRDefault="00615CCE" w:rsidP="00615CCE">
      <w:pPr>
        <w:pStyle w:val="Codesnippet"/>
      </w:pPr>
      <w:r>
        <w:t>input guard: 4</w:t>
      </w:r>
    </w:p>
    <w:p w14:paraId="26D5FB9F" w14:textId="39C4CBD2" w:rsidR="00C34155" w:rsidRDefault="009D3D94" w:rsidP="004F73FE">
      <w:pPr>
        <w:pStyle w:val="Codesnippet"/>
      </w:pPr>
      <w:r>
        <w:t>control: adversary</w:t>
      </w:r>
    </w:p>
    <w:p w14:paraId="0C67BC7F" w14:textId="003B5D50" w:rsidR="001D3C3B" w:rsidRDefault="00842B02" w:rsidP="00C90629">
      <w:r>
        <w:t xml:space="preserve">Here the effect </w:t>
      </w:r>
      <w:r w:rsidR="006E4126">
        <w:t>was that the functionality sent a message to the adversary</w:t>
      </w:r>
      <w:r w:rsidR="00D76E5C">
        <w:t xml:space="preserve">, specifically the </w:t>
      </w:r>
      <w:proofErr w:type="spellStart"/>
      <w:r w:rsidR="00D76E5C" w:rsidRPr="00D76E5C">
        <w:rPr>
          <w:rFonts w:ascii="Courier New" w:hAnsi="Courier New" w:cs="Courier New"/>
        </w:rPr>
        <w:t>fw_obs</w:t>
      </w:r>
      <w:proofErr w:type="spellEnd"/>
      <w:r w:rsidR="00D76E5C">
        <w:t xml:space="preserve"> message from the </w:t>
      </w:r>
      <w:r w:rsidR="00D76E5C" w:rsidRPr="00D76E5C">
        <w:rPr>
          <w:rFonts w:ascii="Courier New" w:hAnsi="Courier New" w:cs="Courier New"/>
        </w:rPr>
        <w:t>Fw1</w:t>
      </w:r>
      <w:r w:rsidR="00D76E5C">
        <w:t xml:space="preserve"> functionality (whose address is </w:t>
      </w:r>
      <w:proofErr w:type="spellStart"/>
      <w:r w:rsidR="00D76E5C" w:rsidRPr="00D76E5C">
        <w:rPr>
          <w:rFonts w:ascii="Courier New" w:hAnsi="Courier New" w:cs="Courier New"/>
        </w:rPr>
        <w:t>func</w:t>
      </w:r>
      <w:proofErr w:type="spellEnd"/>
      <w:r w:rsidR="00D76E5C" w:rsidRPr="00D76E5C">
        <w:rPr>
          <w:rFonts w:ascii="Courier New" w:hAnsi="Courier New" w:cs="Courier New"/>
        </w:rPr>
        <w:t xml:space="preserve"> ++ [1]</w:t>
      </w:r>
      <w:r w:rsidR="00D76E5C">
        <w:t>)</w:t>
      </w:r>
      <w:r w:rsidR="006E4126">
        <w:t>.</w:t>
      </w:r>
      <w:r w:rsidR="009F781E">
        <w:t xml:space="preserve"> In addition, the variable </w:t>
      </w:r>
      <w:r w:rsidR="009F781E" w:rsidRPr="008B2955">
        <w:rPr>
          <w:rFonts w:ascii="Courier New" w:hAnsi="Courier New" w:cs="Courier New"/>
        </w:rPr>
        <w:t>rand</w:t>
      </w:r>
      <w:r w:rsidR="009F781E">
        <w:t xml:space="preserve"> </w:t>
      </w:r>
      <w:proofErr w:type="gramStart"/>
      <w:r w:rsidR="009F781E">
        <w:t>was added</w:t>
      </w:r>
      <w:proofErr w:type="gramEnd"/>
      <w:r w:rsidR="009F781E">
        <w:t xml:space="preserve"> to the global context alon</w:t>
      </w:r>
      <w:r w:rsidR="00B9187E">
        <w:t>g</w:t>
      </w:r>
      <w:r w:rsidR="009F781E">
        <w:t xml:space="preserve"> with the assumption </w:t>
      </w:r>
      <w:proofErr w:type="spellStart"/>
      <w:r w:rsidR="009F781E" w:rsidRPr="008B2955">
        <w:rPr>
          <w:rFonts w:ascii="Courier New" w:hAnsi="Courier New" w:cs="Courier New"/>
        </w:rPr>
        <w:t>Hrand</w:t>
      </w:r>
      <w:proofErr w:type="spellEnd"/>
      <w:r w:rsidR="008B2955">
        <w:t xml:space="preserve"> that </w:t>
      </w:r>
      <w:r w:rsidR="008B2955" w:rsidRPr="008B2955">
        <w:rPr>
          <w:rFonts w:ascii="Courier New" w:hAnsi="Courier New" w:cs="Courier New"/>
        </w:rPr>
        <w:t>rand</w:t>
      </w:r>
      <w:r w:rsidR="008B2955">
        <w:t xml:space="preserve"> was chosen from the </w:t>
      </w:r>
      <w:proofErr w:type="spellStart"/>
      <w:r w:rsidR="008B2955" w:rsidRPr="008B2955">
        <w:rPr>
          <w:rFonts w:ascii="Courier New" w:hAnsi="Courier New" w:cs="Courier New"/>
        </w:rPr>
        <w:t>dexp</w:t>
      </w:r>
      <w:proofErr w:type="spellEnd"/>
      <w:r w:rsidR="008B2955">
        <w:t xml:space="preserve"> distribution, which is all we know about its value.</w:t>
      </w:r>
      <w:r w:rsidR="007F38A8">
        <w:t xml:space="preserve"> </w:t>
      </w:r>
      <w:r w:rsidR="00093A3E">
        <w:t>The session state</w:t>
      </w:r>
      <w:r w:rsidR="007F38A8">
        <w:t xml:space="preserve"> also s</w:t>
      </w:r>
      <w:r w:rsidR="00093A3E">
        <w:t xml:space="preserve">hows </w:t>
      </w:r>
      <w:r w:rsidR="007F38A8">
        <w:t xml:space="preserve">that the </w:t>
      </w:r>
      <w:r w:rsidR="007F38A8" w:rsidRPr="007F38A8">
        <w:rPr>
          <w:rFonts w:ascii="Courier New" w:hAnsi="Courier New" w:cs="Courier New"/>
        </w:rPr>
        <w:t>Pt1</w:t>
      </w:r>
      <w:r w:rsidR="007F38A8">
        <w:t xml:space="preserve"> party is now in the </w:t>
      </w:r>
      <w:r w:rsidR="007F38A8" w:rsidRPr="007F38A8">
        <w:rPr>
          <w:rFonts w:ascii="Courier New" w:hAnsi="Courier New" w:cs="Courier New"/>
        </w:rPr>
        <w:t>WaitFwd2</w:t>
      </w:r>
      <w:r w:rsidR="007F38A8">
        <w:t xml:space="preserve"> state, the </w:t>
      </w:r>
      <w:r w:rsidR="007F38A8" w:rsidRPr="007F38A8">
        <w:rPr>
          <w:rFonts w:ascii="Courier New" w:hAnsi="Courier New" w:cs="Courier New"/>
        </w:rPr>
        <w:t>Fw1</w:t>
      </w:r>
      <w:r w:rsidR="007F38A8">
        <w:t xml:space="preserve"> subfunctionality is in the </w:t>
      </w:r>
      <w:r w:rsidR="007F38A8" w:rsidRPr="007F38A8">
        <w:rPr>
          <w:rFonts w:ascii="Courier New" w:hAnsi="Courier New" w:cs="Courier New"/>
        </w:rPr>
        <w:t>Wait</w:t>
      </w:r>
      <w:r w:rsidR="007F38A8">
        <w:t xml:space="preserve"> state and </w:t>
      </w:r>
      <w:r w:rsidR="007F38A8" w:rsidRPr="007F38A8">
        <w:rPr>
          <w:rFonts w:ascii="Courier New" w:hAnsi="Courier New" w:cs="Courier New"/>
        </w:rPr>
        <w:t>Pt2</w:t>
      </w:r>
      <w:r w:rsidR="007F38A8">
        <w:t xml:space="preserve"> and </w:t>
      </w:r>
      <w:r w:rsidR="007F38A8" w:rsidRPr="007F38A8">
        <w:rPr>
          <w:rFonts w:ascii="Courier New" w:hAnsi="Courier New" w:cs="Courier New"/>
        </w:rPr>
        <w:t>Fw2</w:t>
      </w:r>
      <w:r w:rsidR="007F38A8">
        <w:t xml:space="preserve"> are still in their initial states.</w:t>
      </w:r>
      <w:r w:rsidR="007C6975">
        <w:t xml:space="preserve"> The UC file position is None because the functionality no longer has control.</w:t>
      </w:r>
    </w:p>
    <w:p w14:paraId="65A3EF21" w14:textId="4128BEC8" w:rsidR="00272C87" w:rsidRDefault="006E4126" w:rsidP="00C90629">
      <w:r>
        <w:t xml:space="preserve">The format </w:t>
      </w:r>
      <w:r w:rsidR="00C461CA">
        <w:t xml:space="preserve">of the output is meant to </w:t>
      </w:r>
      <w:proofErr w:type="gramStart"/>
      <w:r w:rsidR="00C461CA">
        <w:t>be easily parsed</w:t>
      </w:r>
      <w:proofErr w:type="gramEnd"/>
      <w:r w:rsidR="00C461CA">
        <w:t xml:space="preserve">, e.g., by Proof General, which shows the effect in the *response* buffer and the rest of the output in the *configuration* </w:t>
      </w:r>
      <w:r w:rsidR="004B4C0A">
        <w:t>buffer</w:t>
      </w:r>
      <w:r w:rsidR="00C461CA">
        <w:t>.</w:t>
      </w:r>
      <w:r w:rsidR="004B4C0A">
        <w:t xml:space="preserve"> </w:t>
      </w:r>
      <w:r w:rsidR="008626B3">
        <w:t>T</w:t>
      </w:r>
      <w:r w:rsidR="004B4C0A">
        <w:t>he raw output</w:t>
      </w:r>
      <w:r w:rsidR="00C8352D">
        <w:t xml:space="preserve"> above</w:t>
      </w:r>
      <w:r w:rsidR="004B4C0A">
        <w:t xml:space="preserve"> </w:t>
      </w:r>
      <w:proofErr w:type="gramStart"/>
      <w:r w:rsidR="004B4C0A">
        <w:t>is shown</w:t>
      </w:r>
      <w:proofErr w:type="gramEnd"/>
      <w:r w:rsidR="004B4C0A">
        <w:t xml:space="preserve"> in the *uc </w:t>
      </w:r>
      <w:proofErr w:type="spellStart"/>
      <w:r w:rsidR="004B4C0A">
        <w:t>dsl</w:t>
      </w:r>
      <w:proofErr w:type="spellEnd"/>
      <w:r w:rsidR="004B4C0A">
        <w:t xml:space="preserve"> interpreter* buffer.</w:t>
      </w:r>
    </w:p>
    <w:p w14:paraId="7F24B0E2" w14:textId="51F4F21E" w:rsidR="00651C36" w:rsidRDefault="00651C36" w:rsidP="00C90629">
      <w:r>
        <w:lastRenderedPageBreak/>
        <w:t xml:space="preserve">The expected response </w:t>
      </w:r>
      <w:r w:rsidR="00044A1C">
        <w:t>at this point is for the adversary to approve sending the message</w:t>
      </w:r>
      <w:r w:rsidR="00EF6628">
        <w:t>:</w:t>
      </w:r>
    </w:p>
    <w:p w14:paraId="422BB6B4" w14:textId="4584033D" w:rsidR="00EF6628" w:rsidRPr="00CB2669" w:rsidRDefault="00EF6628" w:rsidP="00EF6628">
      <w:pPr>
        <w:pStyle w:val="Codesnippet"/>
        <w:rPr>
          <w:b/>
          <w:bCs/>
        </w:rPr>
      </w:pPr>
      <w:r w:rsidRPr="00CB2669">
        <w:rPr>
          <w:b/>
          <w:bCs/>
        </w:rPr>
        <w:t xml:space="preserve">send ((adv, </w:t>
      </w:r>
      <w:r w:rsidR="007D0AAB" w:rsidRPr="00CB2669">
        <w:rPr>
          <w:b/>
          <w:bCs/>
        </w:rPr>
        <w:t>2</w:t>
      </w:r>
      <w:proofErr w:type="gramStart"/>
      <w:r w:rsidRPr="00CB2669">
        <w:rPr>
          <w:b/>
          <w:bCs/>
        </w:rPr>
        <w:t>))@</w:t>
      </w:r>
      <w:proofErr w:type="gramEnd"/>
      <w:r w:rsidRPr="00CB2669">
        <w:rPr>
          <w:b/>
          <w:bCs/>
        </w:rPr>
        <w:t>Forwarding.FwAdv.fw_ok@</w:t>
      </w:r>
      <w:r w:rsidR="007D0AAB" w:rsidRPr="00CB2669">
        <w:rPr>
          <w:b/>
          <w:bCs/>
        </w:rPr>
        <w:t>((func ++ [1], 1)).</w:t>
      </w:r>
    </w:p>
    <w:p w14:paraId="5E57F730" w14:textId="77777777" w:rsidR="00431761" w:rsidRDefault="00431761" w:rsidP="00431761">
      <w:pPr>
        <w:pStyle w:val="Codesnippet"/>
      </w:pPr>
      <w:r>
        <w:t>global context: …</w:t>
      </w:r>
    </w:p>
    <w:p w14:paraId="6FB2CDFE" w14:textId="77777777" w:rsidR="00431761" w:rsidRDefault="00431761" w:rsidP="00431761">
      <w:pPr>
        <w:pStyle w:val="Codesnippet"/>
      </w:pPr>
    </w:p>
    <w:p w14:paraId="39957625" w14:textId="77777777" w:rsidR="00431761" w:rsidRDefault="00431761" w:rsidP="00431761">
      <w:pPr>
        <w:pStyle w:val="Codesnippet"/>
      </w:pPr>
      <w:r>
        <w:t>real world: …</w:t>
      </w:r>
    </w:p>
    <w:p w14:paraId="35E2406F" w14:textId="77777777" w:rsidR="00431761" w:rsidRDefault="00431761" w:rsidP="00431761">
      <w:pPr>
        <w:pStyle w:val="Codesnippet"/>
      </w:pPr>
    </w:p>
    <w:p w14:paraId="43CEB7BE" w14:textId="77777777" w:rsidR="00431761" w:rsidRDefault="00431761" w:rsidP="00431761">
      <w:pPr>
        <w:pStyle w:val="Codesnippet"/>
      </w:pPr>
      <w:r>
        <w:t>input guard: 4</w:t>
      </w:r>
    </w:p>
    <w:p w14:paraId="6C6BD08F" w14:textId="238CF890" w:rsidR="00431761" w:rsidRDefault="00431761" w:rsidP="00431761">
      <w:pPr>
        <w:pStyle w:val="Codesnippet"/>
      </w:pPr>
      <w:r>
        <w:t xml:space="preserve">sending from </w:t>
      </w:r>
      <w:r w:rsidR="00CB2669">
        <w:t>adversary</w:t>
      </w:r>
    </w:p>
    <w:p w14:paraId="7F2CE44C" w14:textId="77777777" w:rsidR="00431761" w:rsidRDefault="00431761" w:rsidP="00431761">
      <w:pPr>
        <w:pStyle w:val="Codesnippet"/>
      </w:pPr>
    </w:p>
    <w:p w14:paraId="783F3C9B" w14:textId="247EE77B" w:rsidR="00431761" w:rsidRDefault="00431761" w:rsidP="00431761">
      <w:pPr>
        <w:pStyle w:val="Codesnippet"/>
      </w:pPr>
      <w:r>
        <w:t xml:space="preserve">message: </w:t>
      </w:r>
      <w:r w:rsidR="00CB2669">
        <w:t>((adv, 2</w:t>
      </w:r>
      <w:proofErr w:type="gramStart"/>
      <w:r w:rsidR="00CB2669">
        <w:t>))</w:t>
      </w:r>
      <w:r>
        <w:t>@</w:t>
      </w:r>
      <w:proofErr w:type="gramEnd"/>
      <w:r w:rsidR="009B772B">
        <w:t>Forwarding</w:t>
      </w:r>
      <w:r>
        <w:t>.</w:t>
      </w:r>
      <w:r w:rsidR="009B772B">
        <w:t>FwAdv</w:t>
      </w:r>
      <w:r>
        <w:t>.</w:t>
      </w:r>
      <w:r w:rsidR="009B772B">
        <w:t>fw_ok</w:t>
      </w:r>
      <w:r>
        <w:t>@((func</w:t>
      </w:r>
      <w:r w:rsidR="009B772B">
        <w:t xml:space="preserve"> ++ [1]</w:t>
      </w:r>
      <w:r>
        <w:t>, 1))</w:t>
      </w:r>
    </w:p>
    <w:p w14:paraId="042D7115" w14:textId="505783AE" w:rsidR="00431761" w:rsidRPr="00CB2669" w:rsidRDefault="00CB2669" w:rsidP="00EF6628">
      <w:pPr>
        <w:pStyle w:val="Codesnippet"/>
        <w:rPr>
          <w:b/>
          <w:bCs/>
        </w:rPr>
      </w:pPr>
      <w:r w:rsidRPr="00CB2669">
        <w:rPr>
          <w:b/>
          <w:bCs/>
        </w:rPr>
        <w:t>run.</w:t>
      </w:r>
    </w:p>
    <w:p w14:paraId="34ADBB01" w14:textId="77777777" w:rsidR="001A79EF" w:rsidRPr="008D6C98" w:rsidRDefault="001A79EF" w:rsidP="001A79EF">
      <w:pPr>
        <w:pStyle w:val="Codesnippet"/>
      </w:pPr>
      <w:r w:rsidRPr="008D6C98">
        <w:t>effect:</w:t>
      </w:r>
    </w:p>
    <w:p w14:paraId="07EBDAD3" w14:textId="754D5355" w:rsidR="001A79EF" w:rsidRDefault="001A79EF" w:rsidP="001A79EF">
      <w:pPr>
        <w:pStyle w:val="Codesnippet"/>
      </w:pPr>
      <w:r>
        <w:t xml:space="preserve">message was output: </w:t>
      </w:r>
      <w:r w:rsidR="00801DB6">
        <w:t>environment</w:t>
      </w:r>
      <w:r>
        <w:t>:</w:t>
      </w:r>
    </w:p>
    <w:p w14:paraId="5ACE8FA7" w14:textId="166074A8" w:rsidR="001A79EF" w:rsidRDefault="001A79EF" w:rsidP="001A79EF">
      <w:pPr>
        <w:pStyle w:val="Codesnippet"/>
      </w:pPr>
      <w:r>
        <w:t>((</w:t>
      </w:r>
      <w:proofErr w:type="spellStart"/>
      <w:r>
        <w:t>func</w:t>
      </w:r>
      <w:proofErr w:type="spellEnd"/>
      <w:r>
        <w:t xml:space="preserve">, </w:t>
      </w:r>
      <w:r w:rsidR="00801DB6">
        <w:t>2</w:t>
      </w:r>
      <w:proofErr w:type="gramStart"/>
      <w:r>
        <w:t>))@</w:t>
      </w:r>
      <w:proofErr w:type="gramEnd"/>
      <w:r w:rsidR="00801DB6">
        <w:t>KeyExchange</w:t>
      </w:r>
      <w:r>
        <w:t>.</w:t>
      </w:r>
      <w:r w:rsidR="00B87785">
        <w:t>KEDir.Pt2</w:t>
      </w:r>
      <w:r>
        <w:t>.</w:t>
      </w:r>
      <w:r w:rsidR="00B87785">
        <w:t>ke</w:t>
      </w:r>
      <w:r>
        <w:t>_</w:t>
      </w:r>
      <w:r w:rsidR="00B87785">
        <w:t>rsp1</w:t>
      </w:r>
      <w:r>
        <w:t>(</w:t>
      </w:r>
      <w:r w:rsidR="00B87785">
        <w:t>pt1</w:t>
      </w:r>
      <w:r>
        <w:t>, g ^ rand</w:t>
      </w:r>
      <w:r w:rsidR="00003D27">
        <w:t xml:space="preserve"> ^ rand1</w:t>
      </w:r>
      <w:r>
        <w:t>)</w:t>
      </w:r>
    </w:p>
    <w:p w14:paraId="4169EB7C" w14:textId="42DC99DF" w:rsidR="001A79EF" w:rsidRDefault="001A79EF" w:rsidP="001A79EF">
      <w:pPr>
        <w:pStyle w:val="Codesnippet"/>
      </w:pPr>
      <w:r>
        <w:t>@</w:t>
      </w:r>
      <w:r w:rsidR="00FE0AAA">
        <w:t>pt</w:t>
      </w:r>
      <w:r>
        <w:t>2</w:t>
      </w:r>
    </w:p>
    <w:p w14:paraId="177BCA84" w14:textId="77777777" w:rsidR="001A79EF" w:rsidRDefault="001A79EF" w:rsidP="001A79EF">
      <w:pPr>
        <w:pStyle w:val="Codesnippet"/>
      </w:pPr>
      <w:r>
        <w:t>;</w:t>
      </w:r>
    </w:p>
    <w:p w14:paraId="0314F4F6" w14:textId="77777777" w:rsidR="001A79EF" w:rsidRDefault="001A79EF" w:rsidP="001A79EF">
      <w:pPr>
        <w:pStyle w:val="Codesnippet"/>
      </w:pPr>
      <w:r>
        <w:t xml:space="preserve">UC file position: </w:t>
      </w:r>
      <w:proofErr w:type="gramStart"/>
      <w:r>
        <w:t>None;</w:t>
      </w:r>
      <w:proofErr w:type="gramEnd"/>
    </w:p>
    <w:p w14:paraId="56062E06" w14:textId="77777777" w:rsidR="001A79EF" w:rsidRDefault="001A79EF" w:rsidP="001A79EF">
      <w:pPr>
        <w:pStyle w:val="Codesnippet"/>
      </w:pPr>
      <w:r>
        <w:t>state:</w:t>
      </w:r>
    </w:p>
    <w:p w14:paraId="46207FE9" w14:textId="77777777" w:rsidR="001A79EF" w:rsidRDefault="001A79EF" w:rsidP="001A79EF">
      <w:pPr>
        <w:pStyle w:val="Codesnippet"/>
      </w:pPr>
      <w:r>
        <w:t>global context:</w:t>
      </w:r>
    </w:p>
    <w:p w14:paraId="0DD9E51F" w14:textId="77777777" w:rsidR="00B9421B" w:rsidRDefault="001A79EF" w:rsidP="001A79EF">
      <w:pPr>
        <w:pStyle w:val="Codesnippet"/>
      </w:pPr>
      <w:r>
        <w:t>(</w:t>
      </w:r>
      <w:proofErr w:type="spellStart"/>
      <w:proofErr w:type="gramStart"/>
      <w:r>
        <w:t>func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addr</w:t>
      </w:r>
      <w:proofErr w:type="spellEnd"/>
      <w:r>
        <w:t>, …, rand</w:t>
      </w:r>
      <w:r w:rsidR="000D2652">
        <w:t xml:space="preserve"> </w:t>
      </w:r>
      <w:r>
        <w:t xml:space="preserve">: exp, </w:t>
      </w:r>
      <w:proofErr w:type="spellStart"/>
      <w:r>
        <w:t>Hrand</w:t>
      </w:r>
      <w:proofErr w:type="spellEnd"/>
      <w:r>
        <w:t xml:space="preserve"> : rand \in </w:t>
      </w:r>
      <w:proofErr w:type="spellStart"/>
      <w:r>
        <w:t>dexp</w:t>
      </w:r>
      <w:proofErr w:type="spellEnd"/>
      <w:r w:rsidR="000D2652">
        <w:t>, rand1 : exp</w:t>
      </w:r>
      <w:r w:rsidR="00B9421B">
        <w:t>,</w:t>
      </w:r>
    </w:p>
    <w:p w14:paraId="67D7F56B" w14:textId="1AC8FF10" w:rsidR="001A79EF" w:rsidRDefault="00B9421B" w:rsidP="001A79EF">
      <w:pPr>
        <w:pStyle w:val="Codesnippet"/>
      </w:pPr>
      <w:r>
        <w:t xml:space="preserve"> Hrand</w:t>
      </w:r>
      <w:proofErr w:type="gramStart"/>
      <w:r>
        <w:t>1 :</w:t>
      </w:r>
      <w:proofErr w:type="gramEnd"/>
      <w:r>
        <w:t xml:space="preserve"> rand1 \in </w:t>
      </w:r>
      <w:proofErr w:type="spellStart"/>
      <w:r>
        <w:t>dexp</w:t>
      </w:r>
      <w:proofErr w:type="spellEnd"/>
      <w:r w:rsidR="001A79EF">
        <w:t>)</w:t>
      </w:r>
    </w:p>
    <w:p w14:paraId="62EEF9AA" w14:textId="77777777" w:rsidR="001A79EF" w:rsidRDefault="001A79EF" w:rsidP="001A79EF">
      <w:pPr>
        <w:pStyle w:val="Codesnippet"/>
      </w:pPr>
    </w:p>
    <w:p w14:paraId="04ECC8E7" w14:textId="77777777" w:rsidR="001A79EF" w:rsidRDefault="001A79EF" w:rsidP="001A79EF">
      <w:pPr>
        <w:pStyle w:val="Codesnippet"/>
      </w:pPr>
      <w:r>
        <w:t>real world:</w:t>
      </w:r>
    </w:p>
    <w:p w14:paraId="0AE3E6BD" w14:textId="77777777" w:rsidR="001A79EF" w:rsidRDefault="001A79EF" w:rsidP="001A79EF">
      <w:pPr>
        <w:pStyle w:val="Codesnippet"/>
      </w:pPr>
      <w:r>
        <w:t>KeyExchange.KEReal:1</w:t>
      </w:r>
    </w:p>
    <w:p w14:paraId="6417A990" w14:textId="2F1FAD13" w:rsidR="001A79EF" w:rsidRDefault="001A79EF" w:rsidP="001A79EF">
      <w:pPr>
        <w:pStyle w:val="Codesnippet"/>
      </w:pPr>
      <w:r>
        <w:t>[Pt1: WaitFwd2(pt1, rand), Pt2: Wait</w:t>
      </w:r>
      <w:r w:rsidR="00A66C7C">
        <w:t>Req2(</w:t>
      </w:r>
      <w:r w:rsidR="0048296B">
        <w:t>pt2, rand1</w:t>
      </w:r>
      <w:r w:rsidR="00A66C7C">
        <w:t>)</w:t>
      </w:r>
      <w:r>
        <w:t>,</w:t>
      </w:r>
      <w:r w:rsidR="0048296B">
        <w:t xml:space="preserve"> Fw1: Final,</w:t>
      </w:r>
    </w:p>
    <w:p w14:paraId="2279125A" w14:textId="63A43F5D" w:rsidR="001A79EF" w:rsidRDefault="0048296B" w:rsidP="001A79EF">
      <w:pPr>
        <w:pStyle w:val="Codesnippet"/>
      </w:pPr>
      <w:r>
        <w:t xml:space="preserve"> </w:t>
      </w:r>
      <w:r w:rsidR="001A79EF">
        <w:t>Fw2: Init]</w:t>
      </w:r>
    </w:p>
    <w:p w14:paraId="19C1CFAE" w14:textId="77777777" w:rsidR="001A79EF" w:rsidRDefault="001A79EF" w:rsidP="001A79EF">
      <w:pPr>
        <w:pStyle w:val="Codesnippet"/>
      </w:pPr>
    </w:p>
    <w:p w14:paraId="3B48F68A" w14:textId="77777777" w:rsidR="001A79EF" w:rsidRDefault="001A79EF" w:rsidP="001A79EF">
      <w:pPr>
        <w:pStyle w:val="Codesnippet"/>
      </w:pPr>
      <w:r>
        <w:t>input guard: 4</w:t>
      </w:r>
    </w:p>
    <w:p w14:paraId="2B43EA1D" w14:textId="49F2D74D" w:rsidR="00CB2669" w:rsidRDefault="001A79EF" w:rsidP="00801DB6">
      <w:pPr>
        <w:pStyle w:val="Codesnippet"/>
      </w:pPr>
      <w:r>
        <w:t xml:space="preserve">control: </w:t>
      </w:r>
      <w:r w:rsidR="00801DB6">
        <w:t>environment</w:t>
      </w:r>
    </w:p>
    <w:p w14:paraId="70669BB2" w14:textId="603EDC16" w:rsidR="00CB79DA" w:rsidRDefault="009741F6" w:rsidP="00C90629">
      <w:r>
        <w:t>Th</w:t>
      </w:r>
      <w:r w:rsidR="00030817">
        <w:t xml:space="preserve">e response from the </w:t>
      </w:r>
      <w:r w:rsidR="00030817" w:rsidRPr="00030817">
        <w:rPr>
          <w:rFonts w:ascii="Courier New" w:hAnsi="Courier New" w:cs="Courier New"/>
        </w:rPr>
        <w:t>Pt2</w:t>
      </w:r>
      <w:r w:rsidR="00030817">
        <w:t xml:space="preserve"> party</w:t>
      </w:r>
      <w:r>
        <w:t xml:space="preserve"> completes the first part of the key exchange. The next four steps complete it</w:t>
      </w:r>
      <w:r w:rsidR="00CB79DA">
        <w:t>:</w:t>
      </w:r>
    </w:p>
    <w:p w14:paraId="3D8B9265" w14:textId="16A9C644" w:rsidR="00C37BC5" w:rsidRPr="00CE5237" w:rsidRDefault="00CE5237" w:rsidP="00C37BC5">
      <w:pPr>
        <w:pStyle w:val="Codesnippet"/>
        <w:rPr>
          <w:b/>
          <w:bCs/>
        </w:rPr>
      </w:pPr>
      <w:r w:rsidRPr="00CE5237">
        <w:rPr>
          <w:b/>
          <w:bCs/>
        </w:rPr>
        <w:t>send</w:t>
      </w:r>
      <w:r w:rsidR="00E77BF8">
        <w:rPr>
          <w:b/>
          <w:bCs/>
        </w:rPr>
        <w:t xml:space="preserve"> </w:t>
      </w:r>
      <w:r w:rsidR="00E77BF8">
        <w:t>pt2@KeyExchange.KEDir.pt2.ke_req2</w:t>
      </w:r>
      <w:proofErr w:type="gramStart"/>
      <w:r w:rsidR="00E77BF8">
        <w:t>@(</w:t>
      </w:r>
      <w:proofErr w:type="gramEnd"/>
      <w:r w:rsidR="00E77BF8">
        <w:t>(</w:t>
      </w:r>
      <w:proofErr w:type="spellStart"/>
      <w:r w:rsidR="00E77BF8">
        <w:t>func</w:t>
      </w:r>
      <w:proofErr w:type="spellEnd"/>
      <w:r w:rsidR="00E77BF8">
        <w:t>, 2)).</w:t>
      </w:r>
    </w:p>
    <w:p w14:paraId="41FF4ED4" w14:textId="77777777" w:rsidR="00557D36" w:rsidRDefault="00557D36" w:rsidP="00557D36">
      <w:pPr>
        <w:pStyle w:val="Codesnippet"/>
      </w:pPr>
      <w:r>
        <w:t>global context: …</w:t>
      </w:r>
    </w:p>
    <w:p w14:paraId="7A7FFD65" w14:textId="77777777" w:rsidR="00557D36" w:rsidRDefault="00557D36" w:rsidP="00557D36">
      <w:pPr>
        <w:pStyle w:val="Codesnippet"/>
      </w:pPr>
    </w:p>
    <w:p w14:paraId="1B28F87D" w14:textId="77777777" w:rsidR="00557D36" w:rsidRDefault="00557D36" w:rsidP="00557D36">
      <w:pPr>
        <w:pStyle w:val="Codesnippet"/>
      </w:pPr>
      <w:r>
        <w:t>real world: …</w:t>
      </w:r>
    </w:p>
    <w:p w14:paraId="0DD1A35D" w14:textId="77777777" w:rsidR="00557D36" w:rsidRDefault="00557D36" w:rsidP="00557D36">
      <w:pPr>
        <w:pStyle w:val="Codesnippet"/>
      </w:pPr>
    </w:p>
    <w:p w14:paraId="3E74D2FE" w14:textId="77777777" w:rsidR="00557D36" w:rsidRDefault="00557D36" w:rsidP="00557D36">
      <w:pPr>
        <w:pStyle w:val="Codesnippet"/>
      </w:pPr>
      <w:r>
        <w:t>input guard: 4</w:t>
      </w:r>
    </w:p>
    <w:p w14:paraId="22CF3A8F" w14:textId="77777777" w:rsidR="00557D36" w:rsidRDefault="00557D36" w:rsidP="00557D36">
      <w:pPr>
        <w:pStyle w:val="Codesnippet"/>
      </w:pPr>
      <w:r>
        <w:t>sending from adversary</w:t>
      </w:r>
    </w:p>
    <w:p w14:paraId="03064317" w14:textId="77777777" w:rsidR="00557D36" w:rsidRDefault="00557D36" w:rsidP="00557D36">
      <w:pPr>
        <w:pStyle w:val="Codesnippet"/>
      </w:pPr>
    </w:p>
    <w:p w14:paraId="2248733E" w14:textId="7A0CA605" w:rsidR="00557D36" w:rsidRDefault="00557D36" w:rsidP="00557D36">
      <w:pPr>
        <w:pStyle w:val="Codesnippet"/>
      </w:pPr>
      <w:r>
        <w:t xml:space="preserve">message: </w:t>
      </w:r>
      <w:r w:rsidR="00085845">
        <w:t>pt</w:t>
      </w:r>
      <w:r>
        <w:t>2@</w:t>
      </w:r>
      <w:r w:rsidR="00085845">
        <w:t>KeyExchange.KEDir</w:t>
      </w:r>
      <w:r>
        <w:t>.</w:t>
      </w:r>
      <w:r w:rsidR="00514BEC">
        <w:t>pt2</w:t>
      </w:r>
      <w:r>
        <w:t>.</w:t>
      </w:r>
      <w:r w:rsidR="00514BEC">
        <w:t>ke</w:t>
      </w:r>
      <w:r>
        <w:t>_</w:t>
      </w:r>
      <w:r w:rsidR="00514BEC">
        <w:t>req2</w:t>
      </w:r>
      <w:proofErr w:type="gramStart"/>
      <w:r>
        <w:t>@(</w:t>
      </w:r>
      <w:proofErr w:type="gramEnd"/>
      <w:r>
        <w:t>(</w:t>
      </w:r>
      <w:proofErr w:type="spellStart"/>
      <w:r>
        <w:t>func</w:t>
      </w:r>
      <w:proofErr w:type="spellEnd"/>
      <w:r>
        <w:t xml:space="preserve">, </w:t>
      </w:r>
      <w:r w:rsidR="00514BEC">
        <w:t>2</w:t>
      </w:r>
      <w:r>
        <w:t>))</w:t>
      </w:r>
    </w:p>
    <w:p w14:paraId="6BCAA494" w14:textId="3C2AC602" w:rsidR="00CE5237" w:rsidRPr="00CE5237" w:rsidRDefault="00CE5237" w:rsidP="00C37BC5">
      <w:pPr>
        <w:pStyle w:val="Codesnippet"/>
        <w:rPr>
          <w:b/>
          <w:bCs/>
        </w:rPr>
      </w:pPr>
      <w:r w:rsidRPr="00CE5237">
        <w:rPr>
          <w:b/>
          <w:bCs/>
        </w:rPr>
        <w:t>run.</w:t>
      </w:r>
    </w:p>
    <w:p w14:paraId="4C718921" w14:textId="77777777" w:rsidR="00557D36" w:rsidRPr="008D6C98" w:rsidRDefault="00557D36" w:rsidP="00557D36">
      <w:pPr>
        <w:pStyle w:val="Codesnippet"/>
      </w:pPr>
      <w:r w:rsidRPr="008D6C98">
        <w:t>effect:</w:t>
      </w:r>
    </w:p>
    <w:p w14:paraId="3AA6A163" w14:textId="2BC9D627" w:rsidR="00557D36" w:rsidRDefault="00557D36" w:rsidP="00557D36">
      <w:pPr>
        <w:pStyle w:val="Codesnippet"/>
      </w:pPr>
      <w:r>
        <w:t xml:space="preserve">message was output: </w:t>
      </w:r>
      <w:r w:rsidR="00FE4D87">
        <w:t>adversary</w:t>
      </w:r>
      <w:r>
        <w:t>:</w:t>
      </w:r>
    </w:p>
    <w:p w14:paraId="161C45FE" w14:textId="77777777" w:rsidR="00D43624" w:rsidRDefault="00557D36" w:rsidP="00557D36">
      <w:pPr>
        <w:pStyle w:val="Codesnippet"/>
      </w:pPr>
      <w:r>
        <w:t>((</w:t>
      </w:r>
      <w:proofErr w:type="spellStart"/>
      <w:r>
        <w:t>func</w:t>
      </w:r>
      <w:proofErr w:type="spellEnd"/>
      <w:r w:rsidR="00245317">
        <w:t xml:space="preserve"> ++ [2]</w:t>
      </w:r>
      <w:r>
        <w:t xml:space="preserve">, </w:t>
      </w:r>
      <w:r w:rsidR="00245317">
        <w:t>1</w:t>
      </w:r>
      <w:proofErr w:type="gramStart"/>
      <w:r>
        <w:t>))@</w:t>
      </w:r>
      <w:proofErr w:type="gramEnd"/>
      <w:r w:rsidR="00245317">
        <w:t>Forwarding.FwAdv.fw_obs(</w:t>
      </w:r>
      <w:r w:rsidR="00D43624">
        <w:t>(func, 2), (</w:t>
      </w:r>
      <w:proofErr w:type="spellStart"/>
      <w:r w:rsidR="00D43624">
        <w:t>func</w:t>
      </w:r>
      <w:proofErr w:type="spellEnd"/>
      <w:r w:rsidR="00D43624">
        <w:t>, 1),</w:t>
      </w:r>
    </w:p>
    <w:p w14:paraId="407E312A" w14:textId="7D1E40C1" w:rsidR="00557D36" w:rsidRDefault="00D43624" w:rsidP="00557D36">
      <w:pPr>
        <w:pStyle w:val="Codesnippet"/>
      </w:pPr>
      <w:r>
        <w:t xml:space="preserve"> </w:t>
      </w:r>
      <w:proofErr w:type="spellStart"/>
      <w:r>
        <w:t>epdp_key_univ.`enc</w:t>
      </w:r>
      <w:proofErr w:type="spellEnd"/>
      <w:r>
        <w:t xml:space="preserve"> (g ^ rand1</w:t>
      </w:r>
      <w:proofErr w:type="gramStart"/>
      <w:r>
        <w:t>)</w:t>
      </w:r>
      <w:r w:rsidR="00557D36">
        <w:t>)@</w:t>
      </w:r>
      <w:proofErr w:type="gramEnd"/>
      <w:r w:rsidR="00557D36">
        <w:t xml:space="preserve">((adv, </w:t>
      </w:r>
      <w:r w:rsidR="009B3574">
        <w:t>3</w:t>
      </w:r>
      <w:r w:rsidR="00557D36">
        <w:t>))</w:t>
      </w:r>
    </w:p>
    <w:p w14:paraId="4430EC8D" w14:textId="77777777" w:rsidR="00557D36" w:rsidRDefault="00557D36" w:rsidP="00557D36">
      <w:pPr>
        <w:pStyle w:val="Codesnippet"/>
      </w:pPr>
      <w:r>
        <w:t>;</w:t>
      </w:r>
    </w:p>
    <w:p w14:paraId="23EFC453" w14:textId="77777777" w:rsidR="00557D36" w:rsidRDefault="00557D36" w:rsidP="00557D36">
      <w:pPr>
        <w:pStyle w:val="Codesnippet"/>
      </w:pPr>
      <w:r>
        <w:t xml:space="preserve">UC file position: </w:t>
      </w:r>
      <w:proofErr w:type="gramStart"/>
      <w:r>
        <w:t>None;</w:t>
      </w:r>
      <w:proofErr w:type="gramEnd"/>
    </w:p>
    <w:p w14:paraId="404B7B98" w14:textId="77777777" w:rsidR="00557D36" w:rsidRDefault="00557D36" w:rsidP="00557D36">
      <w:pPr>
        <w:pStyle w:val="Codesnippet"/>
      </w:pPr>
      <w:r>
        <w:t>state:</w:t>
      </w:r>
    </w:p>
    <w:p w14:paraId="2AD14F16" w14:textId="71F928E3" w:rsidR="00557D36" w:rsidRDefault="00557D36" w:rsidP="00557D36">
      <w:pPr>
        <w:pStyle w:val="Codesnippet"/>
      </w:pPr>
      <w:r>
        <w:lastRenderedPageBreak/>
        <w:t>global context:</w:t>
      </w:r>
      <w:r w:rsidR="005D4CDA">
        <w:t xml:space="preserve"> …</w:t>
      </w:r>
    </w:p>
    <w:p w14:paraId="384C7142" w14:textId="77777777" w:rsidR="00557D36" w:rsidRDefault="00557D36" w:rsidP="00557D36">
      <w:pPr>
        <w:pStyle w:val="Codesnippet"/>
      </w:pPr>
    </w:p>
    <w:p w14:paraId="67A1C425" w14:textId="77777777" w:rsidR="00557D36" w:rsidRDefault="00557D36" w:rsidP="00557D36">
      <w:pPr>
        <w:pStyle w:val="Codesnippet"/>
      </w:pPr>
      <w:r>
        <w:t>real world:</w:t>
      </w:r>
    </w:p>
    <w:p w14:paraId="43EEB11C" w14:textId="77777777" w:rsidR="00557D36" w:rsidRDefault="00557D36" w:rsidP="00557D36">
      <w:pPr>
        <w:pStyle w:val="Codesnippet"/>
      </w:pPr>
      <w:r>
        <w:t>KeyExchange.KEReal:1</w:t>
      </w:r>
    </w:p>
    <w:p w14:paraId="370D47B4" w14:textId="70AB5464" w:rsidR="00557D36" w:rsidRDefault="00557D36" w:rsidP="00557D36">
      <w:pPr>
        <w:pStyle w:val="Codesnippet"/>
      </w:pPr>
      <w:r>
        <w:t xml:space="preserve">[Pt1: WaitFwd2(pt1, rand), Pt2: </w:t>
      </w:r>
      <w:r w:rsidR="005D4CDA">
        <w:t>Final</w:t>
      </w:r>
      <w:r>
        <w:t>, Fw1: Final,</w:t>
      </w:r>
    </w:p>
    <w:p w14:paraId="138497A4" w14:textId="46325F9E" w:rsidR="00557D36" w:rsidRDefault="00557D36" w:rsidP="00557D36">
      <w:pPr>
        <w:pStyle w:val="Codesnippet"/>
      </w:pPr>
      <w:r>
        <w:t xml:space="preserve"> Fw2: </w:t>
      </w:r>
      <w:proofErr w:type="gramStart"/>
      <w:r w:rsidR="005E245C">
        <w:t>Wait(</w:t>
      </w:r>
      <w:proofErr w:type="gramEnd"/>
      <w:r w:rsidR="005E245C">
        <w:t>(</w:t>
      </w:r>
      <w:proofErr w:type="spellStart"/>
      <w:r w:rsidR="005E245C">
        <w:t>func</w:t>
      </w:r>
      <w:proofErr w:type="spellEnd"/>
      <w:r w:rsidR="005E245C">
        <w:t>, 2), (</w:t>
      </w:r>
      <w:proofErr w:type="spellStart"/>
      <w:r w:rsidR="005E245C">
        <w:t>func</w:t>
      </w:r>
      <w:proofErr w:type="spellEnd"/>
      <w:r w:rsidR="005E245C">
        <w:t xml:space="preserve">, 1), </w:t>
      </w:r>
      <w:proofErr w:type="spellStart"/>
      <w:r w:rsidR="005E245C">
        <w:t>epdp_key_univ.`enc</w:t>
      </w:r>
      <w:proofErr w:type="spellEnd"/>
      <w:r w:rsidR="005E245C">
        <w:t xml:space="preserve"> (g ^ rand1)</w:t>
      </w:r>
      <w:r w:rsidR="00680E89">
        <w:t>)]</w:t>
      </w:r>
    </w:p>
    <w:p w14:paraId="60BA1A7C" w14:textId="77777777" w:rsidR="00557D36" w:rsidRDefault="00557D36" w:rsidP="00557D36">
      <w:pPr>
        <w:pStyle w:val="Codesnippet"/>
      </w:pPr>
    </w:p>
    <w:p w14:paraId="5E96F1D1" w14:textId="77777777" w:rsidR="00557D36" w:rsidRDefault="00557D36" w:rsidP="00557D36">
      <w:pPr>
        <w:pStyle w:val="Codesnippet"/>
      </w:pPr>
      <w:r>
        <w:t>input guard: 4</w:t>
      </w:r>
    </w:p>
    <w:p w14:paraId="5FC7D8E8" w14:textId="228153C0" w:rsidR="00557D36" w:rsidRDefault="00557D36" w:rsidP="00557D36">
      <w:pPr>
        <w:pStyle w:val="Codesnippet"/>
      </w:pPr>
      <w:r>
        <w:t xml:space="preserve">control: </w:t>
      </w:r>
      <w:r w:rsidR="004A7505">
        <w:t>adversary</w:t>
      </w:r>
    </w:p>
    <w:p w14:paraId="6D8A7945" w14:textId="72B8BDDF" w:rsidR="00CE5237" w:rsidRPr="004A7505" w:rsidRDefault="00CE5237" w:rsidP="00C37BC5">
      <w:pPr>
        <w:pStyle w:val="Codesnippet"/>
        <w:rPr>
          <w:b/>
          <w:bCs/>
        </w:rPr>
      </w:pPr>
      <w:r w:rsidRPr="004A7505">
        <w:rPr>
          <w:b/>
          <w:bCs/>
        </w:rPr>
        <w:t>send</w:t>
      </w:r>
      <w:r w:rsidR="004A7505" w:rsidRPr="004A7505">
        <w:rPr>
          <w:b/>
          <w:bCs/>
        </w:rPr>
        <w:t xml:space="preserve"> ((adv, 3</w:t>
      </w:r>
      <w:proofErr w:type="gramStart"/>
      <w:r w:rsidR="004A7505" w:rsidRPr="004A7505">
        <w:rPr>
          <w:b/>
          <w:bCs/>
        </w:rPr>
        <w:t>))@</w:t>
      </w:r>
      <w:proofErr w:type="gramEnd"/>
      <w:r w:rsidR="004A7505" w:rsidRPr="004A7505">
        <w:rPr>
          <w:b/>
          <w:bCs/>
        </w:rPr>
        <w:t>Forwarding.FwAdv.fw_ok@((func ++ [2], 1)).</w:t>
      </w:r>
    </w:p>
    <w:p w14:paraId="262CE282" w14:textId="77777777" w:rsidR="00557D36" w:rsidRDefault="00557D36" w:rsidP="00557D36">
      <w:pPr>
        <w:pStyle w:val="Codesnippet"/>
      </w:pPr>
      <w:r>
        <w:t>global context: …</w:t>
      </w:r>
    </w:p>
    <w:p w14:paraId="22FA596A" w14:textId="77777777" w:rsidR="00557D36" w:rsidRDefault="00557D36" w:rsidP="00557D36">
      <w:pPr>
        <w:pStyle w:val="Codesnippet"/>
      </w:pPr>
    </w:p>
    <w:p w14:paraId="7944F638" w14:textId="77777777" w:rsidR="00557D36" w:rsidRDefault="00557D36" w:rsidP="00557D36">
      <w:pPr>
        <w:pStyle w:val="Codesnippet"/>
      </w:pPr>
      <w:r>
        <w:t>real world: …</w:t>
      </w:r>
    </w:p>
    <w:p w14:paraId="65A6C3D1" w14:textId="77777777" w:rsidR="00557D36" w:rsidRDefault="00557D36" w:rsidP="00557D36">
      <w:pPr>
        <w:pStyle w:val="Codesnippet"/>
      </w:pPr>
    </w:p>
    <w:p w14:paraId="49B32455" w14:textId="77777777" w:rsidR="00557D36" w:rsidRDefault="00557D36" w:rsidP="00557D36">
      <w:pPr>
        <w:pStyle w:val="Codesnippet"/>
      </w:pPr>
      <w:r>
        <w:t>input guard: 4</w:t>
      </w:r>
    </w:p>
    <w:p w14:paraId="7885B0EF" w14:textId="77777777" w:rsidR="00557D36" w:rsidRDefault="00557D36" w:rsidP="00557D36">
      <w:pPr>
        <w:pStyle w:val="Codesnippet"/>
      </w:pPr>
      <w:r>
        <w:t>sending from adversary</w:t>
      </w:r>
    </w:p>
    <w:p w14:paraId="3BE1BBC8" w14:textId="77777777" w:rsidR="00557D36" w:rsidRDefault="00557D36" w:rsidP="00557D36">
      <w:pPr>
        <w:pStyle w:val="Codesnippet"/>
      </w:pPr>
    </w:p>
    <w:p w14:paraId="5DEDC457" w14:textId="515E1795" w:rsidR="00557D36" w:rsidRDefault="00557D36" w:rsidP="00557D36">
      <w:pPr>
        <w:pStyle w:val="Codesnippet"/>
      </w:pPr>
      <w:r>
        <w:t xml:space="preserve">message: ((adv, </w:t>
      </w:r>
      <w:r w:rsidR="002453A9">
        <w:t>3</w:t>
      </w:r>
      <w:proofErr w:type="gramStart"/>
      <w:r>
        <w:t>))@</w:t>
      </w:r>
      <w:proofErr w:type="gramEnd"/>
      <w:r>
        <w:t>Forwarding.FwAdv.fw_ok@((func ++ [</w:t>
      </w:r>
      <w:r w:rsidR="002453A9">
        <w:t>2</w:t>
      </w:r>
      <w:r>
        <w:t>], 1))</w:t>
      </w:r>
    </w:p>
    <w:p w14:paraId="2EB23066" w14:textId="6ED099BB" w:rsidR="00CE5237" w:rsidRPr="00CE5237" w:rsidRDefault="00CE5237" w:rsidP="00CE5237">
      <w:pPr>
        <w:pStyle w:val="Codesnippet"/>
        <w:rPr>
          <w:b/>
          <w:bCs/>
        </w:rPr>
      </w:pPr>
      <w:r w:rsidRPr="00CE5237">
        <w:rPr>
          <w:b/>
          <w:bCs/>
        </w:rPr>
        <w:t>run.</w:t>
      </w:r>
    </w:p>
    <w:p w14:paraId="4F46DC2E" w14:textId="77777777" w:rsidR="00557D36" w:rsidRPr="008D6C98" w:rsidRDefault="00557D36" w:rsidP="00557D36">
      <w:pPr>
        <w:pStyle w:val="Codesnippet"/>
      </w:pPr>
      <w:r w:rsidRPr="008D6C98">
        <w:t>effect:</w:t>
      </w:r>
    </w:p>
    <w:p w14:paraId="6C79A142" w14:textId="77777777" w:rsidR="00557D36" w:rsidRDefault="00557D36" w:rsidP="00557D36">
      <w:pPr>
        <w:pStyle w:val="Codesnippet"/>
      </w:pPr>
      <w:r>
        <w:t>message was output: environment:</w:t>
      </w:r>
    </w:p>
    <w:p w14:paraId="6A5D4449" w14:textId="46A38F4A" w:rsidR="00557D36" w:rsidRDefault="00557D36" w:rsidP="00557D36">
      <w:pPr>
        <w:pStyle w:val="Codesnippet"/>
      </w:pPr>
      <w:r>
        <w:t>((</w:t>
      </w:r>
      <w:proofErr w:type="spellStart"/>
      <w:r>
        <w:t>func</w:t>
      </w:r>
      <w:proofErr w:type="spellEnd"/>
      <w:r>
        <w:t xml:space="preserve">, </w:t>
      </w:r>
      <w:r w:rsidR="004A6DC8">
        <w:t>1</w:t>
      </w:r>
      <w:proofErr w:type="gramStart"/>
      <w:r>
        <w:t>))@</w:t>
      </w:r>
      <w:proofErr w:type="gramEnd"/>
      <w:r>
        <w:t>KeyExchange.KEDir.Pt</w:t>
      </w:r>
      <w:r w:rsidR="004A6DC8">
        <w:t>1</w:t>
      </w:r>
      <w:r>
        <w:t>.ke_rsp</w:t>
      </w:r>
      <w:r w:rsidR="004A6DC8">
        <w:t>2</w:t>
      </w:r>
      <w:r>
        <w:t>(g ^ rand ^ rand1)@</w:t>
      </w:r>
      <w:r w:rsidR="004A6DC8">
        <w:t>pt1</w:t>
      </w:r>
    </w:p>
    <w:p w14:paraId="17119EF5" w14:textId="77777777" w:rsidR="00557D36" w:rsidRDefault="00557D36" w:rsidP="00557D36">
      <w:pPr>
        <w:pStyle w:val="Codesnippet"/>
      </w:pPr>
      <w:r>
        <w:t>;</w:t>
      </w:r>
    </w:p>
    <w:p w14:paraId="1A0BC8D7" w14:textId="77777777" w:rsidR="00557D36" w:rsidRDefault="00557D36" w:rsidP="00557D36">
      <w:pPr>
        <w:pStyle w:val="Codesnippet"/>
      </w:pPr>
      <w:r>
        <w:t xml:space="preserve">UC file position: </w:t>
      </w:r>
      <w:proofErr w:type="gramStart"/>
      <w:r>
        <w:t>None;</w:t>
      </w:r>
      <w:proofErr w:type="gramEnd"/>
    </w:p>
    <w:p w14:paraId="51249D8C" w14:textId="77777777" w:rsidR="00557D36" w:rsidRDefault="00557D36" w:rsidP="00557D36">
      <w:pPr>
        <w:pStyle w:val="Codesnippet"/>
      </w:pPr>
      <w:r>
        <w:t>state:</w:t>
      </w:r>
    </w:p>
    <w:p w14:paraId="04BCDB9B" w14:textId="2050DFC2" w:rsidR="00557D36" w:rsidRDefault="00557D36" w:rsidP="00557D36">
      <w:pPr>
        <w:pStyle w:val="Codesnippet"/>
      </w:pPr>
      <w:r>
        <w:t>global context:</w:t>
      </w:r>
      <w:r w:rsidR="0036271B">
        <w:t xml:space="preserve"> …</w:t>
      </w:r>
    </w:p>
    <w:p w14:paraId="3D41A26B" w14:textId="77777777" w:rsidR="00557D36" w:rsidRDefault="00557D36" w:rsidP="00557D36">
      <w:pPr>
        <w:pStyle w:val="Codesnippet"/>
      </w:pPr>
    </w:p>
    <w:p w14:paraId="1A00C481" w14:textId="77777777" w:rsidR="00557D36" w:rsidRDefault="00557D36" w:rsidP="00557D36">
      <w:pPr>
        <w:pStyle w:val="Codesnippet"/>
      </w:pPr>
      <w:r>
        <w:t>real world:</w:t>
      </w:r>
    </w:p>
    <w:p w14:paraId="0B229632" w14:textId="77777777" w:rsidR="00E94F4E" w:rsidRDefault="00557D36" w:rsidP="00557D36">
      <w:pPr>
        <w:pStyle w:val="Codesnippet"/>
      </w:pPr>
      <w:r>
        <w:t>KeyExchange.KEReal:1</w:t>
      </w:r>
    </w:p>
    <w:p w14:paraId="54A1B03E" w14:textId="30997B79" w:rsidR="00557D36" w:rsidRDefault="00557D36" w:rsidP="00557D36">
      <w:pPr>
        <w:pStyle w:val="Codesnippet"/>
      </w:pPr>
      <w:r>
        <w:t xml:space="preserve">[Pt1: </w:t>
      </w:r>
      <w:r w:rsidR="0036271B">
        <w:t>Final</w:t>
      </w:r>
      <w:r>
        <w:t xml:space="preserve">, Pt2: </w:t>
      </w:r>
      <w:r w:rsidR="0036271B">
        <w:t>Final</w:t>
      </w:r>
      <w:r>
        <w:t xml:space="preserve">, Fw1: Final, Fw2: </w:t>
      </w:r>
      <w:r w:rsidR="0036271B">
        <w:t>Final</w:t>
      </w:r>
      <w:r>
        <w:t>]</w:t>
      </w:r>
    </w:p>
    <w:p w14:paraId="59F317A8" w14:textId="77777777" w:rsidR="00557D36" w:rsidRDefault="00557D36" w:rsidP="00557D36">
      <w:pPr>
        <w:pStyle w:val="Codesnippet"/>
      </w:pPr>
    </w:p>
    <w:p w14:paraId="5DDF7FC4" w14:textId="77777777" w:rsidR="00557D36" w:rsidRDefault="00557D36" w:rsidP="00557D36">
      <w:pPr>
        <w:pStyle w:val="Codesnippet"/>
      </w:pPr>
      <w:r>
        <w:t>input guard: 4</w:t>
      </w:r>
    </w:p>
    <w:p w14:paraId="62356615" w14:textId="77777777" w:rsidR="00557D36" w:rsidRDefault="00557D36" w:rsidP="00557D36">
      <w:pPr>
        <w:pStyle w:val="Codesnippet"/>
      </w:pPr>
      <w:r>
        <w:t>control: environment</w:t>
      </w:r>
    </w:p>
    <w:p w14:paraId="5ADBB461" w14:textId="2DA1476A" w:rsidR="00CB79DA" w:rsidRDefault="00CB79DA" w:rsidP="00CB79DA">
      <w:r>
        <w:t xml:space="preserve">Compare this output to </w:t>
      </w:r>
      <w:r>
        <w:rPr>
          <w:color w:val="2B579A"/>
          <w:shd w:val="clear" w:color="auto" w:fill="E6E6E6"/>
        </w:rPr>
        <w:fldChar w:fldCharType="begin"/>
      </w:r>
      <w:r>
        <w:instrText xml:space="preserve"> REF _Ref121491099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3</w:t>
      </w:r>
      <w:r>
        <w:rPr>
          <w:color w:val="2B579A"/>
          <w:shd w:val="clear" w:color="auto" w:fill="E6E6E6"/>
        </w:rPr>
        <w:fldChar w:fldCharType="end"/>
      </w:r>
      <w:r>
        <w:t>.</w:t>
      </w:r>
      <w:r w:rsidR="00B2669E">
        <w:t xml:space="preserve"> </w:t>
      </w:r>
      <w:r w:rsidR="00BA27D9">
        <w:t>T</w:t>
      </w:r>
      <w:r w:rsidR="00B2669E">
        <w:t>he interpreter output</w:t>
      </w:r>
      <w:r w:rsidR="00A64761">
        <w:t xml:space="preserve"> is missing</w:t>
      </w:r>
      <w:r w:rsidR="00B2669E">
        <w:t xml:space="preserve"> messages exchanged internally to the functionality. These can </w:t>
      </w:r>
      <w:proofErr w:type="gramStart"/>
      <w:r w:rsidR="00B2669E">
        <w:t>be seen</w:t>
      </w:r>
      <w:proofErr w:type="gramEnd"/>
      <w:r w:rsidR="00B2669E">
        <w:t xml:space="preserve"> by using the </w:t>
      </w:r>
      <w:r w:rsidR="00B2669E" w:rsidRPr="0051434E">
        <w:rPr>
          <w:rFonts w:ascii="Courier New" w:hAnsi="Courier New" w:cs="Courier New"/>
        </w:rPr>
        <w:t>step</w:t>
      </w:r>
      <w:r w:rsidR="00B2669E">
        <w:t xml:space="preserve"> command instead of </w:t>
      </w:r>
      <w:r w:rsidR="00B2669E" w:rsidRPr="0051434E">
        <w:rPr>
          <w:rFonts w:ascii="Courier New" w:hAnsi="Courier New" w:cs="Courier New"/>
        </w:rPr>
        <w:t>run</w:t>
      </w:r>
      <w:r w:rsidR="00B2669E">
        <w:t>.</w:t>
      </w:r>
      <w:r w:rsidR="00D35A6E">
        <w:t xml:space="preserve"> </w:t>
      </w:r>
      <w:r w:rsidR="00830BFE">
        <w:t>Starting from</w:t>
      </w:r>
      <w:r w:rsidR="00D35A6E">
        <w:t xml:space="preserve"> the first </w:t>
      </w:r>
      <w:r w:rsidR="001F4ADB" w:rsidRPr="001F4ADB">
        <w:rPr>
          <w:rFonts w:ascii="Courier New" w:hAnsi="Courier New" w:cs="Courier New"/>
        </w:rPr>
        <w:t>send</w:t>
      </w:r>
      <w:r w:rsidR="001F4ADB">
        <w:t xml:space="preserve"> command in the script</w:t>
      </w:r>
      <w:r w:rsidR="00D35A6E">
        <w:t xml:space="preserve">, it takes </w:t>
      </w:r>
      <w:r w:rsidR="00692131">
        <w:t>eight</w:t>
      </w:r>
      <w:r w:rsidR="00D35A6E">
        <w:t xml:space="preserve"> </w:t>
      </w:r>
      <w:r w:rsidR="00D35A6E" w:rsidRPr="00A86CAE">
        <w:rPr>
          <w:rFonts w:ascii="Courier New" w:hAnsi="Courier New" w:cs="Courier New"/>
        </w:rPr>
        <w:t>step</w:t>
      </w:r>
      <w:r w:rsidR="00D35A6E">
        <w:t xml:space="preserve">s to reach the </w:t>
      </w:r>
      <w:r w:rsidR="001E17EB">
        <w:t xml:space="preserve">first </w:t>
      </w:r>
      <w:r w:rsidR="00306D3C">
        <w:t>output message to the adversary:</w:t>
      </w:r>
    </w:p>
    <w:p w14:paraId="44A44D4D" w14:textId="023E6A31" w:rsidR="00306D3C" w:rsidRPr="00306D3C" w:rsidRDefault="00306D3C" w:rsidP="00306D3C">
      <w:pPr>
        <w:pStyle w:val="Codesnippet"/>
        <w:rPr>
          <w:b/>
          <w:bCs/>
        </w:rPr>
      </w:pPr>
      <w:r w:rsidRPr="00306D3C">
        <w:rPr>
          <w:b/>
          <w:bCs/>
        </w:rPr>
        <w:t>step.</w:t>
      </w:r>
      <w:r w:rsidR="002D5BFC">
        <w:rPr>
          <w:b/>
          <w:bCs/>
        </w:rPr>
        <w:t xml:space="preserve">     (* </w:t>
      </w:r>
      <w:r w:rsidR="0069162A">
        <w:rPr>
          <w:b/>
          <w:bCs/>
        </w:rPr>
        <w:t>deliver</w:t>
      </w:r>
      <w:r w:rsidR="002D5BFC">
        <w:rPr>
          <w:b/>
          <w:bCs/>
        </w:rPr>
        <w:t xml:space="preserve"> the message *)</w:t>
      </w:r>
    </w:p>
    <w:p w14:paraId="52A161FF" w14:textId="77777777" w:rsidR="00226A20" w:rsidRPr="008D6C98" w:rsidRDefault="00226A20" w:rsidP="00226A20">
      <w:pPr>
        <w:pStyle w:val="Codesnippet"/>
      </w:pPr>
      <w:r w:rsidRPr="008D6C98">
        <w:t>effect:</w:t>
      </w:r>
    </w:p>
    <w:p w14:paraId="442A5611" w14:textId="77777777" w:rsidR="00505A8C" w:rsidRDefault="00505A8C" w:rsidP="00226A20">
      <w:pPr>
        <w:pStyle w:val="Codesnippet"/>
      </w:pPr>
    </w:p>
    <w:p w14:paraId="584065AB" w14:textId="7E815F1A" w:rsidR="00226A20" w:rsidRDefault="00226A20" w:rsidP="00226A20">
      <w:pPr>
        <w:pStyle w:val="Codesnippet"/>
      </w:pPr>
      <w:r>
        <w:t>;</w:t>
      </w:r>
    </w:p>
    <w:p w14:paraId="39892903" w14:textId="4CBB18C2" w:rsidR="00226A20" w:rsidRDefault="00226A20" w:rsidP="00226A20">
      <w:pPr>
        <w:pStyle w:val="Codesnippet"/>
      </w:pPr>
      <w:r>
        <w:t xml:space="preserve">UC file position: </w:t>
      </w:r>
      <w:r w:rsidR="00505A8C">
        <w:t>…/</w:t>
      </w:r>
      <w:proofErr w:type="spellStart"/>
      <w:r w:rsidR="00505A8C">
        <w:t>KeyExchange.uc</w:t>
      </w:r>
      <w:proofErr w:type="spellEnd"/>
      <w:r w:rsidR="00505A8C">
        <w:t xml:space="preserve"> 2285 </w:t>
      </w:r>
      <w:proofErr w:type="gramStart"/>
      <w:r w:rsidR="00505A8C">
        <w:t>2939</w:t>
      </w:r>
      <w:r>
        <w:t>;</w:t>
      </w:r>
      <w:proofErr w:type="gramEnd"/>
    </w:p>
    <w:p w14:paraId="5DF73466" w14:textId="77777777" w:rsidR="00226A20" w:rsidRDefault="00226A20" w:rsidP="00226A20">
      <w:pPr>
        <w:pStyle w:val="Codesnippet"/>
      </w:pPr>
      <w:r>
        <w:t>state:</w:t>
      </w:r>
    </w:p>
    <w:p w14:paraId="6FA224DD" w14:textId="77777777" w:rsidR="00226A20" w:rsidRDefault="00226A20" w:rsidP="00226A20">
      <w:pPr>
        <w:pStyle w:val="Codesnippet"/>
      </w:pPr>
      <w:r>
        <w:t>global context: …</w:t>
      </w:r>
    </w:p>
    <w:p w14:paraId="3A6D1D22" w14:textId="77777777" w:rsidR="00226A20" w:rsidRDefault="00226A20" w:rsidP="00226A20">
      <w:pPr>
        <w:pStyle w:val="Codesnippet"/>
      </w:pPr>
    </w:p>
    <w:p w14:paraId="07037C18" w14:textId="77777777" w:rsidR="00226A20" w:rsidRDefault="00226A20" w:rsidP="00226A20">
      <w:pPr>
        <w:pStyle w:val="Codesnippet"/>
      </w:pPr>
      <w:r>
        <w:t>real world:</w:t>
      </w:r>
    </w:p>
    <w:p w14:paraId="2BBC56EC" w14:textId="77777777" w:rsidR="00226A20" w:rsidRDefault="00226A20" w:rsidP="00226A20">
      <w:pPr>
        <w:pStyle w:val="Codesnippet"/>
      </w:pPr>
      <w:r>
        <w:t>KeyExchange.KEReal:1</w:t>
      </w:r>
    </w:p>
    <w:p w14:paraId="735F6A08" w14:textId="624A22F8" w:rsidR="00226A20" w:rsidRDefault="00226A20" w:rsidP="00226A20">
      <w:pPr>
        <w:pStyle w:val="Codesnippet"/>
      </w:pPr>
      <w:r>
        <w:t xml:space="preserve">[Pt1: </w:t>
      </w:r>
      <w:r w:rsidR="00906F40">
        <w:t>WaitReq1</w:t>
      </w:r>
      <w:r>
        <w:t xml:space="preserve">, Pt2: </w:t>
      </w:r>
      <w:r w:rsidR="00906F40">
        <w:t>WaitFwd1</w:t>
      </w:r>
      <w:r>
        <w:t xml:space="preserve">, Fw1: </w:t>
      </w:r>
      <w:r w:rsidR="00906F40">
        <w:t>Init</w:t>
      </w:r>
      <w:r>
        <w:t xml:space="preserve">, Fw2: </w:t>
      </w:r>
      <w:r w:rsidR="00906F40">
        <w:t>Init</w:t>
      </w:r>
      <w:r>
        <w:t>]</w:t>
      </w:r>
    </w:p>
    <w:p w14:paraId="2E73ADFE" w14:textId="77777777" w:rsidR="00226A20" w:rsidRDefault="00226A20" w:rsidP="00226A20">
      <w:pPr>
        <w:pStyle w:val="Codesnippet"/>
      </w:pPr>
    </w:p>
    <w:p w14:paraId="26E6B122" w14:textId="77777777" w:rsidR="00226A20" w:rsidRDefault="00226A20" w:rsidP="00226A20">
      <w:pPr>
        <w:pStyle w:val="Codesnippet"/>
      </w:pPr>
      <w:r>
        <w:lastRenderedPageBreak/>
        <w:t>input guard: 4</w:t>
      </w:r>
    </w:p>
    <w:p w14:paraId="7B26203E" w14:textId="38468D9D" w:rsidR="00226A20" w:rsidRDefault="00007513" w:rsidP="00226A20">
      <w:pPr>
        <w:pStyle w:val="Codesnippet"/>
      </w:pPr>
      <w:r>
        <w:t>running at []</w:t>
      </w:r>
      <w:r w:rsidR="00226A20">
        <w:t xml:space="preserve">: </w:t>
      </w:r>
      <w:proofErr w:type="spellStart"/>
      <w:r>
        <w:t>KeyExchange.KEReal</w:t>
      </w:r>
      <w:proofErr w:type="spellEnd"/>
      <w:r>
        <w:t>/Pt1/WaitReq1</w:t>
      </w:r>
    </w:p>
    <w:p w14:paraId="0E7CBB89" w14:textId="77777777" w:rsidR="00A858AC" w:rsidRDefault="00A858AC" w:rsidP="00226A20">
      <w:pPr>
        <w:pStyle w:val="Codesnippet"/>
      </w:pPr>
    </w:p>
    <w:p w14:paraId="5EA972EA" w14:textId="77BA00D4" w:rsidR="00A858AC" w:rsidRDefault="00A858AC" w:rsidP="00226A20">
      <w:pPr>
        <w:pStyle w:val="Codesnippet"/>
      </w:pPr>
      <w:r>
        <w:t>local context:</w:t>
      </w:r>
    </w:p>
    <w:p w14:paraId="6FE086D9" w14:textId="22B1CCA6" w:rsidR="00A858AC" w:rsidRDefault="00A858AC" w:rsidP="00226A20">
      <w:pPr>
        <w:pStyle w:val="Codesnippet"/>
      </w:pPr>
      <w:r>
        <w:t>(</w:t>
      </w:r>
      <w:proofErr w:type="spellStart"/>
      <w:r>
        <w:t>envport</w:t>
      </w:r>
      <w:proofErr w:type="spellEnd"/>
      <w:r>
        <w:t xml:space="preserve"> -&gt; </w:t>
      </w:r>
      <w:proofErr w:type="spellStart"/>
      <w:r>
        <w:t>envport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, q1 -&gt; witness, </w:t>
      </w:r>
      <w:proofErr w:type="spellStart"/>
      <w:r>
        <w:t>intport</w:t>
      </w:r>
      <w:proofErr w:type="spellEnd"/>
      <w:r>
        <w:t xml:space="preserve"> Pt1 -&gt; (</w:t>
      </w:r>
      <w:proofErr w:type="spellStart"/>
      <w:r>
        <w:t>func</w:t>
      </w:r>
      <w:proofErr w:type="spellEnd"/>
      <w:r>
        <w:t xml:space="preserve">, 1), </w:t>
      </w:r>
      <w:proofErr w:type="spellStart"/>
      <w:r>
        <w:t>intport</w:t>
      </w:r>
      <w:proofErr w:type="spellEnd"/>
      <w:r>
        <w:t xml:space="preserve"> Pt2 -&gt; (</w:t>
      </w:r>
      <w:proofErr w:type="spellStart"/>
      <w:r>
        <w:t>func</w:t>
      </w:r>
      <w:proofErr w:type="spellEnd"/>
      <w:r>
        <w:t>, 2), pt1 -&gt; pt1, pt2 -&gt; pt2)</w:t>
      </w:r>
    </w:p>
    <w:p w14:paraId="159F965F" w14:textId="26586898" w:rsidR="00BA24CA" w:rsidRDefault="00BA24CA" w:rsidP="00226A20">
      <w:pPr>
        <w:pStyle w:val="Codesnippet"/>
      </w:pPr>
      <w:r>
        <w:t>;</w:t>
      </w:r>
    </w:p>
    <w:p w14:paraId="5DFA66D3" w14:textId="373592F8" w:rsidR="008A227B" w:rsidRDefault="00547EFC" w:rsidP="00547EFC">
      <w:r>
        <w:t xml:space="preserve">This step </w:t>
      </w:r>
      <w:r w:rsidR="003051E0">
        <w:t xml:space="preserve">delivers the message to the destination port. </w:t>
      </w:r>
      <w:r w:rsidR="00EE220A">
        <w:t>There is no effect yet</w:t>
      </w:r>
      <w:r w:rsidR="0060419F">
        <w:t>,</w:t>
      </w:r>
      <w:r w:rsidR="00EE220A">
        <w:t xml:space="preserve"> but t</w:t>
      </w:r>
      <w:r w:rsidR="003051E0">
        <w:t xml:space="preserve">he UC file position </w:t>
      </w:r>
      <w:r w:rsidR="00630D5D">
        <w:t>reflect</w:t>
      </w:r>
      <w:r w:rsidR="003051E0">
        <w:t xml:space="preserve">s </w:t>
      </w:r>
      <w:r w:rsidR="003F77F6">
        <w:t xml:space="preserve">the statement about to </w:t>
      </w:r>
      <w:proofErr w:type="gramStart"/>
      <w:r w:rsidR="003F77F6">
        <w:t>be executed</w:t>
      </w:r>
      <w:proofErr w:type="gramEnd"/>
      <w:r w:rsidR="000F06F2">
        <w:t>.</w:t>
      </w:r>
      <w:r w:rsidR="003F77F6">
        <w:t xml:space="preserve"> </w:t>
      </w:r>
      <w:r w:rsidR="000F06F2">
        <w:t>(I</w:t>
      </w:r>
      <w:r w:rsidR="003F77F6">
        <w:t xml:space="preserve">n Proof General, the </w:t>
      </w:r>
      <w:r w:rsidR="00A1551E">
        <w:t>byte offset</w:t>
      </w:r>
      <w:r w:rsidR="003F77F6">
        <w:t xml:space="preserve"> </w:t>
      </w:r>
      <w:r w:rsidR="00A1551E">
        <w:t xml:space="preserve">range 2285-2939 </w:t>
      </w:r>
      <w:proofErr w:type="gramStart"/>
      <w:r w:rsidR="00A1551E">
        <w:t>is converted</w:t>
      </w:r>
      <w:proofErr w:type="gramEnd"/>
      <w:r w:rsidR="00A1551E">
        <w:t xml:space="preserve"> to a highlighted region</w:t>
      </w:r>
      <w:r w:rsidR="00A36272">
        <w:t xml:space="preserve"> of the KeyExchange.ec file</w:t>
      </w:r>
      <w:r w:rsidR="002C631A">
        <w:t xml:space="preserve"> shown in </w:t>
      </w:r>
      <w:r w:rsidR="00E06A69" w:rsidRPr="00825F10">
        <w:rPr>
          <w:rFonts w:ascii="Courier New" w:hAnsi="Courier New" w:cs="Courier New"/>
        </w:rPr>
        <w:t>uc-file-buffer</w:t>
      </w:r>
      <w:r w:rsidR="00E06A69">
        <w:t xml:space="preserve"> in its own window</w:t>
      </w:r>
      <w:r w:rsidR="008A66FC">
        <w:t xml:space="preserve"> (lines </w:t>
      </w:r>
      <w:r w:rsidR="00A70ACB">
        <w:t>65-77)</w:t>
      </w:r>
      <w:r w:rsidR="00A36272">
        <w:t>.</w:t>
      </w:r>
      <w:r w:rsidR="008144F5">
        <w:t>)</w:t>
      </w:r>
      <w:r w:rsidR="00FB19B8">
        <w:t xml:space="preserve"> </w:t>
      </w:r>
      <w:r w:rsidR="00EE220A">
        <w:t>T</w:t>
      </w:r>
      <w:r w:rsidR="00FB19B8">
        <w:t xml:space="preserve">he session state has </w:t>
      </w:r>
      <w:r w:rsidR="00EE220A">
        <w:t xml:space="preserve">not </w:t>
      </w:r>
      <w:r w:rsidR="00FB19B8">
        <w:t>changed yet</w:t>
      </w:r>
      <w:r w:rsidR="00EE220A">
        <w:t>, either</w:t>
      </w:r>
      <w:r w:rsidR="005C3B7A">
        <w:t xml:space="preserve">, except now there is a </w:t>
      </w:r>
      <w:r w:rsidR="005C3B7A" w:rsidRPr="005C3B7A">
        <w:rPr>
          <w:b/>
          <w:bCs/>
          <w:i/>
          <w:iCs/>
        </w:rPr>
        <w:t>local context</w:t>
      </w:r>
      <w:r w:rsidR="005C3B7A">
        <w:t xml:space="preserve"> </w:t>
      </w:r>
      <w:r w:rsidR="003A3D2B">
        <w:t>showing</w:t>
      </w:r>
    </w:p>
    <w:p w14:paraId="36632351" w14:textId="0D420276" w:rsidR="008A227B" w:rsidRDefault="00A47005" w:rsidP="008A227B">
      <w:pPr>
        <w:pStyle w:val="ListParagraph"/>
        <w:numPr>
          <w:ilvl w:val="0"/>
          <w:numId w:val="27"/>
        </w:numPr>
      </w:pPr>
      <w:r>
        <w:t xml:space="preserve">the </w:t>
      </w:r>
      <w:r w:rsidR="0047737F">
        <w:t>current</w:t>
      </w:r>
      <w:r w:rsidR="004608F6">
        <w:t xml:space="preserve"> </w:t>
      </w:r>
      <w:r>
        <w:t>definition of</w:t>
      </w:r>
      <w:r w:rsidR="00086EAB">
        <w:t xml:space="preserve"> the UC DSL version of</w:t>
      </w:r>
      <w:r>
        <w:t xml:space="preserve"> </w:t>
      </w:r>
      <w:proofErr w:type="spellStart"/>
      <w:r w:rsidRPr="008A227B">
        <w:rPr>
          <w:rFonts w:ascii="Courier New" w:hAnsi="Courier New" w:cs="Courier New"/>
        </w:rPr>
        <w:t>envport</w:t>
      </w:r>
      <w:proofErr w:type="spellEnd"/>
      <w:r>
        <w:t xml:space="preserve"> as a one-parameter function</w:t>
      </w:r>
      <w:r w:rsidR="003220FB">
        <w:t xml:space="preserve"> relative to </w:t>
      </w:r>
      <w:proofErr w:type="spellStart"/>
      <w:r w:rsidR="003220FB" w:rsidRPr="003220FB">
        <w:rPr>
          <w:rFonts w:ascii="Courier New" w:hAnsi="Courier New" w:cs="Courier New"/>
        </w:rPr>
        <w:t>func</w:t>
      </w:r>
      <w:proofErr w:type="spellEnd"/>
    </w:p>
    <w:p w14:paraId="6CF6734B" w14:textId="77777777" w:rsidR="001A0902" w:rsidRDefault="001A0902" w:rsidP="001A0902">
      <w:pPr>
        <w:pStyle w:val="ListParagraph"/>
        <w:numPr>
          <w:ilvl w:val="0"/>
          <w:numId w:val="27"/>
        </w:numPr>
      </w:pPr>
      <w:r>
        <w:t>local variables declared in the state (</w:t>
      </w:r>
      <w:r w:rsidRPr="00F55CFB">
        <w:rPr>
          <w:rFonts w:ascii="Courier New" w:hAnsi="Courier New" w:cs="Courier New"/>
        </w:rPr>
        <w:t>q1</w:t>
      </w:r>
      <w:r>
        <w:t xml:space="preserve">, initialized to </w:t>
      </w:r>
      <w:r w:rsidRPr="00F55CFB">
        <w:rPr>
          <w:rFonts w:ascii="Courier New" w:hAnsi="Courier New" w:cs="Courier New"/>
        </w:rPr>
        <w:t>witness</w:t>
      </w:r>
      <w:r>
        <w:t>)</w:t>
      </w:r>
    </w:p>
    <w:p w14:paraId="18BF61DE" w14:textId="788E9DD7" w:rsidR="004D74C1" w:rsidRDefault="00B745E3" w:rsidP="00616E7E">
      <w:pPr>
        <w:pStyle w:val="ListParagraph"/>
        <w:numPr>
          <w:ilvl w:val="0"/>
          <w:numId w:val="27"/>
        </w:numPr>
      </w:pPr>
      <w:r>
        <w:t>parameters of the current state of the state machine</w:t>
      </w:r>
      <w:r w:rsidR="003869F7">
        <w:t>, which</w:t>
      </w:r>
      <w:r w:rsidR="00D63CB6">
        <w:t xml:space="preserve"> for a real functionality</w:t>
      </w:r>
      <w:r w:rsidR="003869F7">
        <w:t xml:space="preserve"> include the </w:t>
      </w:r>
      <w:r w:rsidR="004D74C1">
        <w:t xml:space="preserve">internal ports </w:t>
      </w:r>
      <w:r w:rsidR="001C5946">
        <w:t>of the functionality’s parties</w:t>
      </w:r>
    </w:p>
    <w:p w14:paraId="223AD427" w14:textId="4C603A9D" w:rsidR="00547EFC" w:rsidRDefault="00BC156D" w:rsidP="008A227B">
      <w:pPr>
        <w:pStyle w:val="ListParagraph"/>
        <w:numPr>
          <w:ilvl w:val="0"/>
          <w:numId w:val="27"/>
        </w:numPr>
      </w:pPr>
      <w:r>
        <w:t>pattern variables of the</w:t>
      </w:r>
      <w:r w:rsidR="007D240B">
        <w:t xml:space="preserve"> active</w:t>
      </w:r>
      <w:r>
        <w:t xml:space="preserve"> </w:t>
      </w:r>
      <w:r w:rsidRPr="008A227B">
        <w:rPr>
          <w:rFonts w:ascii="Courier New" w:hAnsi="Courier New" w:cs="Courier New"/>
        </w:rPr>
        <w:t>match message</w:t>
      </w:r>
      <w:r>
        <w:t xml:space="preserve"> statement</w:t>
      </w:r>
      <w:r w:rsidR="00ED2A90">
        <w:t xml:space="preserve"> branch</w:t>
      </w:r>
      <w:r w:rsidR="00443E86">
        <w:t xml:space="preserve"> (</w:t>
      </w:r>
      <w:r w:rsidR="00443E86" w:rsidRPr="00443E86">
        <w:rPr>
          <w:rFonts w:ascii="Courier New" w:hAnsi="Courier New" w:cs="Courier New"/>
        </w:rPr>
        <w:t>pt1</w:t>
      </w:r>
      <w:r w:rsidR="00443E86">
        <w:t xml:space="preserve"> and </w:t>
      </w:r>
      <w:r w:rsidR="00443E86" w:rsidRPr="00443E86">
        <w:rPr>
          <w:rFonts w:ascii="Courier New" w:hAnsi="Courier New" w:cs="Courier New"/>
        </w:rPr>
        <w:t>pt2</w:t>
      </w:r>
      <w:r w:rsidR="00443E86">
        <w:t>)</w:t>
      </w:r>
    </w:p>
    <w:p w14:paraId="68E1653E" w14:textId="4A2F6D20" w:rsidR="00306D3C" w:rsidRPr="00306D3C" w:rsidRDefault="00306D3C" w:rsidP="00306D3C">
      <w:pPr>
        <w:pStyle w:val="Codesnippet"/>
        <w:rPr>
          <w:b/>
          <w:bCs/>
        </w:rPr>
      </w:pPr>
      <w:r w:rsidRPr="00306D3C">
        <w:rPr>
          <w:b/>
          <w:bCs/>
        </w:rPr>
        <w:t>step.</w:t>
      </w:r>
      <w:r w:rsidR="002D5BFC">
        <w:rPr>
          <w:b/>
          <w:bCs/>
        </w:rPr>
        <w:t xml:space="preserve">     (* if (</w:t>
      </w:r>
      <w:proofErr w:type="spellStart"/>
      <w:r w:rsidR="002D5BFC">
        <w:rPr>
          <w:b/>
          <w:bCs/>
        </w:rPr>
        <w:t>envport</w:t>
      </w:r>
      <w:proofErr w:type="spellEnd"/>
      <w:r w:rsidR="002D5BFC">
        <w:rPr>
          <w:b/>
          <w:bCs/>
        </w:rPr>
        <w:t xml:space="preserve"> pt2) </w:t>
      </w:r>
      <w:proofErr w:type="gramStart"/>
      <w:r w:rsidR="002D5BFC">
        <w:rPr>
          <w:b/>
          <w:bCs/>
        </w:rPr>
        <w:t>{</w:t>
      </w:r>
      <w:r w:rsidR="004049BB">
        <w:rPr>
          <w:b/>
          <w:bCs/>
        </w:rPr>
        <w:t xml:space="preserve"> …</w:t>
      </w:r>
      <w:proofErr w:type="gramEnd"/>
      <w:r w:rsidR="004049BB">
        <w:rPr>
          <w:b/>
          <w:bCs/>
        </w:rPr>
        <w:t xml:space="preserve"> }</w:t>
      </w:r>
      <w:r w:rsidR="002D5BFC">
        <w:rPr>
          <w:b/>
          <w:bCs/>
        </w:rPr>
        <w:t xml:space="preserve"> *)</w:t>
      </w:r>
    </w:p>
    <w:p w14:paraId="33F87F39" w14:textId="77777777" w:rsidR="00F22A16" w:rsidRPr="008D6C98" w:rsidRDefault="00F22A16" w:rsidP="00F22A16">
      <w:pPr>
        <w:pStyle w:val="Codesnippet"/>
      </w:pPr>
      <w:r w:rsidRPr="008D6C98">
        <w:t>effect:</w:t>
      </w:r>
    </w:p>
    <w:p w14:paraId="5F356EE5" w14:textId="77777777" w:rsidR="00F22A16" w:rsidRDefault="00F22A16" w:rsidP="00F22A16">
      <w:pPr>
        <w:pStyle w:val="Codesnippet"/>
      </w:pPr>
    </w:p>
    <w:p w14:paraId="1FEC2215" w14:textId="77777777" w:rsidR="00F22A16" w:rsidRDefault="00F22A16" w:rsidP="00F22A16">
      <w:pPr>
        <w:pStyle w:val="Codesnippet"/>
      </w:pPr>
      <w:r>
        <w:t>;</w:t>
      </w:r>
    </w:p>
    <w:p w14:paraId="40E43FC5" w14:textId="26031178" w:rsidR="00F22A16" w:rsidRDefault="00F22A16" w:rsidP="00F22A16">
      <w:pPr>
        <w:pStyle w:val="Codesnippet"/>
      </w:pPr>
      <w:r>
        <w:t>UC file position: …/</w:t>
      </w:r>
      <w:proofErr w:type="spellStart"/>
      <w:r>
        <w:t>KeyExchange.uc</w:t>
      </w:r>
      <w:proofErr w:type="spellEnd"/>
      <w:r>
        <w:t xml:space="preserve"> 2</w:t>
      </w:r>
      <w:r w:rsidR="0013115E">
        <w:t>316</w:t>
      </w:r>
      <w:r>
        <w:t xml:space="preserve"> </w:t>
      </w:r>
      <w:proofErr w:type="gramStart"/>
      <w:r>
        <w:t>23</w:t>
      </w:r>
      <w:r w:rsidR="00173CDE">
        <w:t>27</w:t>
      </w:r>
      <w:r>
        <w:t>;</w:t>
      </w:r>
      <w:proofErr w:type="gramEnd"/>
    </w:p>
    <w:p w14:paraId="0F6F2EA1" w14:textId="77777777" w:rsidR="00F22A16" w:rsidRDefault="00F22A16" w:rsidP="00F22A16">
      <w:pPr>
        <w:pStyle w:val="Codesnippet"/>
      </w:pPr>
      <w:r>
        <w:t>state:</w:t>
      </w:r>
    </w:p>
    <w:p w14:paraId="375C8399" w14:textId="77777777" w:rsidR="00F22A16" w:rsidRDefault="00F22A16" w:rsidP="00F22A16">
      <w:pPr>
        <w:pStyle w:val="Codesnippet"/>
      </w:pPr>
      <w:r>
        <w:t>global context: …</w:t>
      </w:r>
    </w:p>
    <w:p w14:paraId="73314564" w14:textId="77777777" w:rsidR="00F22A16" w:rsidRDefault="00F22A16" w:rsidP="00F22A16">
      <w:pPr>
        <w:pStyle w:val="Codesnippet"/>
      </w:pPr>
    </w:p>
    <w:p w14:paraId="4440121A" w14:textId="77777777" w:rsidR="00F22A16" w:rsidRDefault="00F22A16" w:rsidP="00F22A16">
      <w:pPr>
        <w:pStyle w:val="Codesnippet"/>
      </w:pPr>
      <w:r>
        <w:t>real world:</w:t>
      </w:r>
    </w:p>
    <w:p w14:paraId="69034430" w14:textId="77777777" w:rsidR="00F22A16" w:rsidRDefault="00F22A16" w:rsidP="00F22A16">
      <w:pPr>
        <w:pStyle w:val="Codesnippet"/>
      </w:pPr>
      <w:r>
        <w:t>KeyExchange.KEReal:1</w:t>
      </w:r>
    </w:p>
    <w:p w14:paraId="3D5BCFFC" w14:textId="77777777" w:rsidR="00F22A16" w:rsidRDefault="00F22A16" w:rsidP="00F22A16">
      <w:pPr>
        <w:pStyle w:val="Codesnippet"/>
      </w:pPr>
      <w:r>
        <w:t>[Pt1: WaitReq1, Pt2: WaitFwd1, Fw1: Init, Fw2: Init]</w:t>
      </w:r>
    </w:p>
    <w:p w14:paraId="0646DBA1" w14:textId="77777777" w:rsidR="00F22A16" w:rsidRDefault="00F22A16" w:rsidP="00F22A16">
      <w:pPr>
        <w:pStyle w:val="Codesnippet"/>
      </w:pPr>
    </w:p>
    <w:p w14:paraId="6764643C" w14:textId="77777777" w:rsidR="00F22A16" w:rsidRDefault="00F22A16" w:rsidP="00F22A16">
      <w:pPr>
        <w:pStyle w:val="Codesnippet"/>
      </w:pPr>
      <w:r>
        <w:t>input guard: 4</w:t>
      </w:r>
    </w:p>
    <w:p w14:paraId="11664D35" w14:textId="77777777" w:rsidR="00F22A16" w:rsidRDefault="00F22A16" w:rsidP="00F22A16">
      <w:pPr>
        <w:pStyle w:val="Codesnippet"/>
      </w:pPr>
      <w:r>
        <w:t xml:space="preserve">running at []: </w:t>
      </w:r>
      <w:proofErr w:type="spellStart"/>
      <w:r>
        <w:t>KeyExchange.KEReal</w:t>
      </w:r>
      <w:proofErr w:type="spellEnd"/>
      <w:r>
        <w:t>/Pt1/WaitReq1</w:t>
      </w:r>
    </w:p>
    <w:p w14:paraId="1CACA3F4" w14:textId="77777777" w:rsidR="00F22A16" w:rsidRDefault="00F22A16" w:rsidP="00F22A16">
      <w:pPr>
        <w:pStyle w:val="Codesnippet"/>
      </w:pPr>
    </w:p>
    <w:p w14:paraId="261A75E0" w14:textId="77777777" w:rsidR="00F22A16" w:rsidRDefault="00F22A16" w:rsidP="00F22A16">
      <w:pPr>
        <w:pStyle w:val="Codesnippet"/>
      </w:pPr>
      <w:r>
        <w:t>local context:</w:t>
      </w:r>
    </w:p>
    <w:p w14:paraId="6028C89F" w14:textId="4D47C76C" w:rsidR="00F22A16" w:rsidRDefault="00F22A16" w:rsidP="00F22A16">
      <w:pPr>
        <w:pStyle w:val="Codesnippet"/>
      </w:pPr>
      <w:r>
        <w:t>(</w:t>
      </w:r>
      <w:proofErr w:type="spellStart"/>
      <w:r>
        <w:t>envport</w:t>
      </w:r>
      <w:proofErr w:type="spellEnd"/>
      <w:r>
        <w:t xml:space="preserve"> -&gt; </w:t>
      </w:r>
      <w:proofErr w:type="spellStart"/>
      <w:r>
        <w:t>envport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, q1 -&gt; witness, </w:t>
      </w:r>
      <w:proofErr w:type="spellStart"/>
      <w:r>
        <w:t>intport</w:t>
      </w:r>
      <w:proofErr w:type="spellEnd"/>
      <w:r>
        <w:t xml:space="preserve"> Pt1 -&gt; (</w:t>
      </w:r>
      <w:proofErr w:type="spellStart"/>
      <w:r>
        <w:t>func</w:t>
      </w:r>
      <w:proofErr w:type="spellEnd"/>
      <w:r>
        <w:t xml:space="preserve">, 1), </w:t>
      </w:r>
      <w:proofErr w:type="spellStart"/>
      <w:r>
        <w:t>intport</w:t>
      </w:r>
      <w:proofErr w:type="spellEnd"/>
      <w:r>
        <w:t xml:space="preserve"> Pt2 -&gt; (</w:t>
      </w:r>
      <w:proofErr w:type="spellStart"/>
      <w:r>
        <w:t>func</w:t>
      </w:r>
      <w:proofErr w:type="spellEnd"/>
      <w:r>
        <w:t>, 2), pt1 -&gt; pt1, pt2 -&gt; pt2)</w:t>
      </w:r>
    </w:p>
    <w:p w14:paraId="17A56916" w14:textId="77777777" w:rsidR="00F22A16" w:rsidRDefault="00F22A16" w:rsidP="00F22A16">
      <w:pPr>
        <w:pStyle w:val="Codesnippet"/>
      </w:pPr>
      <w:r>
        <w:t>;</w:t>
      </w:r>
    </w:p>
    <w:p w14:paraId="6EFE17DE" w14:textId="29EC4192" w:rsidR="00306D3C" w:rsidRPr="00306D3C" w:rsidRDefault="00306D3C" w:rsidP="00306D3C">
      <w:pPr>
        <w:pStyle w:val="Codesnippet"/>
        <w:rPr>
          <w:b/>
          <w:bCs/>
        </w:rPr>
      </w:pPr>
      <w:r w:rsidRPr="00306D3C">
        <w:rPr>
          <w:b/>
          <w:bCs/>
        </w:rPr>
        <w:t>step.</w:t>
      </w:r>
      <w:r w:rsidR="002D5BFC">
        <w:rPr>
          <w:b/>
          <w:bCs/>
        </w:rPr>
        <w:t xml:space="preserve">     (* </w:t>
      </w:r>
      <w:r w:rsidR="004049BB">
        <w:rPr>
          <w:b/>
          <w:bCs/>
        </w:rPr>
        <w:t xml:space="preserve">q1 &lt;$ </w:t>
      </w:r>
      <w:proofErr w:type="spellStart"/>
      <w:r w:rsidR="004049BB">
        <w:rPr>
          <w:b/>
          <w:bCs/>
        </w:rPr>
        <w:t>dexp</w:t>
      </w:r>
      <w:proofErr w:type="spellEnd"/>
      <w:r w:rsidR="004049BB">
        <w:rPr>
          <w:b/>
          <w:bCs/>
        </w:rPr>
        <w:t>; *)</w:t>
      </w:r>
    </w:p>
    <w:p w14:paraId="05AEC67A" w14:textId="77777777" w:rsidR="00F22A16" w:rsidRPr="008D6C98" w:rsidRDefault="00F22A16" w:rsidP="00F22A16">
      <w:pPr>
        <w:pStyle w:val="Codesnippet"/>
      </w:pPr>
      <w:r w:rsidRPr="008D6C98">
        <w:t>effect:</w:t>
      </w:r>
    </w:p>
    <w:p w14:paraId="1D00FCD5" w14:textId="2CBA31A3" w:rsidR="00F22A16" w:rsidRDefault="00E8616B" w:rsidP="00F22A16">
      <w:pPr>
        <w:pStyle w:val="Codesnippet"/>
      </w:pPr>
      <w:r>
        <w:t xml:space="preserve">note: random value was assigned </w:t>
      </w:r>
      <w:proofErr w:type="gramStart"/>
      <w:r>
        <w:t>to:</w:t>
      </w:r>
      <w:proofErr w:type="gramEnd"/>
      <w:r>
        <w:t xml:space="preserve"> rand</w:t>
      </w:r>
    </w:p>
    <w:p w14:paraId="49F027EF" w14:textId="77777777" w:rsidR="00F22A16" w:rsidRDefault="00F22A16" w:rsidP="00F22A16">
      <w:pPr>
        <w:pStyle w:val="Codesnippet"/>
      </w:pPr>
      <w:r>
        <w:t>;</w:t>
      </w:r>
    </w:p>
    <w:p w14:paraId="1D38CA47" w14:textId="14F58D69" w:rsidR="00F22A16" w:rsidRDefault="00F22A16" w:rsidP="00F22A16">
      <w:pPr>
        <w:pStyle w:val="Codesnippet"/>
      </w:pPr>
      <w:r>
        <w:t>UC file position: …/</w:t>
      </w:r>
      <w:proofErr w:type="spellStart"/>
      <w:r>
        <w:t>KeyExchange.uc</w:t>
      </w:r>
      <w:proofErr w:type="spellEnd"/>
      <w:r>
        <w:t xml:space="preserve"> 2</w:t>
      </w:r>
      <w:r w:rsidR="00E8616B">
        <w:t>713</w:t>
      </w:r>
      <w:r>
        <w:t xml:space="preserve"> </w:t>
      </w:r>
      <w:proofErr w:type="gramStart"/>
      <w:r>
        <w:t>29</w:t>
      </w:r>
      <w:r w:rsidR="007D18AC">
        <w:t>0</w:t>
      </w:r>
      <w:r>
        <w:t>3;</w:t>
      </w:r>
      <w:proofErr w:type="gramEnd"/>
    </w:p>
    <w:p w14:paraId="26B4C017" w14:textId="77777777" w:rsidR="00F22A16" w:rsidRDefault="00F22A16" w:rsidP="00F22A16">
      <w:pPr>
        <w:pStyle w:val="Codesnippet"/>
      </w:pPr>
      <w:r>
        <w:t>state:</w:t>
      </w:r>
    </w:p>
    <w:p w14:paraId="7F39F1F7" w14:textId="7F97BF1B" w:rsidR="00F22A16" w:rsidRDefault="00F22A16" w:rsidP="00F22A16">
      <w:pPr>
        <w:pStyle w:val="Codesnippet"/>
      </w:pPr>
      <w:r>
        <w:t xml:space="preserve">global context: </w:t>
      </w:r>
      <w:r w:rsidR="007D18AC">
        <w:t>(</w:t>
      </w:r>
      <w:r>
        <w:t>…</w:t>
      </w:r>
      <w:r w:rsidR="007D18AC">
        <w:t xml:space="preserve">, </w:t>
      </w:r>
      <w:proofErr w:type="gramStart"/>
      <w:r w:rsidR="007D18AC">
        <w:t>rand :</w:t>
      </w:r>
      <w:proofErr w:type="gramEnd"/>
      <w:r w:rsidR="007D18AC">
        <w:t xml:space="preserve"> exp, </w:t>
      </w:r>
      <w:proofErr w:type="spellStart"/>
      <w:r w:rsidR="007D18AC">
        <w:t>Hrand</w:t>
      </w:r>
      <w:proofErr w:type="spellEnd"/>
      <w:r w:rsidR="007D18AC">
        <w:t xml:space="preserve"> : rand \in </w:t>
      </w:r>
      <w:proofErr w:type="spellStart"/>
      <w:r w:rsidR="007D18AC">
        <w:t>dexp</w:t>
      </w:r>
      <w:proofErr w:type="spellEnd"/>
      <w:r w:rsidR="007D18AC">
        <w:t>)</w:t>
      </w:r>
    </w:p>
    <w:p w14:paraId="6D049919" w14:textId="77777777" w:rsidR="00F22A16" w:rsidRDefault="00F22A16" w:rsidP="00F22A16">
      <w:pPr>
        <w:pStyle w:val="Codesnippet"/>
      </w:pPr>
    </w:p>
    <w:p w14:paraId="64724466" w14:textId="77777777" w:rsidR="00F22A16" w:rsidRDefault="00F22A16" w:rsidP="00F22A16">
      <w:pPr>
        <w:pStyle w:val="Codesnippet"/>
      </w:pPr>
      <w:r>
        <w:t>real world:</w:t>
      </w:r>
    </w:p>
    <w:p w14:paraId="0EB6E1B0" w14:textId="77777777" w:rsidR="00F22A16" w:rsidRDefault="00F22A16" w:rsidP="00F22A16">
      <w:pPr>
        <w:pStyle w:val="Codesnippet"/>
      </w:pPr>
      <w:r>
        <w:lastRenderedPageBreak/>
        <w:t>KeyExchange.KEReal:1</w:t>
      </w:r>
    </w:p>
    <w:p w14:paraId="18FCCE3E" w14:textId="77777777" w:rsidR="00F22A16" w:rsidRDefault="00F22A16" w:rsidP="00F22A16">
      <w:pPr>
        <w:pStyle w:val="Codesnippet"/>
      </w:pPr>
      <w:r>
        <w:t>[Pt1: WaitReq1, Pt2: WaitFwd1, Fw1: Init, Fw2: Init]</w:t>
      </w:r>
    </w:p>
    <w:p w14:paraId="3580E7EE" w14:textId="77777777" w:rsidR="00F22A16" w:rsidRDefault="00F22A16" w:rsidP="00F22A16">
      <w:pPr>
        <w:pStyle w:val="Codesnippet"/>
      </w:pPr>
    </w:p>
    <w:p w14:paraId="2D4E7346" w14:textId="77777777" w:rsidR="00F22A16" w:rsidRDefault="00F22A16" w:rsidP="00F22A16">
      <w:pPr>
        <w:pStyle w:val="Codesnippet"/>
      </w:pPr>
      <w:r>
        <w:t>input guard: 4</w:t>
      </w:r>
    </w:p>
    <w:p w14:paraId="35A907CB" w14:textId="77777777" w:rsidR="00F22A16" w:rsidRDefault="00F22A16" w:rsidP="00F22A16">
      <w:pPr>
        <w:pStyle w:val="Codesnippet"/>
      </w:pPr>
      <w:r>
        <w:t xml:space="preserve">running at []: </w:t>
      </w:r>
      <w:proofErr w:type="spellStart"/>
      <w:r>
        <w:t>KeyExchange.KEReal</w:t>
      </w:r>
      <w:proofErr w:type="spellEnd"/>
      <w:r>
        <w:t>/Pt1/WaitReq1</w:t>
      </w:r>
    </w:p>
    <w:p w14:paraId="309CB58A" w14:textId="77777777" w:rsidR="00F22A16" w:rsidRDefault="00F22A16" w:rsidP="00F22A16">
      <w:pPr>
        <w:pStyle w:val="Codesnippet"/>
      </w:pPr>
    </w:p>
    <w:p w14:paraId="06ED2ADB" w14:textId="77777777" w:rsidR="00F22A16" w:rsidRDefault="00F22A16" w:rsidP="00F22A16">
      <w:pPr>
        <w:pStyle w:val="Codesnippet"/>
      </w:pPr>
      <w:r>
        <w:t>local context:</w:t>
      </w:r>
    </w:p>
    <w:p w14:paraId="5391BE1E" w14:textId="05AF4C27" w:rsidR="00F22A16" w:rsidRDefault="00F22A16" w:rsidP="00F22A16">
      <w:pPr>
        <w:pStyle w:val="Codesnippet"/>
      </w:pPr>
      <w:r>
        <w:t>(</w:t>
      </w:r>
      <w:proofErr w:type="spellStart"/>
      <w:r>
        <w:t>envport</w:t>
      </w:r>
      <w:proofErr w:type="spellEnd"/>
      <w:r>
        <w:t xml:space="preserve"> -&gt; </w:t>
      </w:r>
      <w:proofErr w:type="spellStart"/>
      <w:r>
        <w:t>envport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, q1 -&gt; </w:t>
      </w:r>
      <w:r w:rsidR="00C01B86">
        <w:t>rand</w:t>
      </w:r>
      <w:r>
        <w:t xml:space="preserve">, </w:t>
      </w:r>
      <w:proofErr w:type="spellStart"/>
      <w:r>
        <w:t>intport</w:t>
      </w:r>
      <w:proofErr w:type="spellEnd"/>
      <w:r>
        <w:t xml:space="preserve"> Pt1 -&gt; (</w:t>
      </w:r>
      <w:proofErr w:type="spellStart"/>
      <w:r>
        <w:t>func</w:t>
      </w:r>
      <w:proofErr w:type="spellEnd"/>
      <w:r>
        <w:t xml:space="preserve">, 1), </w:t>
      </w:r>
      <w:proofErr w:type="spellStart"/>
      <w:r>
        <w:t>intport</w:t>
      </w:r>
      <w:proofErr w:type="spellEnd"/>
      <w:r>
        <w:t xml:space="preserve"> Pt2 -&gt; (</w:t>
      </w:r>
      <w:proofErr w:type="spellStart"/>
      <w:r>
        <w:t>func</w:t>
      </w:r>
      <w:proofErr w:type="spellEnd"/>
      <w:r>
        <w:t>, 2), pt1 -&gt; pt1, pt2 -&gt; pt2)</w:t>
      </w:r>
    </w:p>
    <w:p w14:paraId="19376555" w14:textId="77777777" w:rsidR="00F22A16" w:rsidRDefault="00F22A16" w:rsidP="00F22A16">
      <w:pPr>
        <w:pStyle w:val="Codesnippet"/>
      </w:pPr>
      <w:r>
        <w:t>;</w:t>
      </w:r>
    </w:p>
    <w:p w14:paraId="3400B4EB" w14:textId="73C5ECF3" w:rsidR="00CE50AD" w:rsidRDefault="00CE50AD" w:rsidP="00CE50AD">
      <w:r>
        <w:t xml:space="preserve">Here the effect section “notes” that a random value </w:t>
      </w:r>
      <w:proofErr w:type="gramStart"/>
      <w:r>
        <w:t>was generated</w:t>
      </w:r>
      <w:proofErr w:type="gramEnd"/>
      <w:r w:rsidR="009953F9">
        <w:t xml:space="preserve"> as the global variable </w:t>
      </w:r>
      <w:r w:rsidR="009953F9" w:rsidRPr="000D7AF4">
        <w:rPr>
          <w:rFonts w:ascii="Courier New" w:hAnsi="Courier New" w:cs="Courier New"/>
        </w:rPr>
        <w:t>rand</w:t>
      </w:r>
      <w:r w:rsidR="009953F9">
        <w:t xml:space="preserve">, which </w:t>
      </w:r>
      <w:r w:rsidR="00463A6C">
        <w:t xml:space="preserve">(with </w:t>
      </w:r>
      <w:proofErr w:type="spellStart"/>
      <w:r w:rsidR="00463A6C" w:rsidRPr="00463A6C">
        <w:rPr>
          <w:rFonts w:ascii="Courier New" w:hAnsi="Courier New" w:cs="Courier New"/>
        </w:rPr>
        <w:t>Hrand</w:t>
      </w:r>
      <w:proofErr w:type="spellEnd"/>
      <w:r w:rsidR="00463A6C">
        <w:t xml:space="preserve">) </w:t>
      </w:r>
      <w:r w:rsidR="009953F9">
        <w:t xml:space="preserve">was added to the global context and assigned as the value of </w:t>
      </w:r>
      <w:r w:rsidR="009953F9" w:rsidRPr="000D7AF4">
        <w:rPr>
          <w:rFonts w:ascii="Courier New" w:hAnsi="Courier New" w:cs="Courier New"/>
        </w:rPr>
        <w:t>q1</w:t>
      </w:r>
      <w:r w:rsidR="009953F9">
        <w:t xml:space="preserve"> in the local context</w:t>
      </w:r>
      <w:r>
        <w:t>.</w:t>
      </w:r>
    </w:p>
    <w:p w14:paraId="32E4E374" w14:textId="389129E3" w:rsidR="00306D3C" w:rsidRPr="00306D3C" w:rsidRDefault="00306D3C" w:rsidP="00306D3C">
      <w:pPr>
        <w:pStyle w:val="Codesnippet"/>
        <w:rPr>
          <w:b/>
          <w:bCs/>
        </w:rPr>
      </w:pPr>
      <w:r w:rsidRPr="00306D3C">
        <w:rPr>
          <w:b/>
          <w:bCs/>
        </w:rPr>
        <w:t>step.</w:t>
      </w:r>
      <w:r w:rsidR="004049BB">
        <w:rPr>
          <w:b/>
          <w:bCs/>
        </w:rPr>
        <w:t xml:space="preserve">     (* send …</w:t>
      </w:r>
      <w:r w:rsidR="00A9776D">
        <w:rPr>
          <w:b/>
          <w:bCs/>
        </w:rPr>
        <w:t xml:space="preserve"> and transition ….</w:t>
      </w:r>
      <w:r w:rsidR="004049BB">
        <w:rPr>
          <w:b/>
          <w:bCs/>
        </w:rPr>
        <w:t xml:space="preserve"> *)</w:t>
      </w:r>
    </w:p>
    <w:p w14:paraId="43B0E58A" w14:textId="77777777" w:rsidR="00F22A16" w:rsidRPr="008D6C98" w:rsidRDefault="00F22A16" w:rsidP="00F22A16">
      <w:pPr>
        <w:pStyle w:val="Codesnippet"/>
      </w:pPr>
      <w:r w:rsidRPr="008D6C98">
        <w:t>effect:</w:t>
      </w:r>
    </w:p>
    <w:p w14:paraId="7462B5AC" w14:textId="77777777" w:rsidR="00F22A16" w:rsidRDefault="00F22A16" w:rsidP="00F22A16">
      <w:pPr>
        <w:pStyle w:val="Codesnippet"/>
      </w:pPr>
    </w:p>
    <w:p w14:paraId="09E07FD3" w14:textId="77777777" w:rsidR="00F22A16" w:rsidRDefault="00F22A16" w:rsidP="00F22A16">
      <w:pPr>
        <w:pStyle w:val="Codesnippet"/>
      </w:pPr>
      <w:r>
        <w:t>;</w:t>
      </w:r>
    </w:p>
    <w:p w14:paraId="04946A58" w14:textId="713DE683" w:rsidR="00F22A16" w:rsidRDefault="00F22A16" w:rsidP="00F22A16">
      <w:pPr>
        <w:pStyle w:val="Codesnippet"/>
      </w:pPr>
      <w:r>
        <w:t xml:space="preserve">UC file position: </w:t>
      </w:r>
      <w:proofErr w:type="gramStart"/>
      <w:r w:rsidR="00600FFC">
        <w:t>None</w:t>
      </w:r>
      <w:r>
        <w:t>;</w:t>
      </w:r>
      <w:proofErr w:type="gramEnd"/>
    </w:p>
    <w:p w14:paraId="4CC05748" w14:textId="77777777" w:rsidR="00F22A16" w:rsidRDefault="00F22A16" w:rsidP="00F22A16">
      <w:pPr>
        <w:pStyle w:val="Codesnippet"/>
      </w:pPr>
      <w:r>
        <w:t>state:</w:t>
      </w:r>
    </w:p>
    <w:p w14:paraId="09E15088" w14:textId="77777777" w:rsidR="00F22A16" w:rsidRDefault="00F22A16" w:rsidP="00F22A16">
      <w:pPr>
        <w:pStyle w:val="Codesnippet"/>
      </w:pPr>
      <w:r>
        <w:t>global context: …</w:t>
      </w:r>
    </w:p>
    <w:p w14:paraId="23DB300C" w14:textId="77777777" w:rsidR="00F22A16" w:rsidRDefault="00F22A16" w:rsidP="00F22A16">
      <w:pPr>
        <w:pStyle w:val="Codesnippet"/>
      </w:pPr>
    </w:p>
    <w:p w14:paraId="2ACF1081" w14:textId="77777777" w:rsidR="00F22A16" w:rsidRDefault="00F22A16" w:rsidP="00F22A16">
      <w:pPr>
        <w:pStyle w:val="Codesnippet"/>
      </w:pPr>
      <w:r>
        <w:t>real world:</w:t>
      </w:r>
    </w:p>
    <w:p w14:paraId="64B8FE07" w14:textId="77777777" w:rsidR="00F22A16" w:rsidRDefault="00F22A16" w:rsidP="00F22A16">
      <w:pPr>
        <w:pStyle w:val="Codesnippet"/>
      </w:pPr>
      <w:r>
        <w:t>KeyExchange.KEReal:1</w:t>
      </w:r>
    </w:p>
    <w:p w14:paraId="27F6323A" w14:textId="6839BF9F" w:rsidR="00F22A16" w:rsidRDefault="00F22A16" w:rsidP="00F22A16">
      <w:pPr>
        <w:pStyle w:val="Codesnippet"/>
      </w:pPr>
      <w:r>
        <w:t>[Pt1: Wait</w:t>
      </w:r>
      <w:r w:rsidR="00F802BB">
        <w:t>Fwd2(pt1, rand)</w:t>
      </w:r>
      <w:r>
        <w:t>, Pt2: WaitFwd1, Fw1: Init, Fw2: Init]</w:t>
      </w:r>
    </w:p>
    <w:p w14:paraId="2AF1B330" w14:textId="77777777" w:rsidR="00F22A16" w:rsidRDefault="00F22A16" w:rsidP="00F22A16">
      <w:pPr>
        <w:pStyle w:val="Codesnippet"/>
      </w:pPr>
    </w:p>
    <w:p w14:paraId="1574034B" w14:textId="77777777" w:rsidR="00F22A16" w:rsidRDefault="00F22A16" w:rsidP="00F22A16">
      <w:pPr>
        <w:pStyle w:val="Codesnippet"/>
      </w:pPr>
      <w:r>
        <w:t>input guard: 4</w:t>
      </w:r>
    </w:p>
    <w:p w14:paraId="1EAF1955" w14:textId="20F8011A" w:rsidR="00F22A16" w:rsidRDefault="009F2DDB" w:rsidP="00F22A16">
      <w:pPr>
        <w:pStyle w:val="Codesnippet"/>
      </w:pPr>
      <w:r>
        <w:t>sending from</w:t>
      </w:r>
      <w:r w:rsidR="00F22A16">
        <w:t xml:space="preserve"> []: </w:t>
      </w:r>
      <w:proofErr w:type="spellStart"/>
      <w:r>
        <w:t>KeyExchange</w:t>
      </w:r>
      <w:r w:rsidR="00F22A16">
        <w:t>.</w:t>
      </w:r>
      <w:r>
        <w:t>KEReal</w:t>
      </w:r>
      <w:proofErr w:type="spellEnd"/>
    </w:p>
    <w:p w14:paraId="3E6B977D" w14:textId="77777777" w:rsidR="00F22A16" w:rsidRDefault="00F22A16" w:rsidP="00F22A16">
      <w:pPr>
        <w:pStyle w:val="Codesnippet"/>
      </w:pPr>
    </w:p>
    <w:p w14:paraId="409F666F" w14:textId="255C1A7C" w:rsidR="00F22A16" w:rsidRDefault="0076507B" w:rsidP="00F22A16">
      <w:pPr>
        <w:pStyle w:val="Codesnippet"/>
      </w:pPr>
      <w:r>
        <w:t>message</w:t>
      </w:r>
      <w:r w:rsidR="00F22A16">
        <w:t>:</w:t>
      </w:r>
    </w:p>
    <w:p w14:paraId="21024763" w14:textId="77777777" w:rsidR="00641F40" w:rsidRDefault="00F22A16" w:rsidP="00F22A16">
      <w:pPr>
        <w:pStyle w:val="Codesnippet"/>
      </w:pPr>
      <w:r>
        <w:t>(</w:t>
      </w:r>
      <w:r w:rsidR="0076507B">
        <w:t>(</w:t>
      </w:r>
      <w:proofErr w:type="spellStart"/>
      <w:r w:rsidR="002B105F">
        <w:t>func</w:t>
      </w:r>
      <w:proofErr w:type="spellEnd"/>
      <w:r w:rsidR="002B105F">
        <w:t>, 1</w:t>
      </w:r>
      <w:proofErr w:type="gramStart"/>
      <w:r w:rsidR="002B105F">
        <w:t>)</w:t>
      </w:r>
      <w:r w:rsidR="0076507B">
        <w:t>)@</w:t>
      </w:r>
      <w:proofErr w:type="gramEnd"/>
    </w:p>
    <w:p w14:paraId="1D7292AD" w14:textId="77777777" w:rsidR="00641F40" w:rsidRDefault="0076507B" w:rsidP="00F22A16">
      <w:pPr>
        <w:pStyle w:val="Codesnippet"/>
      </w:pPr>
      <w:proofErr w:type="spellStart"/>
      <w:r>
        <w:t>Forwarding.FwDir.</w:t>
      </w:r>
      <w:proofErr w:type="gramStart"/>
      <w:r>
        <w:t>D.fw</w:t>
      </w:r>
      <w:proofErr w:type="gramEnd"/>
      <w:r>
        <w:t>_req</w:t>
      </w:r>
      <w:proofErr w:type="spellEnd"/>
    </w:p>
    <w:p w14:paraId="56104BB2" w14:textId="6F7959AF" w:rsidR="0096737C" w:rsidRDefault="00976031" w:rsidP="00F22A16">
      <w:pPr>
        <w:pStyle w:val="Codesnippet"/>
      </w:pPr>
      <w:r>
        <w:t>((</w:t>
      </w:r>
      <w:proofErr w:type="spellStart"/>
      <w:r w:rsidR="002B105F">
        <w:t>func</w:t>
      </w:r>
      <w:proofErr w:type="spellEnd"/>
      <w:r w:rsidR="002B105F">
        <w:t>, 2</w:t>
      </w:r>
      <w:r w:rsidR="00F22A16">
        <w:t>)</w:t>
      </w:r>
      <w:r w:rsidR="002B105F">
        <w:t xml:space="preserve">, </w:t>
      </w:r>
      <w:proofErr w:type="spellStart"/>
      <w:r w:rsidR="002B105F">
        <w:t>epdp_port_port_key_univ.`enc</w:t>
      </w:r>
      <w:proofErr w:type="spellEnd"/>
      <w:r w:rsidR="006C1B20">
        <w:t xml:space="preserve"> (pt1, pt2, g ^ rand))</w:t>
      </w:r>
    </w:p>
    <w:p w14:paraId="3E2989DD" w14:textId="71E76B67" w:rsidR="00F22A16" w:rsidRDefault="0096737C" w:rsidP="00F22A16">
      <w:pPr>
        <w:pStyle w:val="Codesnippet"/>
      </w:pPr>
      <w:proofErr w:type="gramStart"/>
      <w:r>
        <w:t>@(</w:t>
      </w:r>
      <w:proofErr w:type="gramEnd"/>
      <w:r>
        <w:t>(func ++ [1], 1))</w:t>
      </w:r>
    </w:p>
    <w:p w14:paraId="5A9ABF72" w14:textId="77777777" w:rsidR="00F22A16" w:rsidRDefault="00F22A16" w:rsidP="00F22A16">
      <w:pPr>
        <w:pStyle w:val="Codesnippet"/>
      </w:pPr>
      <w:r>
        <w:t>;</w:t>
      </w:r>
    </w:p>
    <w:p w14:paraId="4F729B73" w14:textId="7913531E" w:rsidR="0049111A" w:rsidRDefault="0049111A" w:rsidP="006C1B20">
      <w:r>
        <w:t>This step sen</w:t>
      </w:r>
      <w:r w:rsidR="004C60DD">
        <w:t>ds</w:t>
      </w:r>
      <w:r>
        <w:t xml:space="preserve"> a message to subfunctionality </w:t>
      </w:r>
      <w:r w:rsidRPr="00965B69">
        <w:rPr>
          <w:rFonts w:ascii="Courier New" w:hAnsi="Courier New" w:cs="Courier New"/>
        </w:rPr>
        <w:t>Fw1</w:t>
      </w:r>
      <w:r w:rsidR="008E3B52">
        <w:t>, which has</w:t>
      </w:r>
      <w:r w:rsidR="00C80374">
        <w:t xml:space="preserve"> not yet </w:t>
      </w:r>
      <w:proofErr w:type="gramStart"/>
      <w:r w:rsidR="008E3B52">
        <w:t xml:space="preserve">been </w:t>
      </w:r>
      <w:r w:rsidR="00C80374">
        <w:t>delivered</w:t>
      </w:r>
      <w:proofErr w:type="gramEnd"/>
      <w:r w:rsidR="00C80374">
        <w:t>.</w:t>
      </w:r>
      <w:r w:rsidR="009F6BFD">
        <w:t xml:space="preserve"> The UC file position is None </w:t>
      </w:r>
      <w:r w:rsidR="00565EEB">
        <w:t xml:space="preserve">because the </w:t>
      </w:r>
      <w:r w:rsidR="001A4518">
        <w:t>interpreter</w:t>
      </w:r>
      <w:r w:rsidR="00565EEB">
        <w:t xml:space="preserve"> is </w:t>
      </w:r>
      <w:r w:rsidR="001A4518">
        <w:t>routing</w:t>
      </w:r>
      <w:r w:rsidR="00565EEB">
        <w:t xml:space="preserve"> </w:t>
      </w:r>
      <w:r w:rsidR="00383468">
        <w:t>a</w:t>
      </w:r>
      <w:r w:rsidR="00565EEB">
        <w:t xml:space="preserve"> message, not executing code.</w:t>
      </w:r>
      <w:r w:rsidR="00897146">
        <w:t xml:space="preserve"> The </w:t>
      </w:r>
      <w:r w:rsidR="00897146" w:rsidRPr="00897146">
        <w:rPr>
          <w:rFonts w:ascii="Courier New" w:hAnsi="Courier New" w:cs="Courier New"/>
        </w:rPr>
        <w:t>Pt1</w:t>
      </w:r>
      <w:r w:rsidR="00897146">
        <w:t xml:space="preserve"> state is now </w:t>
      </w:r>
      <w:proofErr w:type="gramStart"/>
      <w:r w:rsidR="00897146" w:rsidRPr="00897146">
        <w:rPr>
          <w:rFonts w:ascii="Courier New" w:hAnsi="Courier New" w:cs="Courier New"/>
        </w:rPr>
        <w:t>WaitFwd2</w:t>
      </w:r>
      <w:proofErr w:type="gramEnd"/>
      <w:r w:rsidR="00865379">
        <w:t xml:space="preserve"> but it is no longer executing. The </w:t>
      </w:r>
      <w:r w:rsidR="00865379" w:rsidRPr="00D92E49">
        <w:rPr>
          <w:rFonts w:ascii="Courier New" w:hAnsi="Courier New" w:cs="Courier New"/>
        </w:rPr>
        <w:t>Fw1</w:t>
      </w:r>
      <w:r w:rsidR="00865379">
        <w:t xml:space="preserve"> subfunctionality is still in its </w:t>
      </w:r>
      <w:r w:rsidR="00865379" w:rsidRPr="00D92E49">
        <w:rPr>
          <w:rFonts w:ascii="Courier New" w:hAnsi="Courier New" w:cs="Courier New"/>
        </w:rPr>
        <w:t>Init</w:t>
      </w:r>
      <w:r w:rsidR="00865379">
        <w:t xml:space="preserve"> state and is not yet executing.</w:t>
      </w:r>
      <w:r w:rsidR="00D92E49">
        <w:t xml:space="preserve"> There is no local context.</w:t>
      </w:r>
    </w:p>
    <w:p w14:paraId="4ED29760" w14:textId="1377F39A" w:rsidR="005E3D98" w:rsidRPr="00306D3C" w:rsidRDefault="005E3D98" w:rsidP="005E3D98">
      <w:pPr>
        <w:pStyle w:val="Codesnippet"/>
        <w:rPr>
          <w:b/>
          <w:bCs/>
        </w:rPr>
      </w:pPr>
      <w:r w:rsidRPr="00306D3C">
        <w:rPr>
          <w:b/>
          <w:bCs/>
        </w:rPr>
        <w:t>step.</w:t>
      </w:r>
      <w:r>
        <w:rPr>
          <w:b/>
          <w:bCs/>
        </w:rPr>
        <w:t xml:space="preserve">     (* </w:t>
      </w:r>
      <w:r w:rsidR="008C376D">
        <w:rPr>
          <w:b/>
          <w:bCs/>
        </w:rPr>
        <w:t xml:space="preserve">deliver the </w:t>
      </w:r>
      <w:r>
        <w:rPr>
          <w:b/>
          <w:bCs/>
        </w:rPr>
        <w:t>message *)</w:t>
      </w:r>
    </w:p>
    <w:p w14:paraId="000616E5" w14:textId="77777777" w:rsidR="005E3D98" w:rsidRPr="008D6C98" w:rsidRDefault="005E3D98" w:rsidP="005E3D98">
      <w:pPr>
        <w:pStyle w:val="Codesnippet"/>
      </w:pPr>
      <w:r w:rsidRPr="008D6C98">
        <w:t>effect:</w:t>
      </w:r>
    </w:p>
    <w:p w14:paraId="04A8FA94" w14:textId="77777777" w:rsidR="005E3D98" w:rsidRDefault="005E3D98" w:rsidP="005E3D98">
      <w:pPr>
        <w:pStyle w:val="Codesnippet"/>
      </w:pPr>
    </w:p>
    <w:p w14:paraId="61A1B9C3" w14:textId="77777777" w:rsidR="005E3D98" w:rsidRDefault="005E3D98" w:rsidP="005E3D98">
      <w:pPr>
        <w:pStyle w:val="Codesnippet"/>
      </w:pPr>
      <w:r>
        <w:t>;</w:t>
      </w:r>
    </w:p>
    <w:p w14:paraId="1460459A" w14:textId="37B1ACFB" w:rsidR="005E3D98" w:rsidRDefault="005E3D98" w:rsidP="005E3D98">
      <w:pPr>
        <w:pStyle w:val="Codesnippet"/>
      </w:pPr>
      <w:r>
        <w:t>UC file position: …/</w:t>
      </w:r>
      <w:proofErr w:type="spellStart"/>
      <w:r>
        <w:t>Forwarding.uc</w:t>
      </w:r>
      <w:proofErr w:type="spellEnd"/>
      <w:r>
        <w:t xml:space="preserve"> 20</w:t>
      </w:r>
      <w:r w:rsidR="006E2ACE">
        <w:t>71</w:t>
      </w:r>
      <w:r>
        <w:t xml:space="preserve"> </w:t>
      </w:r>
      <w:proofErr w:type="gramStart"/>
      <w:r>
        <w:t>29</w:t>
      </w:r>
      <w:r w:rsidR="00052863">
        <w:t>48</w:t>
      </w:r>
      <w:r>
        <w:t>;</w:t>
      </w:r>
      <w:proofErr w:type="gramEnd"/>
    </w:p>
    <w:p w14:paraId="4C5AEB74" w14:textId="77777777" w:rsidR="005E3D98" w:rsidRDefault="005E3D98" w:rsidP="005E3D98">
      <w:pPr>
        <w:pStyle w:val="Codesnippet"/>
      </w:pPr>
      <w:r>
        <w:t>state:</w:t>
      </w:r>
    </w:p>
    <w:p w14:paraId="5707980E" w14:textId="77777777" w:rsidR="005E3D98" w:rsidRDefault="005E3D98" w:rsidP="005E3D98">
      <w:pPr>
        <w:pStyle w:val="Codesnippet"/>
      </w:pPr>
      <w:r>
        <w:t>global context: …</w:t>
      </w:r>
    </w:p>
    <w:p w14:paraId="596145E6" w14:textId="77777777" w:rsidR="005E3D98" w:rsidRDefault="005E3D98" w:rsidP="005E3D98">
      <w:pPr>
        <w:pStyle w:val="Codesnippet"/>
      </w:pPr>
    </w:p>
    <w:p w14:paraId="03C36937" w14:textId="77777777" w:rsidR="005E3D98" w:rsidRDefault="005E3D98" w:rsidP="005E3D98">
      <w:pPr>
        <w:pStyle w:val="Codesnippet"/>
      </w:pPr>
      <w:r>
        <w:t>real world:</w:t>
      </w:r>
    </w:p>
    <w:p w14:paraId="7AA82297" w14:textId="77777777" w:rsidR="005E3D98" w:rsidRDefault="005E3D98" w:rsidP="005E3D98">
      <w:pPr>
        <w:pStyle w:val="Codesnippet"/>
      </w:pPr>
      <w:r>
        <w:lastRenderedPageBreak/>
        <w:t>KeyExchange.KEReal:1</w:t>
      </w:r>
    </w:p>
    <w:p w14:paraId="1F44033A" w14:textId="77777777" w:rsidR="005E3D98" w:rsidRDefault="005E3D98" w:rsidP="005E3D98">
      <w:pPr>
        <w:pStyle w:val="Codesnippet"/>
      </w:pPr>
      <w:r>
        <w:t>[Pt1: WaitFwd2(pt1, rand), Pt2: WaitFwd1, Fw1: Init, Fw2: Init]</w:t>
      </w:r>
    </w:p>
    <w:p w14:paraId="0F3C9207" w14:textId="77777777" w:rsidR="005E3D98" w:rsidRDefault="005E3D98" w:rsidP="005E3D98">
      <w:pPr>
        <w:pStyle w:val="Codesnippet"/>
      </w:pPr>
    </w:p>
    <w:p w14:paraId="21BAD4BC" w14:textId="77777777" w:rsidR="005E3D98" w:rsidRDefault="005E3D98" w:rsidP="005E3D98">
      <w:pPr>
        <w:pStyle w:val="Codesnippet"/>
      </w:pPr>
      <w:r>
        <w:t>input guard: 4</w:t>
      </w:r>
    </w:p>
    <w:p w14:paraId="178000FF" w14:textId="2F997630" w:rsidR="005E3D98" w:rsidRDefault="005E3D98" w:rsidP="005E3D98">
      <w:pPr>
        <w:pStyle w:val="Codesnippet"/>
      </w:pPr>
      <w:r>
        <w:t>running at [</w:t>
      </w:r>
      <w:r w:rsidR="00486AFD">
        <w:t>1</w:t>
      </w:r>
      <w:r>
        <w:t xml:space="preserve">]: </w:t>
      </w:r>
      <w:proofErr w:type="spellStart"/>
      <w:r>
        <w:t>Forwarding.Forw</w:t>
      </w:r>
      <w:proofErr w:type="spellEnd"/>
      <w:r>
        <w:t>/Init</w:t>
      </w:r>
    </w:p>
    <w:p w14:paraId="69D49570" w14:textId="77777777" w:rsidR="00965B69" w:rsidRDefault="00965B69" w:rsidP="005E3D98">
      <w:pPr>
        <w:pStyle w:val="Codesnippet"/>
      </w:pPr>
    </w:p>
    <w:p w14:paraId="4E6E046E" w14:textId="77777777" w:rsidR="00965B69" w:rsidRDefault="00965B69" w:rsidP="00965B69">
      <w:pPr>
        <w:pStyle w:val="Codesnippet"/>
      </w:pPr>
      <w:r>
        <w:t>local context:</w:t>
      </w:r>
    </w:p>
    <w:p w14:paraId="6DACE0CD" w14:textId="11327472" w:rsidR="00965B69" w:rsidRDefault="00965B69" w:rsidP="00965B69">
      <w:pPr>
        <w:pStyle w:val="Codesnippet"/>
      </w:pPr>
      <w:r>
        <w:t>(</w:t>
      </w:r>
      <w:proofErr w:type="spellStart"/>
      <w:r>
        <w:t>envport</w:t>
      </w:r>
      <w:proofErr w:type="spellEnd"/>
      <w:r>
        <w:t xml:space="preserve"> -&gt; </w:t>
      </w:r>
      <w:proofErr w:type="spellStart"/>
      <w:r>
        <w:t>envport</w:t>
      </w:r>
      <w:proofErr w:type="spellEnd"/>
      <w:r>
        <w:t xml:space="preserve"> (</w:t>
      </w:r>
      <w:proofErr w:type="spellStart"/>
      <w:r>
        <w:t>func</w:t>
      </w:r>
      <w:proofErr w:type="spellEnd"/>
      <w:r>
        <w:t xml:space="preserve"> ++ [1]), pt1 -&gt; (</w:t>
      </w:r>
      <w:proofErr w:type="spellStart"/>
      <w:r>
        <w:t>func</w:t>
      </w:r>
      <w:proofErr w:type="spellEnd"/>
      <w:r>
        <w:t xml:space="preserve">, 1), pt2 -&gt; </w:t>
      </w:r>
      <w:proofErr w:type="spellStart"/>
      <w:r>
        <w:t>func</w:t>
      </w:r>
      <w:proofErr w:type="spellEnd"/>
      <w:r>
        <w:t xml:space="preserve">, 2), u -&gt; </w:t>
      </w:r>
      <w:proofErr w:type="spellStart"/>
      <w:r>
        <w:t>epdp_port_port_key_univ.`enc</w:t>
      </w:r>
      <w:proofErr w:type="spellEnd"/>
      <w:r>
        <w:t xml:space="preserve"> (pt1, pt2, g ^ rand))</w:t>
      </w:r>
    </w:p>
    <w:p w14:paraId="3754E499" w14:textId="33B5C8BC" w:rsidR="005E3D98" w:rsidRDefault="00965B69" w:rsidP="00B35639">
      <w:pPr>
        <w:pStyle w:val="Codesnippet"/>
      </w:pPr>
      <w:r>
        <w:t>;</w:t>
      </w:r>
    </w:p>
    <w:p w14:paraId="30894AC5" w14:textId="7D16BA1C" w:rsidR="001911E4" w:rsidRDefault="00BD24D2" w:rsidP="006C1B20">
      <w:r>
        <w:t xml:space="preserve">This step </w:t>
      </w:r>
      <w:r w:rsidR="0049111A">
        <w:t>deliver</w:t>
      </w:r>
      <w:r w:rsidR="002A60EE">
        <w:t>s</w:t>
      </w:r>
      <w:r w:rsidR="0049111A">
        <w:t xml:space="preserve"> the</w:t>
      </w:r>
      <w:r>
        <w:t xml:space="preserve"> message to subfunctionality </w:t>
      </w:r>
      <w:r w:rsidRPr="00F160EB">
        <w:rPr>
          <w:rFonts w:ascii="Courier New" w:hAnsi="Courier New" w:cs="Courier New"/>
        </w:rPr>
        <w:t>Fw1</w:t>
      </w:r>
      <w:r w:rsidR="00917DC9">
        <w:t xml:space="preserve">, which </w:t>
      </w:r>
      <w:proofErr w:type="gramStart"/>
      <w:r w:rsidR="00917DC9">
        <w:t>is reflected</w:t>
      </w:r>
      <w:proofErr w:type="gramEnd"/>
      <w:r w:rsidR="00917DC9">
        <w:t xml:space="preserve"> in </w:t>
      </w:r>
      <w:r w:rsidR="00614EBD">
        <w:t xml:space="preserve">both </w:t>
      </w:r>
      <w:r w:rsidR="00917DC9">
        <w:t>the UC file position</w:t>
      </w:r>
      <w:r w:rsidR="00070243">
        <w:t xml:space="preserve"> and the</w:t>
      </w:r>
      <w:r w:rsidR="00917DC9">
        <w:t xml:space="preserve"> </w:t>
      </w:r>
      <w:r w:rsidR="00070243">
        <w:t>“</w:t>
      </w:r>
      <w:r w:rsidR="00917DC9">
        <w:t>running at</w:t>
      </w:r>
      <w:r w:rsidR="00070243">
        <w:t xml:space="preserve">” line. </w:t>
      </w:r>
      <w:r w:rsidR="00614EBD">
        <w:t xml:space="preserve">The local context is </w:t>
      </w:r>
      <w:r w:rsidR="009F68E9">
        <w:t>for</w:t>
      </w:r>
      <w:r w:rsidR="00614EBD">
        <w:t xml:space="preserve"> the </w:t>
      </w:r>
      <w:r w:rsidR="00614EBD" w:rsidRPr="00614EBD">
        <w:rPr>
          <w:rFonts w:ascii="Courier New" w:hAnsi="Courier New" w:cs="Courier New"/>
        </w:rPr>
        <w:t>Init</w:t>
      </w:r>
      <w:r w:rsidR="00614EBD">
        <w:t xml:space="preserve"> state of </w:t>
      </w:r>
      <w:r w:rsidR="00614EBD" w:rsidRPr="00614EBD">
        <w:rPr>
          <w:rFonts w:ascii="Courier New" w:hAnsi="Courier New" w:cs="Courier New"/>
        </w:rPr>
        <w:t>Fw1</w:t>
      </w:r>
      <w:r w:rsidR="00614EBD">
        <w:t>.</w:t>
      </w:r>
      <w:r w:rsidR="00DE42E0">
        <w:t xml:space="preserve"> Note the altered definition of </w:t>
      </w:r>
      <w:proofErr w:type="spellStart"/>
      <w:r w:rsidR="00DE42E0" w:rsidRPr="00DE42E0">
        <w:rPr>
          <w:rFonts w:ascii="Courier New" w:hAnsi="Courier New" w:cs="Courier New"/>
        </w:rPr>
        <w:t>envport</w:t>
      </w:r>
      <w:proofErr w:type="spellEnd"/>
      <w:r w:rsidR="00C05DE2">
        <w:t xml:space="preserve">: from here, </w:t>
      </w:r>
      <w:proofErr w:type="spellStart"/>
      <w:r w:rsidR="00C05DE2" w:rsidRPr="00C05DE2">
        <w:rPr>
          <w:rFonts w:ascii="Courier New" w:hAnsi="Courier New" w:cs="Courier New"/>
        </w:rPr>
        <w:t>func</w:t>
      </w:r>
      <w:proofErr w:type="spellEnd"/>
      <w:r w:rsidR="00C05DE2">
        <w:t xml:space="preserve"> </w:t>
      </w:r>
      <w:proofErr w:type="gramStart"/>
      <w:r w:rsidR="00C05DE2">
        <w:t>is considered</w:t>
      </w:r>
      <w:proofErr w:type="gramEnd"/>
      <w:r w:rsidR="00C05DE2">
        <w:t xml:space="preserve"> part of the environment because it is not inside </w:t>
      </w:r>
      <w:proofErr w:type="spellStart"/>
      <w:r w:rsidR="00670F84" w:rsidRPr="00670F84">
        <w:rPr>
          <w:rFonts w:ascii="Courier New" w:hAnsi="Courier New" w:cs="Courier New"/>
        </w:rPr>
        <w:t>func</w:t>
      </w:r>
      <w:proofErr w:type="spellEnd"/>
      <w:r w:rsidR="00670F84" w:rsidRPr="00670F84">
        <w:rPr>
          <w:rFonts w:ascii="Courier New" w:hAnsi="Courier New" w:cs="Courier New"/>
        </w:rPr>
        <w:t xml:space="preserve"> ++ [1]</w:t>
      </w:r>
      <w:r w:rsidR="00670F84">
        <w:t xml:space="preserve"> or </w:t>
      </w:r>
      <w:r w:rsidR="00670F84" w:rsidRPr="00670F84">
        <w:rPr>
          <w:rFonts w:ascii="Courier New" w:hAnsi="Courier New" w:cs="Courier New"/>
        </w:rPr>
        <w:t>adv</w:t>
      </w:r>
      <w:r w:rsidR="00C05DE2">
        <w:t>.</w:t>
      </w:r>
    </w:p>
    <w:p w14:paraId="116626DE" w14:textId="103BC482" w:rsidR="00035E81" w:rsidRPr="00306D3C" w:rsidRDefault="00035E81" w:rsidP="00035E81">
      <w:pPr>
        <w:pStyle w:val="Codesnippet"/>
        <w:rPr>
          <w:b/>
          <w:bCs/>
        </w:rPr>
      </w:pPr>
      <w:r w:rsidRPr="00306D3C">
        <w:rPr>
          <w:b/>
          <w:bCs/>
        </w:rPr>
        <w:t>step.</w:t>
      </w:r>
      <w:r>
        <w:rPr>
          <w:b/>
          <w:bCs/>
        </w:rPr>
        <w:t xml:space="preserve">     (* </w:t>
      </w:r>
      <w:r w:rsidR="00EF0D30">
        <w:rPr>
          <w:b/>
          <w:bCs/>
        </w:rPr>
        <w:t>if (</w:t>
      </w:r>
      <w:proofErr w:type="spellStart"/>
      <w:r w:rsidR="00EF0D30">
        <w:rPr>
          <w:b/>
          <w:bCs/>
        </w:rPr>
        <w:t>envport</w:t>
      </w:r>
      <w:proofErr w:type="spellEnd"/>
      <w:r w:rsidR="00EF0D30">
        <w:rPr>
          <w:b/>
          <w:bCs/>
        </w:rPr>
        <w:t xml:space="preserve"> pt2) </w:t>
      </w:r>
      <w:proofErr w:type="gramStart"/>
      <w:r w:rsidR="00EF0D30">
        <w:rPr>
          <w:b/>
          <w:bCs/>
        </w:rPr>
        <w:t>{ …</w:t>
      </w:r>
      <w:proofErr w:type="gramEnd"/>
      <w:r w:rsidR="00EF0D30">
        <w:rPr>
          <w:b/>
          <w:bCs/>
        </w:rPr>
        <w:t xml:space="preserve"> }</w:t>
      </w:r>
      <w:r>
        <w:rPr>
          <w:b/>
          <w:bCs/>
        </w:rPr>
        <w:t xml:space="preserve"> *)</w:t>
      </w:r>
    </w:p>
    <w:p w14:paraId="5CDC83CB" w14:textId="77777777" w:rsidR="00F3014D" w:rsidRPr="008D6C98" w:rsidRDefault="00F3014D" w:rsidP="00F3014D">
      <w:pPr>
        <w:pStyle w:val="Codesnippet"/>
      </w:pPr>
      <w:r w:rsidRPr="008D6C98">
        <w:t>effect:</w:t>
      </w:r>
    </w:p>
    <w:p w14:paraId="12B8ECC6" w14:textId="77777777" w:rsidR="00F3014D" w:rsidRDefault="00F3014D" w:rsidP="00F3014D">
      <w:pPr>
        <w:pStyle w:val="Codesnippet"/>
      </w:pPr>
    </w:p>
    <w:p w14:paraId="5B601C3A" w14:textId="77777777" w:rsidR="00F3014D" w:rsidRDefault="00F3014D" w:rsidP="00F3014D">
      <w:pPr>
        <w:pStyle w:val="Codesnippet"/>
      </w:pPr>
      <w:r>
        <w:t>;</w:t>
      </w:r>
    </w:p>
    <w:p w14:paraId="1127D509" w14:textId="4529E155" w:rsidR="00F3014D" w:rsidRDefault="00F3014D" w:rsidP="00F3014D">
      <w:pPr>
        <w:pStyle w:val="Codesnippet"/>
      </w:pPr>
      <w:r>
        <w:t>UC file position: …/</w:t>
      </w:r>
      <w:proofErr w:type="spellStart"/>
      <w:r w:rsidR="00682F90">
        <w:t>Forwarding</w:t>
      </w:r>
      <w:r>
        <w:t>.uc</w:t>
      </w:r>
      <w:proofErr w:type="spellEnd"/>
      <w:r>
        <w:t xml:space="preserve"> 2</w:t>
      </w:r>
      <w:r w:rsidR="00FA0D5E">
        <w:t>7</w:t>
      </w:r>
      <w:r w:rsidR="00052863">
        <w:t>81</w:t>
      </w:r>
      <w:r>
        <w:t xml:space="preserve"> </w:t>
      </w:r>
      <w:proofErr w:type="gramStart"/>
      <w:r>
        <w:t>2</w:t>
      </w:r>
      <w:r w:rsidR="008D2A2A">
        <w:t>8</w:t>
      </w:r>
      <w:r w:rsidR="009C5C59">
        <w:t>8</w:t>
      </w:r>
      <w:r w:rsidR="008D2A2A">
        <w:t>7</w:t>
      </w:r>
      <w:r>
        <w:t>;</w:t>
      </w:r>
      <w:proofErr w:type="gramEnd"/>
    </w:p>
    <w:p w14:paraId="40246654" w14:textId="77777777" w:rsidR="00F3014D" w:rsidRDefault="00F3014D" w:rsidP="00F3014D">
      <w:pPr>
        <w:pStyle w:val="Codesnippet"/>
      </w:pPr>
      <w:r>
        <w:t>state:</w:t>
      </w:r>
    </w:p>
    <w:p w14:paraId="4F7676DC" w14:textId="77777777" w:rsidR="00F3014D" w:rsidRDefault="00F3014D" w:rsidP="00F3014D">
      <w:pPr>
        <w:pStyle w:val="Codesnippet"/>
      </w:pPr>
      <w:r>
        <w:t>global context: …</w:t>
      </w:r>
    </w:p>
    <w:p w14:paraId="0EBAC7AB" w14:textId="77777777" w:rsidR="00F3014D" w:rsidRDefault="00F3014D" w:rsidP="00F3014D">
      <w:pPr>
        <w:pStyle w:val="Codesnippet"/>
      </w:pPr>
    </w:p>
    <w:p w14:paraId="2E8A9442" w14:textId="77777777" w:rsidR="00F3014D" w:rsidRDefault="00F3014D" w:rsidP="00F3014D">
      <w:pPr>
        <w:pStyle w:val="Codesnippet"/>
      </w:pPr>
      <w:r>
        <w:t>real world:</w:t>
      </w:r>
    </w:p>
    <w:p w14:paraId="1566771B" w14:textId="77777777" w:rsidR="00F3014D" w:rsidRDefault="00F3014D" w:rsidP="00F3014D">
      <w:pPr>
        <w:pStyle w:val="Codesnippet"/>
      </w:pPr>
      <w:r>
        <w:t>KeyExchange.KEReal:1</w:t>
      </w:r>
    </w:p>
    <w:p w14:paraId="16F3F318" w14:textId="6F00E4B5" w:rsidR="00F3014D" w:rsidRDefault="00F3014D" w:rsidP="00F3014D">
      <w:pPr>
        <w:pStyle w:val="Codesnippet"/>
      </w:pPr>
      <w:r>
        <w:t>[Pt1: Wait</w:t>
      </w:r>
      <w:r w:rsidR="008D2A2A">
        <w:t>Fwd2(pt1, rand)</w:t>
      </w:r>
      <w:r>
        <w:t>, Pt2: WaitFwd1, Fw1: Init, Fw2: Init]</w:t>
      </w:r>
    </w:p>
    <w:p w14:paraId="27C1A09C" w14:textId="77777777" w:rsidR="00F3014D" w:rsidRDefault="00F3014D" w:rsidP="00F3014D">
      <w:pPr>
        <w:pStyle w:val="Codesnippet"/>
      </w:pPr>
    </w:p>
    <w:p w14:paraId="4A3B3FB0" w14:textId="77777777" w:rsidR="00F3014D" w:rsidRDefault="00F3014D" w:rsidP="00F3014D">
      <w:pPr>
        <w:pStyle w:val="Codesnippet"/>
      </w:pPr>
      <w:r>
        <w:t>input guard: 4</w:t>
      </w:r>
    </w:p>
    <w:p w14:paraId="5E07138F" w14:textId="4639498A" w:rsidR="00F3014D" w:rsidRDefault="00F3014D" w:rsidP="00F3014D">
      <w:pPr>
        <w:pStyle w:val="Codesnippet"/>
      </w:pPr>
      <w:r>
        <w:t>running at [</w:t>
      </w:r>
      <w:r w:rsidR="001F7E67">
        <w:t>1</w:t>
      </w:r>
      <w:r>
        <w:t xml:space="preserve">]: </w:t>
      </w:r>
      <w:proofErr w:type="spellStart"/>
      <w:r w:rsidR="001F7E67">
        <w:t>Forwarding</w:t>
      </w:r>
      <w:r>
        <w:t>.</w:t>
      </w:r>
      <w:r w:rsidR="001F7E67">
        <w:t>Forw</w:t>
      </w:r>
      <w:proofErr w:type="spellEnd"/>
      <w:r>
        <w:t>/</w:t>
      </w:r>
      <w:r w:rsidR="001F7E67">
        <w:t>In</w:t>
      </w:r>
      <w:r>
        <w:t>it</w:t>
      </w:r>
    </w:p>
    <w:p w14:paraId="50863FDF" w14:textId="77777777" w:rsidR="00F3014D" w:rsidRDefault="00F3014D" w:rsidP="00F3014D">
      <w:pPr>
        <w:pStyle w:val="Codesnippet"/>
      </w:pPr>
    </w:p>
    <w:p w14:paraId="494D2F91" w14:textId="77777777" w:rsidR="00F3014D" w:rsidRDefault="00F3014D" w:rsidP="00F3014D">
      <w:pPr>
        <w:pStyle w:val="Codesnippet"/>
      </w:pPr>
      <w:r>
        <w:t>local context:</w:t>
      </w:r>
    </w:p>
    <w:p w14:paraId="23C2EDCD" w14:textId="28860BCB" w:rsidR="00F63E53" w:rsidRDefault="00F63E53" w:rsidP="00F63E53">
      <w:pPr>
        <w:pStyle w:val="Codesnippet"/>
      </w:pPr>
      <w:r>
        <w:t>(</w:t>
      </w:r>
      <w:proofErr w:type="spellStart"/>
      <w:r>
        <w:t>envport</w:t>
      </w:r>
      <w:proofErr w:type="spellEnd"/>
      <w:r>
        <w:t xml:space="preserve"> -&gt; </w:t>
      </w:r>
      <w:proofErr w:type="spellStart"/>
      <w:r>
        <w:t>envport</w:t>
      </w:r>
      <w:proofErr w:type="spellEnd"/>
      <w:r>
        <w:t xml:space="preserve"> (</w:t>
      </w:r>
      <w:proofErr w:type="spellStart"/>
      <w:r>
        <w:t>func</w:t>
      </w:r>
      <w:proofErr w:type="spellEnd"/>
      <w:r>
        <w:t xml:space="preserve"> ++ [1]), pt1 -&gt; (</w:t>
      </w:r>
      <w:proofErr w:type="spellStart"/>
      <w:r>
        <w:t>func</w:t>
      </w:r>
      <w:proofErr w:type="spellEnd"/>
      <w:r>
        <w:t xml:space="preserve">, 1), pt2 -&gt; </w:t>
      </w:r>
      <w:proofErr w:type="spellStart"/>
      <w:r>
        <w:t>func</w:t>
      </w:r>
      <w:proofErr w:type="spellEnd"/>
      <w:r>
        <w:t xml:space="preserve">, 2), u -&gt; </w:t>
      </w:r>
      <w:proofErr w:type="spellStart"/>
      <w:r>
        <w:t>epdp_port_port_key_univ.`enc</w:t>
      </w:r>
      <w:proofErr w:type="spellEnd"/>
      <w:r>
        <w:t xml:space="preserve"> (pt1, pt2, g ^ rand))</w:t>
      </w:r>
    </w:p>
    <w:p w14:paraId="35CF63C7" w14:textId="77777777" w:rsidR="00F3014D" w:rsidRDefault="00F3014D" w:rsidP="00F3014D">
      <w:pPr>
        <w:pStyle w:val="Codesnippet"/>
      </w:pPr>
      <w:r>
        <w:t>;</w:t>
      </w:r>
    </w:p>
    <w:p w14:paraId="60C232DB" w14:textId="055FF38B" w:rsidR="00035E81" w:rsidRDefault="00035E81" w:rsidP="00306D3C">
      <w:pPr>
        <w:pStyle w:val="Codesnippet"/>
        <w:rPr>
          <w:b/>
          <w:bCs/>
        </w:rPr>
      </w:pPr>
      <w:r>
        <w:rPr>
          <w:b/>
          <w:bCs/>
        </w:rPr>
        <w:t>step.</w:t>
      </w:r>
      <w:r w:rsidR="00F63E53">
        <w:rPr>
          <w:b/>
          <w:bCs/>
        </w:rPr>
        <w:t xml:space="preserve">     (* send … and transition … *)</w:t>
      </w:r>
    </w:p>
    <w:p w14:paraId="33A6B0DC" w14:textId="77777777" w:rsidR="00F63E53" w:rsidRPr="008D6C98" w:rsidRDefault="00F63E53" w:rsidP="00F63E53">
      <w:pPr>
        <w:pStyle w:val="Codesnippet"/>
      </w:pPr>
      <w:r w:rsidRPr="008D6C98">
        <w:t>effect:</w:t>
      </w:r>
    </w:p>
    <w:p w14:paraId="1CDBAD3C" w14:textId="77777777" w:rsidR="00F63E53" w:rsidRDefault="00F63E53" w:rsidP="00F63E53">
      <w:pPr>
        <w:pStyle w:val="Codesnippet"/>
      </w:pPr>
    </w:p>
    <w:p w14:paraId="32918AF3" w14:textId="77777777" w:rsidR="00F63E53" w:rsidRDefault="00F63E53" w:rsidP="00F63E53">
      <w:pPr>
        <w:pStyle w:val="Codesnippet"/>
      </w:pPr>
      <w:r>
        <w:t>;</w:t>
      </w:r>
    </w:p>
    <w:p w14:paraId="148C4FF1" w14:textId="77777777" w:rsidR="00F63E53" w:rsidRDefault="00F63E53" w:rsidP="00F63E53">
      <w:pPr>
        <w:pStyle w:val="Codesnippet"/>
      </w:pPr>
      <w:r>
        <w:t xml:space="preserve">UC file position: </w:t>
      </w:r>
      <w:proofErr w:type="gramStart"/>
      <w:r>
        <w:t>None;</w:t>
      </w:r>
      <w:proofErr w:type="gramEnd"/>
    </w:p>
    <w:p w14:paraId="65E384D9" w14:textId="77777777" w:rsidR="00F63E53" w:rsidRDefault="00F63E53" w:rsidP="00F63E53">
      <w:pPr>
        <w:pStyle w:val="Codesnippet"/>
      </w:pPr>
      <w:r>
        <w:t>state:</w:t>
      </w:r>
    </w:p>
    <w:p w14:paraId="646C70CA" w14:textId="77777777" w:rsidR="00F63E53" w:rsidRDefault="00F63E53" w:rsidP="00F63E53">
      <w:pPr>
        <w:pStyle w:val="Codesnippet"/>
      </w:pPr>
      <w:r>
        <w:t>global context: …</w:t>
      </w:r>
    </w:p>
    <w:p w14:paraId="2F2FEE2B" w14:textId="77777777" w:rsidR="00F63E53" w:rsidRDefault="00F63E53" w:rsidP="00F63E53">
      <w:pPr>
        <w:pStyle w:val="Codesnippet"/>
      </w:pPr>
    </w:p>
    <w:p w14:paraId="5CD0B9F7" w14:textId="77777777" w:rsidR="00F63E53" w:rsidRDefault="00F63E53" w:rsidP="00F63E53">
      <w:pPr>
        <w:pStyle w:val="Codesnippet"/>
      </w:pPr>
      <w:r>
        <w:t>real world:</w:t>
      </w:r>
    </w:p>
    <w:p w14:paraId="4E7B2A79" w14:textId="77777777" w:rsidR="00F63E53" w:rsidRDefault="00F63E53" w:rsidP="00F63E53">
      <w:pPr>
        <w:pStyle w:val="Codesnippet"/>
      </w:pPr>
      <w:r>
        <w:t>KeyExchange.KEReal:1</w:t>
      </w:r>
    </w:p>
    <w:p w14:paraId="6C0A5369" w14:textId="77777777" w:rsidR="00734C9F" w:rsidRDefault="00F63E53" w:rsidP="00F63E53">
      <w:pPr>
        <w:pStyle w:val="Codesnippet"/>
      </w:pPr>
      <w:r>
        <w:t>[Pt1: WaitFwd2(pt1, rand), Pt2: WaitFwd1,</w:t>
      </w:r>
    </w:p>
    <w:p w14:paraId="5435CCE2" w14:textId="77777777" w:rsidR="002D1C65" w:rsidRDefault="00F63E53" w:rsidP="00F63E53">
      <w:pPr>
        <w:pStyle w:val="Codesnippet"/>
      </w:pPr>
      <w:r>
        <w:t xml:space="preserve"> Fw1:</w:t>
      </w:r>
    </w:p>
    <w:p w14:paraId="1889E272" w14:textId="079AAEEF" w:rsidR="00734C9F" w:rsidRDefault="00F63E53" w:rsidP="00F63E53">
      <w:pPr>
        <w:pStyle w:val="Codesnippet"/>
      </w:pPr>
      <w:r>
        <w:t xml:space="preserve"> </w:t>
      </w:r>
      <w:r w:rsidR="00427F73">
        <w:t>Wa</w:t>
      </w:r>
      <w:r>
        <w:t>it</w:t>
      </w:r>
    </w:p>
    <w:p w14:paraId="51B07F7E" w14:textId="3AC7DBFF" w:rsidR="00EA04DA" w:rsidRDefault="00734C9F" w:rsidP="00F63E53">
      <w:pPr>
        <w:pStyle w:val="Codesnippet"/>
      </w:pPr>
      <w:r>
        <w:t xml:space="preserve"> </w:t>
      </w:r>
      <w:r w:rsidR="00AC483B">
        <w:t>((</w:t>
      </w:r>
      <w:proofErr w:type="spellStart"/>
      <w:r w:rsidR="00AC483B">
        <w:t>func</w:t>
      </w:r>
      <w:proofErr w:type="spellEnd"/>
      <w:r w:rsidR="00AC483B">
        <w:t>, 1</w:t>
      </w:r>
      <w:proofErr w:type="gramStart"/>
      <w:r w:rsidR="00AC483B">
        <w:t>),</w:t>
      </w:r>
      <w:r w:rsidR="002D1C65">
        <w:t>(</w:t>
      </w:r>
      <w:proofErr w:type="spellStart"/>
      <w:proofErr w:type="gramEnd"/>
      <w:r w:rsidR="002D1C65">
        <w:t>func</w:t>
      </w:r>
      <w:proofErr w:type="spellEnd"/>
      <w:r w:rsidR="002D1C65">
        <w:t>, 2),</w:t>
      </w:r>
    </w:p>
    <w:p w14:paraId="5F39ADE5" w14:textId="7AA22DE6" w:rsidR="00EA04DA" w:rsidRDefault="00AC483B" w:rsidP="00F63E53">
      <w:pPr>
        <w:pStyle w:val="Codesnippet"/>
      </w:pPr>
      <w:r>
        <w:t xml:space="preserve">  </w:t>
      </w:r>
      <w:proofErr w:type="spellStart"/>
      <w:r>
        <w:t>epdp_port_port_key_univ.`enc</w:t>
      </w:r>
      <w:proofErr w:type="spellEnd"/>
      <w:r>
        <w:t xml:space="preserve"> (pt1, pt2, g ^ rand)</w:t>
      </w:r>
      <w:r w:rsidR="00EA04DA">
        <w:t>)</w:t>
      </w:r>
      <w:r w:rsidR="00F63E53">
        <w:t>,</w:t>
      </w:r>
    </w:p>
    <w:p w14:paraId="66193374" w14:textId="7B17E85A" w:rsidR="00F63E53" w:rsidRDefault="00F63E53" w:rsidP="00F63E53">
      <w:pPr>
        <w:pStyle w:val="Codesnippet"/>
      </w:pPr>
      <w:r>
        <w:lastRenderedPageBreak/>
        <w:t xml:space="preserve"> Fw2: Init]</w:t>
      </w:r>
    </w:p>
    <w:p w14:paraId="6FD7DEA0" w14:textId="77777777" w:rsidR="00F63E53" w:rsidRDefault="00F63E53" w:rsidP="00F63E53">
      <w:pPr>
        <w:pStyle w:val="Codesnippet"/>
      </w:pPr>
    </w:p>
    <w:p w14:paraId="47849922" w14:textId="77777777" w:rsidR="00F63E53" w:rsidRDefault="00F63E53" w:rsidP="00F63E53">
      <w:pPr>
        <w:pStyle w:val="Codesnippet"/>
      </w:pPr>
      <w:r>
        <w:t>input guard: 4</w:t>
      </w:r>
    </w:p>
    <w:p w14:paraId="44F394AD" w14:textId="1614EADD" w:rsidR="00F63E53" w:rsidRDefault="00F63E53" w:rsidP="00F63E53">
      <w:pPr>
        <w:pStyle w:val="Codesnippet"/>
      </w:pPr>
      <w:r>
        <w:t>sending from [</w:t>
      </w:r>
      <w:r w:rsidR="00EA04DA">
        <w:t>1</w:t>
      </w:r>
      <w:r>
        <w:t xml:space="preserve">]: </w:t>
      </w:r>
      <w:proofErr w:type="spellStart"/>
      <w:r w:rsidR="00EA04DA">
        <w:t>Forwarding</w:t>
      </w:r>
      <w:r>
        <w:t>.</w:t>
      </w:r>
      <w:r w:rsidR="00EA04DA">
        <w:t>Forw</w:t>
      </w:r>
      <w:proofErr w:type="spellEnd"/>
    </w:p>
    <w:p w14:paraId="4F9B9D31" w14:textId="77777777" w:rsidR="00F63E53" w:rsidRDefault="00F63E53" w:rsidP="00F63E53">
      <w:pPr>
        <w:pStyle w:val="Codesnippet"/>
      </w:pPr>
    </w:p>
    <w:p w14:paraId="1FEA53AB" w14:textId="77777777" w:rsidR="00F63E53" w:rsidRDefault="00F63E53" w:rsidP="00F63E53">
      <w:pPr>
        <w:pStyle w:val="Codesnippet"/>
      </w:pPr>
      <w:r>
        <w:t>message:</w:t>
      </w:r>
    </w:p>
    <w:p w14:paraId="7B988C0D" w14:textId="3E99B896" w:rsidR="00F63E53" w:rsidRDefault="00F63E53" w:rsidP="00F63E53">
      <w:pPr>
        <w:pStyle w:val="Codesnippet"/>
      </w:pPr>
      <w:r>
        <w:t>((</w:t>
      </w:r>
      <w:proofErr w:type="spellStart"/>
      <w:r>
        <w:t>func</w:t>
      </w:r>
      <w:proofErr w:type="spellEnd"/>
      <w:r w:rsidR="00EA04DA">
        <w:t xml:space="preserve"> ++ [1]</w:t>
      </w:r>
      <w:r>
        <w:t>, 1</w:t>
      </w:r>
      <w:proofErr w:type="gramStart"/>
      <w:r>
        <w:t>))@</w:t>
      </w:r>
      <w:proofErr w:type="gramEnd"/>
    </w:p>
    <w:p w14:paraId="2641D31F" w14:textId="1AEF4189" w:rsidR="00F63E53" w:rsidRDefault="00F63E53" w:rsidP="00F63E53">
      <w:pPr>
        <w:pStyle w:val="Codesnippet"/>
      </w:pPr>
      <w:proofErr w:type="spellStart"/>
      <w:proofErr w:type="gramStart"/>
      <w:r>
        <w:t>Forwarding.Fw</w:t>
      </w:r>
      <w:r w:rsidR="00DF576D">
        <w:t>Adv</w:t>
      </w:r>
      <w:r>
        <w:t>.fw</w:t>
      </w:r>
      <w:proofErr w:type="gramEnd"/>
      <w:r>
        <w:t>_</w:t>
      </w:r>
      <w:r w:rsidR="00DF576D">
        <w:t>obs</w:t>
      </w:r>
      <w:proofErr w:type="spellEnd"/>
    </w:p>
    <w:p w14:paraId="5341F802" w14:textId="77777777" w:rsidR="0066022D" w:rsidRDefault="00F63E53" w:rsidP="00F63E53">
      <w:pPr>
        <w:pStyle w:val="Codesnippet"/>
      </w:pPr>
      <w:r>
        <w:t>((</w:t>
      </w:r>
      <w:proofErr w:type="spellStart"/>
      <w:r>
        <w:t>func</w:t>
      </w:r>
      <w:proofErr w:type="spellEnd"/>
      <w:r>
        <w:t>, 2)</w:t>
      </w:r>
      <w:r w:rsidR="00DF576D">
        <w:t>, (</w:t>
      </w:r>
      <w:proofErr w:type="spellStart"/>
      <w:r w:rsidR="00DF576D">
        <w:t>func</w:t>
      </w:r>
      <w:proofErr w:type="spellEnd"/>
      <w:r w:rsidR="00DF576D">
        <w:t>, 1)</w:t>
      </w:r>
      <w:r>
        <w:t>,</w:t>
      </w:r>
    </w:p>
    <w:p w14:paraId="464D249A" w14:textId="1A94A31B" w:rsidR="00F63E53" w:rsidRDefault="00F63E53" w:rsidP="00F63E53">
      <w:pPr>
        <w:pStyle w:val="Codesnippet"/>
      </w:pPr>
      <w:r>
        <w:t xml:space="preserve"> </w:t>
      </w:r>
      <w:proofErr w:type="spellStart"/>
      <w:r>
        <w:t>epdp_port_port_key_univ.`enc</w:t>
      </w:r>
      <w:proofErr w:type="spellEnd"/>
      <w:r>
        <w:t xml:space="preserve"> (pt1, pt2, g ^ rand))</w:t>
      </w:r>
    </w:p>
    <w:p w14:paraId="188207B5" w14:textId="0435AF59" w:rsidR="00F63E53" w:rsidRDefault="00F63E53" w:rsidP="00F63E53">
      <w:pPr>
        <w:pStyle w:val="Codesnippet"/>
      </w:pPr>
      <w:proofErr w:type="gramStart"/>
      <w:r>
        <w:t>@(</w:t>
      </w:r>
      <w:proofErr w:type="gramEnd"/>
      <w:r>
        <w:t>(</w:t>
      </w:r>
      <w:r w:rsidR="0066022D">
        <w:t>adv</w:t>
      </w:r>
      <w:r>
        <w:t xml:space="preserve">, </w:t>
      </w:r>
      <w:r w:rsidR="0066022D">
        <w:t>2</w:t>
      </w:r>
      <w:r>
        <w:t>))</w:t>
      </w:r>
    </w:p>
    <w:p w14:paraId="4F6E6379" w14:textId="77777777" w:rsidR="00F63E53" w:rsidRDefault="00F63E53" w:rsidP="00F63E53">
      <w:pPr>
        <w:pStyle w:val="Codesnippet"/>
      </w:pPr>
      <w:r>
        <w:t>;</w:t>
      </w:r>
    </w:p>
    <w:p w14:paraId="02699DF7" w14:textId="77178471" w:rsidR="00F63E53" w:rsidRPr="00306D3C" w:rsidRDefault="00F63E53" w:rsidP="00306D3C">
      <w:pPr>
        <w:pStyle w:val="Codesnippet"/>
        <w:rPr>
          <w:b/>
          <w:bCs/>
        </w:rPr>
      </w:pPr>
      <w:r>
        <w:rPr>
          <w:b/>
          <w:bCs/>
        </w:rPr>
        <w:t>step.</w:t>
      </w:r>
      <w:r w:rsidR="006D3D73">
        <w:rPr>
          <w:b/>
          <w:bCs/>
        </w:rPr>
        <w:t xml:space="preserve">     (* </w:t>
      </w:r>
      <w:r w:rsidR="00BB6E88">
        <w:rPr>
          <w:b/>
          <w:bCs/>
        </w:rPr>
        <w:t>deliver the message</w:t>
      </w:r>
      <w:r w:rsidR="006D3D73">
        <w:rPr>
          <w:b/>
          <w:bCs/>
        </w:rPr>
        <w:t xml:space="preserve"> *)</w:t>
      </w:r>
    </w:p>
    <w:p w14:paraId="5B8D8EC0" w14:textId="77777777" w:rsidR="006048E2" w:rsidRPr="008D6C98" w:rsidRDefault="006048E2" w:rsidP="006048E2">
      <w:pPr>
        <w:pStyle w:val="Codesnippet"/>
      </w:pPr>
      <w:r w:rsidRPr="008D6C98">
        <w:t>effect:</w:t>
      </w:r>
    </w:p>
    <w:p w14:paraId="60AA42C6" w14:textId="77777777" w:rsidR="006048E2" w:rsidRDefault="006048E2" w:rsidP="006048E2">
      <w:pPr>
        <w:pStyle w:val="Codesnippet"/>
      </w:pPr>
      <w:r>
        <w:t>message was output: adversary:</w:t>
      </w:r>
    </w:p>
    <w:p w14:paraId="7ED09CC3" w14:textId="77777777" w:rsidR="006048E2" w:rsidRDefault="006048E2" w:rsidP="006048E2">
      <w:pPr>
        <w:pStyle w:val="Codesnippet"/>
      </w:pPr>
      <w:r>
        <w:t>((</w:t>
      </w:r>
      <w:proofErr w:type="spellStart"/>
      <w:r>
        <w:t>func</w:t>
      </w:r>
      <w:proofErr w:type="spellEnd"/>
      <w:r>
        <w:t xml:space="preserve"> ++ [1], 1</w:t>
      </w:r>
      <w:proofErr w:type="gramStart"/>
      <w:r>
        <w:t>))@</w:t>
      </w:r>
      <w:proofErr w:type="gramEnd"/>
    </w:p>
    <w:p w14:paraId="241AE831" w14:textId="77777777" w:rsidR="006048E2" w:rsidRDefault="006048E2" w:rsidP="006048E2">
      <w:pPr>
        <w:pStyle w:val="Codesnippet"/>
      </w:pPr>
      <w:proofErr w:type="spellStart"/>
      <w:proofErr w:type="gramStart"/>
      <w:r>
        <w:t>Forwarding.FwAdv.fw</w:t>
      </w:r>
      <w:proofErr w:type="gramEnd"/>
      <w:r>
        <w:t>_obs</w:t>
      </w:r>
      <w:proofErr w:type="spellEnd"/>
    </w:p>
    <w:p w14:paraId="0C6C8DDA" w14:textId="77777777" w:rsidR="006236A3" w:rsidRDefault="006048E2" w:rsidP="006048E2">
      <w:pPr>
        <w:pStyle w:val="Codesnippet"/>
      </w:pPr>
      <w:r>
        <w:t>((</w:t>
      </w:r>
      <w:proofErr w:type="spellStart"/>
      <w:r>
        <w:t>func</w:t>
      </w:r>
      <w:proofErr w:type="spellEnd"/>
      <w:r>
        <w:t>, 1), (</w:t>
      </w:r>
      <w:proofErr w:type="spellStart"/>
      <w:r>
        <w:t>func</w:t>
      </w:r>
      <w:proofErr w:type="spellEnd"/>
      <w:r>
        <w:t>, 2),</w:t>
      </w:r>
    </w:p>
    <w:p w14:paraId="3BD0C0CA" w14:textId="41A6A83C" w:rsidR="006048E2" w:rsidRDefault="006048E2" w:rsidP="006048E2">
      <w:pPr>
        <w:pStyle w:val="Codesnippet"/>
      </w:pPr>
      <w:r>
        <w:t xml:space="preserve"> </w:t>
      </w:r>
      <w:proofErr w:type="spellStart"/>
      <w:r>
        <w:t>epdp_port_port_key_univ.`</w:t>
      </w:r>
      <w:proofErr w:type="gramStart"/>
      <w:r>
        <w:t>enc</w:t>
      </w:r>
      <w:proofErr w:type="spellEnd"/>
      <w:r>
        <w:t>(</w:t>
      </w:r>
      <w:proofErr w:type="gramEnd"/>
      <w:r>
        <w:t>pt1, pt2, g ^ rand))</w:t>
      </w:r>
    </w:p>
    <w:p w14:paraId="5280DF39" w14:textId="77777777" w:rsidR="006048E2" w:rsidRDefault="006048E2" w:rsidP="006048E2">
      <w:pPr>
        <w:pStyle w:val="Codesnippet"/>
      </w:pPr>
      <w:proofErr w:type="gramStart"/>
      <w:r>
        <w:t>@(</w:t>
      </w:r>
      <w:proofErr w:type="gramEnd"/>
      <w:r>
        <w:t>(adv, 2))</w:t>
      </w:r>
    </w:p>
    <w:p w14:paraId="35005F61" w14:textId="77777777" w:rsidR="006048E2" w:rsidRDefault="006048E2" w:rsidP="006048E2">
      <w:pPr>
        <w:pStyle w:val="Codesnippet"/>
      </w:pPr>
      <w:r>
        <w:t>;</w:t>
      </w:r>
    </w:p>
    <w:p w14:paraId="6A57E5A0" w14:textId="77777777" w:rsidR="006048E2" w:rsidRDefault="006048E2" w:rsidP="006048E2">
      <w:pPr>
        <w:pStyle w:val="Codesnippet"/>
      </w:pPr>
      <w:r>
        <w:t xml:space="preserve">UC file position: </w:t>
      </w:r>
      <w:proofErr w:type="gramStart"/>
      <w:r>
        <w:t>None;</w:t>
      </w:r>
      <w:proofErr w:type="gramEnd"/>
    </w:p>
    <w:p w14:paraId="49111FB7" w14:textId="77777777" w:rsidR="006048E2" w:rsidRDefault="006048E2" w:rsidP="006048E2">
      <w:pPr>
        <w:pStyle w:val="Codesnippet"/>
      </w:pPr>
      <w:r>
        <w:t>state:</w:t>
      </w:r>
    </w:p>
    <w:p w14:paraId="30FA7B3C" w14:textId="77777777" w:rsidR="006048E2" w:rsidRDefault="006048E2" w:rsidP="006048E2">
      <w:pPr>
        <w:pStyle w:val="Codesnippet"/>
      </w:pPr>
      <w:r>
        <w:t>global context:</w:t>
      </w:r>
    </w:p>
    <w:p w14:paraId="145678C7" w14:textId="77777777" w:rsidR="006048E2" w:rsidRDefault="006048E2" w:rsidP="006048E2">
      <w:pPr>
        <w:pStyle w:val="Codesnippet"/>
      </w:pPr>
      <w:r>
        <w:t>(</w:t>
      </w:r>
      <w:proofErr w:type="spellStart"/>
      <w:proofErr w:type="gramStart"/>
      <w:r>
        <w:t>func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addr</w:t>
      </w:r>
      <w:proofErr w:type="spellEnd"/>
      <w:r>
        <w:t xml:space="preserve">, …, rand : exp, </w:t>
      </w:r>
      <w:proofErr w:type="spellStart"/>
      <w:r>
        <w:t>Hrand</w:t>
      </w:r>
      <w:proofErr w:type="spellEnd"/>
      <w:r>
        <w:t xml:space="preserve"> : rand \in </w:t>
      </w:r>
      <w:proofErr w:type="spellStart"/>
      <w:r>
        <w:t>dexp</w:t>
      </w:r>
      <w:proofErr w:type="spellEnd"/>
      <w:r>
        <w:t>)</w:t>
      </w:r>
    </w:p>
    <w:p w14:paraId="546424D0" w14:textId="77777777" w:rsidR="006048E2" w:rsidRDefault="006048E2" w:rsidP="006048E2">
      <w:pPr>
        <w:pStyle w:val="Codesnippet"/>
      </w:pPr>
    </w:p>
    <w:p w14:paraId="20E51415" w14:textId="77777777" w:rsidR="006048E2" w:rsidRDefault="006048E2" w:rsidP="006048E2">
      <w:pPr>
        <w:pStyle w:val="Codesnippet"/>
      </w:pPr>
      <w:r>
        <w:t>real world:</w:t>
      </w:r>
    </w:p>
    <w:p w14:paraId="0F403F46" w14:textId="77777777" w:rsidR="006048E2" w:rsidRDefault="006048E2" w:rsidP="006048E2">
      <w:pPr>
        <w:pStyle w:val="Codesnippet"/>
      </w:pPr>
      <w:r>
        <w:t>KeyExchange.KEReal:1</w:t>
      </w:r>
    </w:p>
    <w:p w14:paraId="2EC82B82" w14:textId="77777777" w:rsidR="006048E2" w:rsidRDefault="006048E2" w:rsidP="006048E2">
      <w:pPr>
        <w:pStyle w:val="Codesnippet"/>
      </w:pPr>
      <w:r>
        <w:t>[Pt1: WaitFwd2(pt1, rand), Pt2: WaitFwd1,</w:t>
      </w:r>
    </w:p>
    <w:p w14:paraId="135B0EDF" w14:textId="77777777" w:rsidR="00726E7B" w:rsidRDefault="006048E2" w:rsidP="006048E2">
      <w:pPr>
        <w:pStyle w:val="Codesnippet"/>
      </w:pPr>
      <w:r>
        <w:t xml:space="preserve"> Fw1:</w:t>
      </w:r>
    </w:p>
    <w:p w14:paraId="7667E148" w14:textId="77777777" w:rsidR="004519B9" w:rsidRDefault="006048E2" w:rsidP="006048E2">
      <w:pPr>
        <w:pStyle w:val="Codesnippet"/>
      </w:pPr>
      <w:r>
        <w:t xml:space="preserve"> Wait</w:t>
      </w:r>
    </w:p>
    <w:p w14:paraId="00737CAD" w14:textId="77777777" w:rsidR="004519B9" w:rsidRDefault="006048E2" w:rsidP="006048E2">
      <w:pPr>
        <w:pStyle w:val="Codesnippet"/>
      </w:pPr>
      <w:r>
        <w:t xml:space="preserve"> ((</w:t>
      </w:r>
      <w:proofErr w:type="spellStart"/>
      <w:r>
        <w:t>func</w:t>
      </w:r>
      <w:proofErr w:type="spellEnd"/>
      <w:r>
        <w:t>, 1), (</w:t>
      </w:r>
      <w:proofErr w:type="spellStart"/>
      <w:r>
        <w:t>func</w:t>
      </w:r>
      <w:proofErr w:type="spellEnd"/>
      <w:r>
        <w:t>, 2),</w:t>
      </w:r>
    </w:p>
    <w:p w14:paraId="2417C73B" w14:textId="77777777" w:rsidR="004519B9" w:rsidRDefault="004519B9" w:rsidP="006048E2">
      <w:pPr>
        <w:pStyle w:val="Codesnippet"/>
      </w:pPr>
      <w:r>
        <w:t xml:space="preserve"> </w:t>
      </w:r>
      <w:r w:rsidR="006048E2">
        <w:t xml:space="preserve"> </w:t>
      </w:r>
      <w:proofErr w:type="spellStart"/>
      <w:r w:rsidR="006048E2">
        <w:t>epdp_port_port_key_univ.`</w:t>
      </w:r>
      <w:proofErr w:type="gramStart"/>
      <w:r w:rsidR="006048E2">
        <w:t>enc</w:t>
      </w:r>
      <w:proofErr w:type="spellEnd"/>
      <w:r w:rsidR="006048E2">
        <w:t>(</w:t>
      </w:r>
      <w:proofErr w:type="gramEnd"/>
      <w:r w:rsidR="006048E2">
        <w:t>pt1, pt2, g ^ rand)),</w:t>
      </w:r>
    </w:p>
    <w:p w14:paraId="5A5AC196" w14:textId="198BD284" w:rsidR="006048E2" w:rsidRDefault="006048E2" w:rsidP="006048E2">
      <w:pPr>
        <w:pStyle w:val="Codesnippet"/>
      </w:pPr>
      <w:r>
        <w:t xml:space="preserve"> Fw2: Init]</w:t>
      </w:r>
    </w:p>
    <w:p w14:paraId="66C18F00" w14:textId="77777777" w:rsidR="006048E2" w:rsidRDefault="006048E2" w:rsidP="006048E2">
      <w:pPr>
        <w:pStyle w:val="Codesnippet"/>
      </w:pPr>
    </w:p>
    <w:p w14:paraId="2A97E857" w14:textId="77777777" w:rsidR="006048E2" w:rsidRDefault="006048E2" w:rsidP="006048E2">
      <w:pPr>
        <w:pStyle w:val="Codesnippet"/>
      </w:pPr>
      <w:r>
        <w:t>input guard: 4</w:t>
      </w:r>
    </w:p>
    <w:p w14:paraId="20B91651" w14:textId="77777777" w:rsidR="006048E2" w:rsidRDefault="006048E2" w:rsidP="006048E2">
      <w:pPr>
        <w:pStyle w:val="Codesnippet"/>
      </w:pPr>
      <w:r>
        <w:t>control: adversary</w:t>
      </w:r>
    </w:p>
    <w:p w14:paraId="57CCA908" w14:textId="7F82D21B" w:rsidR="00F22A16" w:rsidRDefault="00F22A16" w:rsidP="00C90629">
      <w:r>
        <w:t xml:space="preserve">The output of the last </w:t>
      </w:r>
      <w:r w:rsidRPr="00F22A16">
        <w:rPr>
          <w:rFonts w:ascii="Courier New" w:hAnsi="Courier New" w:cs="Courier New"/>
        </w:rPr>
        <w:t>step</w:t>
      </w:r>
      <w:r>
        <w:t xml:space="preserve"> command is the same as the output of the </w:t>
      </w:r>
      <w:r w:rsidRPr="00F22A16">
        <w:rPr>
          <w:rFonts w:ascii="Courier New" w:hAnsi="Courier New" w:cs="Courier New"/>
        </w:rPr>
        <w:t>run</w:t>
      </w:r>
      <w:r>
        <w:t xml:space="preserve"> command used previously</w:t>
      </w:r>
      <w:r w:rsidR="007114BB">
        <w:t>;</w:t>
      </w:r>
      <w:r w:rsidR="00A62F99">
        <w:t xml:space="preserve"> the adversary has control and there is no local context</w:t>
      </w:r>
      <w:r>
        <w:t>.</w:t>
      </w:r>
    </w:p>
    <w:p w14:paraId="6A108544" w14:textId="67A3AF84" w:rsidR="00195A5D" w:rsidRDefault="009B1D9A" w:rsidP="00C90629">
      <w:r>
        <w:t>When</w:t>
      </w:r>
      <w:r w:rsidR="008F450F">
        <w:t xml:space="preserve"> </w:t>
      </w:r>
      <w:r w:rsidR="008E367D">
        <w:t xml:space="preserve">the script sends </w:t>
      </w:r>
      <w:r w:rsidR="00D34DE4">
        <w:t>a null message</w:t>
      </w:r>
      <w:r w:rsidR="008F450F">
        <w:t xml:space="preserve"> </w:t>
      </w:r>
      <w:r w:rsidR="008E367D">
        <w:t>to</w:t>
      </w:r>
      <w:r w:rsidR="008F450F">
        <w:t xml:space="preserve"> transfer control </w:t>
      </w:r>
      <w:r w:rsidR="00D34DE4">
        <w:t>between the adversary and the environment</w:t>
      </w:r>
      <w:r w:rsidR="00DA067C">
        <w:t>,</w:t>
      </w:r>
      <w:r w:rsidR="008F450F">
        <w:t xml:space="preserve"> </w:t>
      </w:r>
      <w:r w:rsidR="000776A0">
        <w:t xml:space="preserve">a </w:t>
      </w:r>
      <w:r w:rsidR="000776A0" w:rsidRPr="000776A0">
        <w:rPr>
          <w:rFonts w:ascii="Courier New" w:hAnsi="Courier New" w:cs="Courier New"/>
        </w:rPr>
        <w:t>step</w:t>
      </w:r>
      <w:r w:rsidR="000776A0">
        <w:t xml:space="preserve"> or </w:t>
      </w:r>
      <w:r w:rsidR="000776A0" w:rsidRPr="000776A0">
        <w:rPr>
          <w:rFonts w:ascii="Courier New" w:hAnsi="Courier New" w:cs="Courier New"/>
        </w:rPr>
        <w:t>run</w:t>
      </w:r>
      <w:r w:rsidR="000776A0">
        <w:t xml:space="preserve"> command </w:t>
      </w:r>
      <w:proofErr w:type="gramStart"/>
      <w:r w:rsidR="000776A0">
        <w:t xml:space="preserve">is </w:t>
      </w:r>
      <w:r w:rsidR="0059167E">
        <w:t xml:space="preserve">still </w:t>
      </w:r>
      <w:r w:rsidR="000776A0">
        <w:t>needed</w:t>
      </w:r>
      <w:proofErr w:type="gramEnd"/>
      <w:r w:rsidR="000776A0">
        <w:t>:</w:t>
      </w:r>
    </w:p>
    <w:p w14:paraId="78E3E5A1" w14:textId="77777777" w:rsidR="007111B2" w:rsidRPr="003D7FDB" w:rsidRDefault="007111B2" w:rsidP="007111B2">
      <w:pPr>
        <w:pStyle w:val="Codesnippet"/>
        <w:rPr>
          <w:b/>
          <w:bCs/>
        </w:rPr>
      </w:pPr>
      <w:r w:rsidRPr="003D7FDB">
        <w:rPr>
          <w:b/>
          <w:bCs/>
        </w:rPr>
        <w:t>send ((adv, 0</w:t>
      </w:r>
      <w:proofErr w:type="gramStart"/>
      <w:r w:rsidRPr="003D7FDB">
        <w:rPr>
          <w:b/>
          <w:bCs/>
        </w:rPr>
        <w:t>))@</w:t>
      </w:r>
      <w:proofErr w:type="gramEnd"/>
      <w:r w:rsidRPr="003D7FDB">
        <w:rPr>
          <w:b/>
          <w:bCs/>
        </w:rPr>
        <w:t>_@(([], 0)).</w:t>
      </w:r>
    </w:p>
    <w:p w14:paraId="4B06E4EF" w14:textId="77777777" w:rsidR="00712C35" w:rsidRDefault="00712C35" w:rsidP="00F07DC4">
      <w:pPr>
        <w:pStyle w:val="Codesnippet"/>
      </w:pPr>
      <w:r>
        <w:t>effect:</w:t>
      </w:r>
    </w:p>
    <w:p w14:paraId="5284B222" w14:textId="77777777" w:rsidR="00712C35" w:rsidRDefault="00712C35" w:rsidP="00F07DC4">
      <w:pPr>
        <w:pStyle w:val="Codesnippet"/>
      </w:pPr>
    </w:p>
    <w:p w14:paraId="42D6B4C9" w14:textId="77777777" w:rsidR="00712C35" w:rsidRDefault="00712C35" w:rsidP="00F07DC4">
      <w:pPr>
        <w:pStyle w:val="Codesnippet"/>
      </w:pPr>
      <w:r>
        <w:t>;</w:t>
      </w:r>
    </w:p>
    <w:p w14:paraId="07342857" w14:textId="77777777" w:rsidR="00712C35" w:rsidRDefault="00712C35" w:rsidP="00F07DC4">
      <w:pPr>
        <w:pStyle w:val="Codesnippet"/>
      </w:pPr>
      <w:r>
        <w:t xml:space="preserve">UC file position: </w:t>
      </w:r>
      <w:proofErr w:type="gramStart"/>
      <w:r>
        <w:t>None;</w:t>
      </w:r>
      <w:proofErr w:type="gramEnd"/>
    </w:p>
    <w:p w14:paraId="5A6F7774" w14:textId="128BA5BF" w:rsidR="00FC62A0" w:rsidRDefault="00FC62A0" w:rsidP="00F07DC4">
      <w:pPr>
        <w:pStyle w:val="Codesnippet"/>
      </w:pPr>
      <w:r>
        <w:t>state:</w:t>
      </w:r>
    </w:p>
    <w:p w14:paraId="615D3B6F" w14:textId="5FE249C0" w:rsidR="00F07DC4" w:rsidRDefault="00F07DC4" w:rsidP="00F07DC4">
      <w:pPr>
        <w:pStyle w:val="Codesnippet"/>
      </w:pPr>
      <w:r>
        <w:lastRenderedPageBreak/>
        <w:t xml:space="preserve">global context: </w:t>
      </w:r>
      <w:r w:rsidR="00AF4EEC">
        <w:t>…</w:t>
      </w:r>
    </w:p>
    <w:p w14:paraId="225DABA3" w14:textId="77777777" w:rsidR="00F07DC4" w:rsidRDefault="00F07DC4" w:rsidP="00F07DC4">
      <w:pPr>
        <w:pStyle w:val="Codesnippet"/>
      </w:pPr>
    </w:p>
    <w:p w14:paraId="7E8E5112" w14:textId="5705007B" w:rsidR="00F07DC4" w:rsidRDefault="00F07DC4" w:rsidP="00F07DC4">
      <w:pPr>
        <w:pStyle w:val="Codesnippet"/>
      </w:pPr>
      <w:r>
        <w:t>real world:</w:t>
      </w:r>
      <w:r w:rsidR="00AF4EEC">
        <w:t xml:space="preserve"> …</w:t>
      </w:r>
    </w:p>
    <w:p w14:paraId="65F391CB" w14:textId="77777777" w:rsidR="00AF4EEC" w:rsidRDefault="00AF4EEC" w:rsidP="00AF4EEC">
      <w:pPr>
        <w:pStyle w:val="Codesnippet"/>
      </w:pPr>
    </w:p>
    <w:p w14:paraId="75F054CF" w14:textId="2089EA70" w:rsidR="00AF4EEC" w:rsidRDefault="00AF4EEC" w:rsidP="00AF4EEC">
      <w:pPr>
        <w:pStyle w:val="Codesnippet"/>
      </w:pPr>
      <w:r>
        <w:t>input guard: 4</w:t>
      </w:r>
    </w:p>
    <w:p w14:paraId="0B327B41" w14:textId="30869D7F" w:rsidR="00E420AD" w:rsidRDefault="00AF4EEC" w:rsidP="00E420AD">
      <w:pPr>
        <w:pStyle w:val="Codesnippet"/>
      </w:pPr>
      <w:r>
        <w:t>sending from adversary</w:t>
      </w:r>
    </w:p>
    <w:p w14:paraId="4FFB082A" w14:textId="1383582C" w:rsidR="00AF4EEC" w:rsidRPr="00AF4EEC" w:rsidRDefault="00AF4EEC" w:rsidP="00E420AD">
      <w:pPr>
        <w:pStyle w:val="Codesnippet"/>
        <w:rPr>
          <w:b/>
          <w:bCs/>
        </w:rPr>
      </w:pPr>
      <w:r w:rsidRPr="00AF4EEC">
        <w:rPr>
          <w:b/>
          <w:bCs/>
        </w:rPr>
        <w:t>run.</w:t>
      </w:r>
    </w:p>
    <w:p w14:paraId="6F960B4D" w14:textId="77777777" w:rsidR="00F17AA3" w:rsidRDefault="00F17AA3" w:rsidP="00F17AA3">
      <w:pPr>
        <w:pStyle w:val="Codesnippet"/>
      </w:pPr>
      <w:r>
        <w:t>effect:</w:t>
      </w:r>
    </w:p>
    <w:p w14:paraId="6A3C8EA4" w14:textId="67F93FC1" w:rsidR="00F17AA3" w:rsidRDefault="00F17AA3" w:rsidP="00F17AA3">
      <w:pPr>
        <w:pStyle w:val="Codesnippet"/>
      </w:pPr>
      <w:r>
        <w:t xml:space="preserve">message was output: environment: ((adv, </w:t>
      </w:r>
      <w:proofErr w:type="gramStart"/>
      <w:r>
        <w:t>0)@</w:t>
      </w:r>
      <w:proofErr w:type="gramEnd"/>
      <w:r>
        <w:t>_@(([], 0))</w:t>
      </w:r>
    </w:p>
    <w:p w14:paraId="30392B94" w14:textId="77777777" w:rsidR="00F17AA3" w:rsidRDefault="00F17AA3" w:rsidP="00F17AA3">
      <w:pPr>
        <w:pStyle w:val="Codesnippet"/>
      </w:pPr>
      <w:r>
        <w:t>;</w:t>
      </w:r>
    </w:p>
    <w:p w14:paraId="1C49AC3A" w14:textId="77777777" w:rsidR="00F17AA3" w:rsidRDefault="00F17AA3" w:rsidP="00F17AA3">
      <w:pPr>
        <w:pStyle w:val="Codesnippet"/>
      </w:pPr>
      <w:r>
        <w:t xml:space="preserve">UC file position: </w:t>
      </w:r>
      <w:proofErr w:type="gramStart"/>
      <w:r>
        <w:t>None;</w:t>
      </w:r>
      <w:proofErr w:type="gramEnd"/>
    </w:p>
    <w:p w14:paraId="1EFD1064" w14:textId="77777777" w:rsidR="000A1403" w:rsidRDefault="000A1403" w:rsidP="000A1403">
      <w:pPr>
        <w:pStyle w:val="Codesnippet"/>
      </w:pPr>
      <w:r>
        <w:t>state:</w:t>
      </w:r>
    </w:p>
    <w:p w14:paraId="58B88E94" w14:textId="77777777" w:rsidR="00AF4EEC" w:rsidRDefault="00AF4EEC" w:rsidP="00AF4EEC">
      <w:pPr>
        <w:pStyle w:val="Codesnippet"/>
      </w:pPr>
      <w:r>
        <w:t>global context: …</w:t>
      </w:r>
    </w:p>
    <w:p w14:paraId="3B42B9C7" w14:textId="77777777" w:rsidR="00AF4EEC" w:rsidRDefault="00AF4EEC" w:rsidP="00AF4EEC">
      <w:pPr>
        <w:pStyle w:val="Codesnippet"/>
      </w:pPr>
    </w:p>
    <w:p w14:paraId="09DDE45C" w14:textId="77777777" w:rsidR="00AF4EEC" w:rsidRDefault="00AF4EEC" w:rsidP="00AF4EEC">
      <w:pPr>
        <w:pStyle w:val="Codesnippet"/>
      </w:pPr>
      <w:r>
        <w:t>real world: …</w:t>
      </w:r>
    </w:p>
    <w:p w14:paraId="208E4177" w14:textId="77777777" w:rsidR="00AF4EEC" w:rsidRDefault="00AF4EEC" w:rsidP="00AF4EEC">
      <w:pPr>
        <w:pStyle w:val="Codesnippet"/>
      </w:pPr>
    </w:p>
    <w:p w14:paraId="0C7233DF" w14:textId="77777777" w:rsidR="00AF4EEC" w:rsidRDefault="00AF4EEC" w:rsidP="00AF4EEC">
      <w:pPr>
        <w:pStyle w:val="Codesnippet"/>
      </w:pPr>
      <w:r>
        <w:t>input guard: 4</w:t>
      </w:r>
    </w:p>
    <w:p w14:paraId="143CA9FC" w14:textId="721304CB" w:rsidR="00AF4EEC" w:rsidRDefault="00BB626A" w:rsidP="00AF4EEC">
      <w:pPr>
        <w:pStyle w:val="Codesnippet"/>
      </w:pPr>
      <w:r>
        <w:t>control: environment</w:t>
      </w:r>
    </w:p>
    <w:p w14:paraId="3F5B030D" w14:textId="2CC8CB39" w:rsidR="00AF4EEC" w:rsidRDefault="00B62080" w:rsidP="00B62080">
      <w:r>
        <w:t xml:space="preserve">This is the only time </w:t>
      </w:r>
      <w:r w:rsidRPr="00B62080">
        <w:rPr>
          <w:rFonts w:ascii="Courier New" w:hAnsi="Courier New" w:cs="Courier New"/>
        </w:rPr>
        <w:t>step</w:t>
      </w:r>
      <w:r>
        <w:t xml:space="preserve"> or </w:t>
      </w:r>
      <w:r w:rsidRPr="00B62080">
        <w:rPr>
          <w:rFonts w:ascii="Courier New" w:hAnsi="Courier New" w:cs="Courier New"/>
        </w:rPr>
        <w:t>run</w:t>
      </w:r>
      <w:r>
        <w:t xml:space="preserve"> can </w:t>
      </w:r>
      <w:proofErr w:type="gramStart"/>
      <w:r>
        <w:t>be used</w:t>
      </w:r>
      <w:proofErr w:type="gramEnd"/>
      <w:r>
        <w:t xml:space="preserve"> when the functionality is not in control.</w:t>
      </w:r>
    </w:p>
    <w:p w14:paraId="7A01B07F" w14:textId="3B5296F1" w:rsidR="00C52DDE" w:rsidRDefault="00C52DDE" w:rsidP="00C52DDE">
      <w:pPr>
        <w:pStyle w:val="Heading3"/>
      </w:pPr>
      <w:bookmarkStart w:id="55" w:name="_Toc171931118"/>
      <w:r>
        <w:t>Asserting Effects</w:t>
      </w:r>
      <w:bookmarkEnd w:id="55"/>
    </w:p>
    <w:p w14:paraId="472A7265" w14:textId="7D01CFDB" w:rsidR="006775F5" w:rsidRDefault="00633A99" w:rsidP="00C90629">
      <w:r>
        <w:t xml:space="preserve">An </w:t>
      </w:r>
      <w:r w:rsidRPr="008B2600">
        <w:rPr>
          <w:b/>
          <w:bCs/>
          <w:i/>
          <w:iCs/>
        </w:rPr>
        <w:t>assertion</w:t>
      </w:r>
      <w:r>
        <w:t xml:space="preserve"> </w:t>
      </w:r>
      <w:r w:rsidR="000202A1">
        <w:t xml:space="preserve">lets you verify that a </w:t>
      </w:r>
      <w:r w:rsidR="009D363A" w:rsidRPr="00477513">
        <w:rPr>
          <w:rFonts w:ascii="Courier New" w:hAnsi="Courier New" w:cs="Courier New"/>
        </w:rPr>
        <w:t>send</w:t>
      </w:r>
      <w:r w:rsidR="009D363A">
        <w:t xml:space="preserve">, </w:t>
      </w:r>
      <w:r w:rsidR="00707B7D" w:rsidRPr="00477513">
        <w:rPr>
          <w:rFonts w:ascii="Courier New" w:hAnsi="Courier New" w:cs="Courier New"/>
        </w:rPr>
        <w:t>run</w:t>
      </w:r>
      <w:r w:rsidR="00707B7D">
        <w:t xml:space="preserve"> or </w:t>
      </w:r>
      <w:r w:rsidR="00707B7D" w:rsidRPr="00477513">
        <w:rPr>
          <w:rFonts w:ascii="Courier New" w:hAnsi="Courier New" w:cs="Courier New"/>
        </w:rPr>
        <w:t>step</w:t>
      </w:r>
      <w:r w:rsidR="00707B7D">
        <w:t xml:space="preserve"> command</w:t>
      </w:r>
      <w:r w:rsidR="0030727A">
        <w:t xml:space="preserve"> </w:t>
      </w:r>
      <w:r w:rsidR="000202A1">
        <w:t xml:space="preserve">had the expected effect. It </w:t>
      </w:r>
      <w:r w:rsidR="0030727A">
        <w:t>has one of these forms:</w:t>
      </w:r>
    </w:p>
    <w:p w14:paraId="7777D638" w14:textId="6C64FAFC" w:rsidR="00716234" w:rsidRDefault="00716234" w:rsidP="0030727A">
      <w:pPr>
        <w:pStyle w:val="Codesnippet"/>
      </w:pPr>
      <w:r>
        <w:t>assert rand.</w:t>
      </w:r>
    </w:p>
    <w:p w14:paraId="7469E8D9" w14:textId="33A76C45" w:rsidR="00716234" w:rsidRDefault="00716234" w:rsidP="0030727A">
      <w:pPr>
        <w:pStyle w:val="Codesnippet"/>
      </w:pPr>
      <w:r>
        <w:t xml:space="preserve">assert </w:t>
      </w:r>
      <w:proofErr w:type="spellStart"/>
      <w:r>
        <w:t>fail</w:t>
      </w:r>
      <w:r w:rsidR="00D51CE4">
        <w:t>_out</w:t>
      </w:r>
      <w:proofErr w:type="spellEnd"/>
      <w:r>
        <w:t>.</w:t>
      </w:r>
    </w:p>
    <w:p w14:paraId="31D44A9B" w14:textId="2D33FD00" w:rsidR="00716234" w:rsidRDefault="00716234" w:rsidP="0030727A">
      <w:pPr>
        <w:pStyle w:val="Codesnippet"/>
      </w:pPr>
      <w:r>
        <w:t xml:space="preserve">assert </w:t>
      </w:r>
      <w:proofErr w:type="spellStart"/>
      <w:r>
        <w:t>msg_out</w:t>
      </w:r>
      <w:proofErr w:type="spellEnd"/>
      <w:r w:rsidR="0007798B">
        <w:t xml:space="preserve"> </w:t>
      </w:r>
      <w:r w:rsidR="004E655A">
        <w:t>sent-</w:t>
      </w:r>
      <w:r w:rsidR="00CB2505">
        <w:t xml:space="preserve">message </w:t>
      </w:r>
      <w:r w:rsidR="001753EA">
        <w:t>entity-with-control</w:t>
      </w:r>
      <w:r w:rsidR="0046649A">
        <w:t>.</w:t>
      </w:r>
    </w:p>
    <w:p w14:paraId="539774A5" w14:textId="77777777" w:rsidR="00D333A1" w:rsidRDefault="00D333A1" w:rsidP="00D333A1">
      <w:pPr>
        <w:pStyle w:val="Codesnippet"/>
      </w:pPr>
      <w:r>
        <w:t>assert ok.</w:t>
      </w:r>
    </w:p>
    <w:p w14:paraId="4D977758" w14:textId="590844C2" w:rsidR="0030727A" w:rsidRDefault="00092716" w:rsidP="00C90629">
      <w:r>
        <w:t xml:space="preserve">The </w:t>
      </w:r>
      <w:r w:rsidR="004A43AF">
        <w:t>first</w:t>
      </w:r>
      <w:r>
        <w:t xml:space="preserve"> form is true after a </w:t>
      </w:r>
      <w:r w:rsidR="004D50E4" w:rsidRPr="004D50E4">
        <w:rPr>
          <w:rFonts w:ascii="Courier New" w:hAnsi="Courier New" w:cs="Courier New"/>
        </w:rPr>
        <w:t>step</w:t>
      </w:r>
      <w:r w:rsidR="004D50E4">
        <w:t xml:space="preserve"> command executes a </w:t>
      </w:r>
      <w:r>
        <w:t>random assignment statement</w:t>
      </w:r>
      <w:r w:rsidR="004A43AF">
        <w:t xml:space="preserve">. The second is true </w:t>
      </w:r>
      <w:r w:rsidR="005A1079">
        <w:t>after</w:t>
      </w:r>
      <w:r w:rsidR="004D50E4">
        <w:t xml:space="preserve"> a </w:t>
      </w:r>
      <w:r w:rsidR="004D50E4" w:rsidRPr="004D50E4">
        <w:rPr>
          <w:rFonts w:ascii="Courier New" w:hAnsi="Courier New" w:cs="Courier New"/>
        </w:rPr>
        <w:t>step</w:t>
      </w:r>
      <w:r w:rsidR="004D50E4">
        <w:t xml:space="preserve"> or </w:t>
      </w:r>
      <w:r w:rsidR="004D50E4" w:rsidRPr="004D50E4">
        <w:rPr>
          <w:rFonts w:ascii="Courier New" w:hAnsi="Courier New" w:cs="Courier New"/>
        </w:rPr>
        <w:t>run</w:t>
      </w:r>
      <w:r w:rsidR="004D50E4" w:rsidRPr="00FE1A3B">
        <w:rPr>
          <w:rFonts w:cstheme="minorHAnsi"/>
        </w:rPr>
        <w:t xml:space="preserve"> </w:t>
      </w:r>
      <w:r w:rsidR="004D50E4">
        <w:t>command executes</w:t>
      </w:r>
      <w:r w:rsidR="005A1079">
        <w:t xml:space="preserve"> a </w:t>
      </w:r>
      <w:proofErr w:type="gramStart"/>
      <w:r w:rsidR="005A1079" w:rsidRPr="005A1079">
        <w:rPr>
          <w:rFonts w:ascii="Courier New" w:hAnsi="Courier New" w:cs="Courier New"/>
        </w:rPr>
        <w:t>fail</w:t>
      </w:r>
      <w:proofErr w:type="gramEnd"/>
      <w:r w:rsidR="005A1079">
        <w:t xml:space="preserve"> statement</w:t>
      </w:r>
      <w:r w:rsidR="00DB34AF">
        <w:t xml:space="preserve"> or </w:t>
      </w:r>
      <w:r w:rsidR="0051501B">
        <w:t xml:space="preserve">tries to </w:t>
      </w:r>
      <w:r w:rsidR="00D40C24">
        <w:t xml:space="preserve">deliver a message </w:t>
      </w:r>
      <w:r w:rsidR="00AB4955">
        <w:t xml:space="preserve">that </w:t>
      </w:r>
      <w:r w:rsidR="000A456B">
        <w:t>is not allowed, such as</w:t>
      </w:r>
      <w:r w:rsidR="00D368EA">
        <w:t xml:space="preserve"> an adversarial message to a functionality that is in its initial state</w:t>
      </w:r>
      <w:r w:rsidR="007C08D3">
        <w:t>, an adversarial message sent by the environment</w:t>
      </w:r>
      <w:r w:rsidR="0077178A">
        <w:t xml:space="preserve"> or</w:t>
      </w:r>
      <w:r w:rsidR="00E92067">
        <w:t xml:space="preserve"> a direct message</w:t>
      </w:r>
      <w:r w:rsidR="00E85CE0">
        <w:t xml:space="preserve"> sent by the adversary</w:t>
      </w:r>
      <w:r w:rsidR="005A1079">
        <w:t xml:space="preserve">. </w:t>
      </w:r>
      <w:r w:rsidR="005C7751">
        <w:t xml:space="preserve">This effect </w:t>
      </w:r>
      <w:r w:rsidR="00F26039">
        <w:t>also indicates</w:t>
      </w:r>
      <w:r w:rsidR="00F570FD">
        <w:t xml:space="preserve"> that </w:t>
      </w:r>
      <w:r w:rsidR="001A4905">
        <w:t>the environment</w:t>
      </w:r>
      <w:r w:rsidR="00B4605A">
        <w:t xml:space="preserve"> now has control</w:t>
      </w:r>
      <w:r w:rsidR="001A4905">
        <w:t xml:space="preserve">. </w:t>
      </w:r>
      <w:r w:rsidR="005A1079">
        <w:t xml:space="preserve">The </w:t>
      </w:r>
      <w:r w:rsidR="00C65B25">
        <w:t>third</w:t>
      </w:r>
      <w:r w:rsidR="005A1079">
        <w:t xml:space="preserve"> form is true after </w:t>
      </w:r>
      <w:r w:rsidR="000853D8">
        <w:t xml:space="preserve">a </w:t>
      </w:r>
      <w:r w:rsidR="000853D8" w:rsidRPr="004D50E4">
        <w:rPr>
          <w:rFonts w:ascii="Courier New" w:hAnsi="Courier New" w:cs="Courier New"/>
        </w:rPr>
        <w:t>step</w:t>
      </w:r>
      <w:r w:rsidR="000853D8">
        <w:t xml:space="preserve"> or </w:t>
      </w:r>
      <w:r w:rsidR="000853D8" w:rsidRPr="004D50E4">
        <w:rPr>
          <w:rFonts w:ascii="Courier New" w:hAnsi="Courier New" w:cs="Courier New"/>
        </w:rPr>
        <w:t>run</w:t>
      </w:r>
      <w:r w:rsidR="000853D8" w:rsidRPr="00FE1A3B">
        <w:rPr>
          <w:rFonts w:cstheme="minorHAnsi"/>
        </w:rPr>
        <w:t xml:space="preserve"> </w:t>
      </w:r>
      <w:r w:rsidR="000853D8">
        <w:t xml:space="preserve">command </w:t>
      </w:r>
      <w:r w:rsidR="006E0179">
        <w:t xml:space="preserve">delivers </w:t>
      </w:r>
      <w:r w:rsidR="005A1079">
        <w:t xml:space="preserve">a message </w:t>
      </w:r>
      <w:r w:rsidR="00CB2505">
        <w:t>to the environment or adversary</w:t>
      </w:r>
      <w:r w:rsidR="00E20DA8">
        <w:t>,</w:t>
      </w:r>
      <w:r w:rsidR="00EA0F08">
        <w:t xml:space="preserve"> if the </w:t>
      </w:r>
      <w:r w:rsidR="00937086">
        <w:t>message</w:t>
      </w:r>
      <w:r w:rsidR="00E81279">
        <w:t xml:space="preserve"> </w:t>
      </w:r>
      <w:r w:rsidR="00937086">
        <w:t xml:space="preserve">exactly matches the </w:t>
      </w:r>
      <w:r w:rsidR="00B06DF9">
        <w:t>one</w:t>
      </w:r>
      <w:r w:rsidR="00937086">
        <w:t xml:space="preserve"> specified</w:t>
      </w:r>
      <w:r w:rsidR="00E81279">
        <w:t xml:space="preserve"> in the assertion</w:t>
      </w:r>
      <w:r w:rsidR="00937086">
        <w:t xml:space="preserve"> and the entity</w:t>
      </w:r>
      <w:r w:rsidR="00E81279">
        <w:t xml:space="preserve"> </w:t>
      </w:r>
      <w:r w:rsidR="00937086">
        <w:t>with</w:t>
      </w:r>
      <w:r w:rsidR="00E81279">
        <w:t xml:space="preserve"> </w:t>
      </w:r>
      <w:r w:rsidR="00937086">
        <w:t xml:space="preserve">control is correct. </w:t>
      </w:r>
      <w:r w:rsidR="00E81279">
        <w:t xml:space="preserve">The entity with control </w:t>
      </w:r>
      <w:proofErr w:type="gramStart"/>
      <w:r w:rsidR="00E81279">
        <w:t>is specified</w:t>
      </w:r>
      <w:proofErr w:type="gramEnd"/>
      <w:r w:rsidR="00E81279">
        <w:t xml:space="preserve"> as either </w:t>
      </w:r>
      <w:proofErr w:type="spellStart"/>
      <w:r w:rsidR="00E81279" w:rsidRPr="00E81279">
        <w:rPr>
          <w:rFonts w:ascii="Courier New" w:hAnsi="Courier New" w:cs="Courier New"/>
        </w:rPr>
        <w:t>ctrl_env</w:t>
      </w:r>
      <w:proofErr w:type="spellEnd"/>
      <w:r w:rsidR="00E81279">
        <w:t xml:space="preserve"> or </w:t>
      </w:r>
      <w:proofErr w:type="spellStart"/>
      <w:r w:rsidR="00E81279" w:rsidRPr="00E81279">
        <w:rPr>
          <w:rFonts w:ascii="Courier New" w:hAnsi="Courier New" w:cs="Courier New"/>
        </w:rPr>
        <w:t>ctrl_adv</w:t>
      </w:r>
      <w:proofErr w:type="spellEnd"/>
      <w:r w:rsidR="00CB2505">
        <w:t>.</w:t>
      </w:r>
      <w:r w:rsidR="009B65BE">
        <w:t xml:space="preserve"> </w:t>
      </w:r>
      <w:r w:rsidR="004A43AF">
        <w:t xml:space="preserve">The </w:t>
      </w:r>
      <w:r w:rsidR="00A35AE9">
        <w:t>last</w:t>
      </w:r>
      <w:r w:rsidR="004A43AF">
        <w:t xml:space="preserve"> form is true </w:t>
      </w:r>
      <w:r w:rsidR="00A35AE9">
        <w:t>whenever none of the other conditions apply</w:t>
      </w:r>
      <w:r w:rsidR="00B521BA">
        <w:t>:</w:t>
      </w:r>
      <w:r w:rsidR="00A35AE9">
        <w:t xml:space="preserve"> </w:t>
      </w:r>
      <w:r w:rsidR="004A43AF">
        <w:t xml:space="preserve">after </w:t>
      </w:r>
      <w:r w:rsidR="00B32BA6">
        <w:t xml:space="preserve">(1) </w:t>
      </w:r>
      <w:r w:rsidR="004A43AF">
        <w:t xml:space="preserve">a </w:t>
      </w:r>
      <w:r w:rsidR="004A43AF" w:rsidRPr="004E6479">
        <w:rPr>
          <w:rFonts w:ascii="Courier New" w:hAnsi="Courier New" w:cs="Courier New"/>
        </w:rPr>
        <w:t>send</w:t>
      </w:r>
      <w:r w:rsidR="004A43AF">
        <w:t xml:space="preserve"> command</w:t>
      </w:r>
      <w:r w:rsidR="00B32BA6">
        <w:t>;</w:t>
      </w:r>
      <w:r w:rsidR="004A43AF">
        <w:t xml:space="preserve"> or</w:t>
      </w:r>
      <w:r w:rsidR="00B32BA6">
        <w:t xml:space="preserve"> (2)</w:t>
      </w:r>
      <w:r w:rsidR="004A43AF">
        <w:t xml:space="preserve"> a </w:t>
      </w:r>
      <w:r w:rsidR="004A43AF" w:rsidRPr="004E6479">
        <w:rPr>
          <w:rFonts w:ascii="Courier New" w:hAnsi="Courier New" w:cs="Courier New"/>
        </w:rPr>
        <w:t>step</w:t>
      </w:r>
      <w:r w:rsidR="004A43AF">
        <w:t xml:space="preserve"> command that </w:t>
      </w:r>
      <w:r w:rsidR="00B32BA6">
        <w:t xml:space="preserve">(a) </w:t>
      </w:r>
      <w:r w:rsidR="00E23AF0">
        <w:t>delivers a message to the functionality</w:t>
      </w:r>
      <w:r w:rsidR="00D408ED">
        <w:t>;</w:t>
      </w:r>
      <w:r w:rsidR="00E23AF0">
        <w:t xml:space="preserve"> </w:t>
      </w:r>
      <w:r w:rsidR="00D408ED">
        <w:t>(b)</w:t>
      </w:r>
      <w:r w:rsidR="00E23AF0">
        <w:t xml:space="preserve"> </w:t>
      </w:r>
      <w:r w:rsidR="004A43AF">
        <w:t>executes anything other than a random assignment (</w:t>
      </w:r>
      <w:r w:rsidR="004A43AF" w:rsidRPr="008F722A">
        <w:rPr>
          <w:rFonts w:ascii="Courier New" w:hAnsi="Courier New" w:cs="Courier New"/>
        </w:rPr>
        <w:t>&lt;$</w:t>
      </w:r>
      <w:r w:rsidR="004A43AF">
        <w:t xml:space="preserve">) or </w:t>
      </w:r>
      <w:r w:rsidR="004A43AF" w:rsidRPr="008F722A">
        <w:rPr>
          <w:rFonts w:ascii="Courier New" w:hAnsi="Courier New" w:cs="Courier New"/>
        </w:rPr>
        <w:t>fail</w:t>
      </w:r>
      <w:r w:rsidR="004A43AF">
        <w:t xml:space="preserve"> statement</w:t>
      </w:r>
      <w:r w:rsidR="00EA3AF3">
        <w:t>, namely</w:t>
      </w:r>
      <w:r w:rsidR="004A43AF">
        <w:t xml:space="preserve"> a </w:t>
      </w:r>
      <w:r w:rsidR="004A43AF" w:rsidRPr="008F722A">
        <w:rPr>
          <w:rFonts w:ascii="Courier New" w:hAnsi="Courier New" w:cs="Courier New"/>
        </w:rPr>
        <w:t>send-transition</w:t>
      </w:r>
      <w:r w:rsidR="004A43AF">
        <w:t xml:space="preserve"> or a regular assignment (</w:t>
      </w:r>
      <w:r w:rsidR="004A43AF" w:rsidRPr="003475AF">
        <w:rPr>
          <w:rFonts w:ascii="Courier New" w:hAnsi="Courier New" w:cs="Courier New"/>
        </w:rPr>
        <w:t>&lt;-</w:t>
      </w:r>
      <w:r w:rsidR="004A43AF">
        <w:t>) statement</w:t>
      </w:r>
      <w:r w:rsidR="00D408ED">
        <w:t xml:space="preserve">; </w:t>
      </w:r>
      <w:r w:rsidR="004A43AF">
        <w:t>or</w:t>
      </w:r>
      <w:r w:rsidR="00D408ED">
        <w:t xml:space="preserve"> (c)</w:t>
      </w:r>
      <w:r w:rsidR="004A43AF">
        <w:t xml:space="preserve"> evaluates the condition of an </w:t>
      </w:r>
      <w:r w:rsidR="004A43AF" w:rsidRPr="003475AF">
        <w:rPr>
          <w:rFonts w:ascii="Courier New" w:hAnsi="Courier New" w:cs="Courier New"/>
        </w:rPr>
        <w:t>if</w:t>
      </w:r>
      <w:r w:rsidR="004A43AF">
        <w:t xml:space="preserve">, </w:t>
      </w:r>
      <w:proofErr w:type="spellStart"/>
      <w:r w:rsidR="004A43AF" w:rsidRPr="003475AF">
        <w:rPr>
          <w:rFonts w:ascii="Courier New" w:hAnsi="Courier New" w:cs="Courier New"/>
        </w:rPr>
        <w:t>elif</w:t>
      </w:r>
      <w:proofErr w:type="spellEnd"/>
      <w:r w:rsidR="004A43AF">
        <w:t xml:space="preserve"> or </w:t>
      </w:r>
      <w:r w:rsidR="004A43AF" w:rsidRPr="003475AF">
        <w:rPr>
          <w:rFonts w:ascii="Courier New" w:hAnsi="Courier New" w:cs="Courier New"/>
        </w:rPr>
        <w:t>match</w:t>
      </w:r>
      <w:r w:rsidR="004A43AF">
        <w:t xml:space="preserve"> statement.</w:t>
      </w:r>
    </w:p>
    <w:p w14:paraId="05DC301D" w14:textId="5B9C6547" w:rsidR="00AA1FF2" w:rsidRDefault="00AF6E76" w:rsidP="00C90629">
      <w:r>
        <w:t>If an assertion is true, it produces no output. If it is false, it generates an error</w:t>
      </w:r>
      <w:r w:rsidR="00FD4A88">
        <w:t xml:space="preserve"> that must </w:t>
      </w:r>
      <w:proofErr w:type="gramStart"/>
      <w:r w:rsidR="00FD4A88">
        <w:t>be corrected</w:t>
      </w:r>
      <w:proofErr w:type="gramEnd"/>
      <w:r w:rsidR="00FD4A88">
        <w:t xml:space="preserve"> for the script to run.</w:t>
      </w:r>
      <w:r w:rsidR="00C24DE5">
        <w:t xml:space="preserve"> </w:t>
      </w:r>
      <w:r w:rsidR="00AA1FF2">
        <w:t xml:space="preserve">For example, the last step </w:t>
      </w:r>
      <w:r w:rsidR="009E3430">
        <w:t xml:space="preserve">of the real session in </w:t>
      </w:r>
      <w:r w:rsidR="00B14A23">
        <w:rPr>
          <w:color w:val="2B579A"/>
          <w:shd w:val="clear" w:color="auto" w:fill="E6E6E6"/>
        </w:rPr>
        <w:fldChar w:fldCharType="begin"/>
      </w:r>
      <w:r w:rsidR="00B14A23">
        <w:instrText xml:space="preserve"> REF _Ref160106496 \h </w:instrText>
      </w:r>
      <w:r w:rsidR="00B14A23">
        <w:rPr>
          <w:color w:val="2B579A"/>
          <w:shd w:val="clear" w:color="auto" w:fill="E6E6E6"/>
        </w:rPr>
      </w:r>
      <w:r w:rsidR="00B14A23"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12</w:t>
      </w:r>
      <w:r w:rsidR="00B14A23">
        <w:rPr>
          <w:color w:val="2B579A"/>
          <w:shd w:val="clear" w:color="auto" w:fill="E6E6E6"/>
        </w:rPr>
        <w:fldChar w:fldCharType="end"/>
      </w:r>
      <w:r w:rsidR="009E3430">
        <w:t xml:space="preserve"> </w:t>
      </w:r>
      <w:r w:rsidR="00B14A23">
        <w:t>is</w:t>
      </w:r>
    </w:p>
    <w:p w14:paraId="288317BB" w14:textId="77777777" w:rsidR="009E3430" w:rsidRPr="009E3430" w:rsidRDefault="009E3430" w:rsidP="009E3430">
      <w:pPr>
        <w:pStyle w:val="Codesnippet"/>
      </w:pPr>
      <w:r w:rsidRPr="009E3430">
        <w:t xml:space="preserve">assert </w:t>
      </w:r>
      <w:proofErr w:type="spellStart"/>
      <w:r w:rsidRPr="009E3430">
        <w:t>msg_out</w:t>
      </w:r>
      <w:proofErr w:type="spellEnd"/>
    </w:p>
    <w:p w14:paraId="48321F80" w14:textId="77777777" w:rsidR="009E3430" w:rsidRPr="009E3430" w:rsidRDefault="009E3430" w:rsidP="009E3430">
      <w:pPr>
        <w:pStyle w:val="Codesnippet"/>
      </w:pPr>
      <w:r w:rsidRPr="009E3430">
        <w:t xml:space="preserve">  ((</w:t>
      </w:r>
      <w:proofErr w:type="spellStart"/>
      <w:r w:rsidRPr="009E3430">
        <w:t>func</w:t>
      </w:r>
      <w:proofErr w:type="spellEnd"/>
      <w:r w:rsidRPr="009E3430">
        <w:t>, 1</w:t>
      </w:r>
      <w:proofErr w:type="gramStart"/>
      <w:r w:rsidRPr="009E3430">
        <w:t>))@</w:t>
      </w:r>
      <w:proofErr w:type="gramEnd"/>
      <w:r w:rsidRPr="009E3430">
        <w:t>KeyExchange.KEDir.Pt1.ke_rsp2(g ^ rand1 ^ rand)@pt1</w:t>
      </w:r>
    </w:p>
    <w:p w14:paraId="45EF3EAD" w14:textId="77777777" w:rsidR="009E3430" w:rsidRPr="009E3430" w:rsidRDefault="009E3430" w:rsidP="009E3430">
      <w:pPr>
        <w:pStyle w:val="Codesnippet"/>
      </w:pPr>
      <w:r w:rsidRPr="009E3430">
        <w:t xml:space="preserve">  </w:t>
      </w:r>
      <w:proofErr w:type="spellStart"/>
      <w:r w:rsidRPr="009E3430">
        <w:t>ctrl_env</w:t>
      </w:r>
      <w:proofErr w:type="spellEnd"/>
      <w:r w:rsidRPr="009E3430">
        <w:t>.</w:t>
      </w:r>
    </w:p>
    <w:p w14:paraId="79E02F4A" w14:textId="512A7755" w:rsidR="009E3430" w:rsidRDefault="00134071" w:rsidP="00C90629">
      <w:r>
        <w:lastRenderedPageBreak/>
        <w:t xml:space="preserve">which is true. </w:t>
      </w:r>
      <w:r w:rsidR="00934EBE">
        <w:t xml:space="preserve">An assertion </w:t>
      </w:r>
      <w:proofErr w:type="gramStart"/>
      <w:r w:rsidR="00934EBE">
        <w:t>is not counted</w:t>
      </w:r>
      <w:proofErr w:type="gramEnd"/>
      <w:r w:rsidR="00934EBE">
        <w:t xml:space="preserve"> as a command, literally: the numeric </w:t>
      </w:r>
      <w:r w:rsidR="006F2DAA">
        <w:t xml:space="preserve">part of the command </w:t>
      </w:r>
      <w:r w:rsidR="00934EBE">
        <w:t xml:space="preserve">prompt </w:t>
      </w:r>
      <w:r w:rsidR="006F2DAA">
        <w:t>i</w:t>
      </w:r>
      <w:r w:rsidR="00934EBE">
        <w:t>s not increment</w:t>
      </w:r>
      <w:r w:rsidR="006F2DAA">
        <w:t>ed</w:t>
      </w:r>
      <w:r w:rsidR="00934EBE">
        <w:t>.</w:t>
      </w:r>
    </w:p>
    <w:p w14:paraId="71DFFC47" w14:textId="54F4FFC2" w:rsidR="003D369D" w:rsidRDefault="003D369D" w:rsidP="00C90629">
      <w:r>
        <w:t xml:space="preserve">If we continue the real session by having the environment try to initiate a second key exchange, </w:t>
      </w:r>
      <w:r w:rsidR="00AC1D3B">
        <w:t xml:space="preserve">the message is delivered to </w:t>
      </w:r>
      <w:r w:rsidR="00A66095">
        <w:t xml:space="preserve">the </w:t>
      </w:r>
      <w:r w:rsidR="00A66095" w:rsidRPr="009053E1">
        <w:rPr>
          <w:rFonts w:ascii="Courier New" w:hAnsi="Courier New" w:cs="Courier New"/>
        </w:rPr>
        <w:t>Pt1</w:t>
      </w:r>
      <w:r w:rsidR="00A66095">
        <w:t xml:space="preserve"> party</w:t>
      </w:r>
      <w:r w:rsidR="00AC1D3B">
        <w:t>, which</w:t>
      </w:r>
      <w:r w:rsidR="00A66095">
        <w:t xml:space="preserve"> rejects </w:t>
      </w:r>
      <w:r w:rsidR="00AC1D3B">
        <w:t>it</w:t>
      </w:r>
      <w:r w:rsidR="00A66095">
        <w:t xml:space="preserve"> because it is in its </w:t>
      </w:r>
      <w:proofErr w:type="gramStart"/>
      <w:r w:rsidR="00A66095" w:rsidRPr="005D448E">
        <w:rPr>
          <w:rFonts w:ascii="Courier New" w:hAnsi="Courier New" w:cs="Courier New"/>
        </w:rPr>
        <w:t>Final</w:t>
      </w:r>
      <w:proofErr w:type="gramEnd"/>
      <w:r w:rsidR="00A66095">
        <w:t xml:space="preserve"> state:</w:t>
      </w:r>
    </w:p>
    <w:p w14:paraId="648E428E" w14:textId="5A1E9151" w:rsidR="00EE32C8" w:rsidRPr="00C75E75" w:rsidRDefault="00EE32C8" w:rsidP="00EE32C8">
      <w:pPr>
        <w:pStyle w:val="Codesnippet"/>
        <w:rPr>
          <w:b/>
          <w:bCs/>
        </w:rPr>
      </w:pPr>
      <w:r w:rsidRPr="00C75E75">
        <w:rPr>
          <w:b/>
          <w:bCs/>
        </w:rPr>
        <w:t>send pt</w:t>
      </w:r>
      <w:r w:rsidR="001E72BB" w:rsidRPr="00C75E75">
        <w:rPr>
          <w:b/>
          <w:bCs/>
        </w:rPr>
        <w:t>2</w:t>
      </w:r>
      <w:r w:rsidRPr="00C75E75">
        <w:rPr>
          <w:b/>
          <w:bCs/>
        </w:rPr>
        <w:t>@KeyExchange.KEDir.Pt1.ke_req1(pt</w:t>
      </w:r>
      <w:proofErr w:type="gramStart"/>
      <w:r w:rsidR="00F26752" w:rsidRPr="00C75E75">
        <w:rPr>
          <w:b/>
          <w:bCs/>
        </w:rPr>
        <w:t>1</w:t>
      </w:r>
      <w:r w:rsidRPr="00C75E75">
        <w:rPr>
          <w:b/>
          <w:bCs/>
        </w:rPr>
        <w:t>)@</w:t>
      </w:r>
      <w:proofErr w:type="gramEnd"/>
      <w:r w:rsidRPr="00C75E75">
        <w:rPr>
          <w:b/>
          <w:bCs/>
        </w:rPr>
        <w:t>((func, 1)).</w:t>
      </w:r>
    </w:p>
    <w:p w14:paraId="4F4C523D" w14:textId="75612772" w:rsidR="006F6327" w:rsidRDefault="006F6327" w:rsidP="00EE32C8">
      <w:pPr>
        <w:pStyle w:val="Codesnippet"/>
      </w:pPr>
      <w:r>
        <w:t>effect:</w:t>
      </w:r>
    </w:p>
    <w:p w14:paraId="64DBC641" w14:textId="77777777" w:rsidR="006F6327" w:rsidRDefault="006F6327" w:rsidP="00EE32C8">
      <w:pPr>
        <w:pStyle w:val="Codesnippet"/>
      </w:pPr>
    </w:p>
    <w:p w14:paraId="7B90013F" w14:textId="5E8CB8E2" w:rsidR="006F6327" w:rsidRDefault="006F6327" w:rsidP="00EE32C8">
      <w:pPr>
        <w:pStyle w:val="Codesnippet"/>
      </w:pPr>
      <w:r>
        <w:t>;</w:t>
      </w:r>
    </w:p>
    <w:p w14:paraId="03980BBC" w14:textId="6155050C" w:rsidR="00A64FDC" w:rsidRDefault="00A64FDC" w:rsidP="00EE32C8">
      <w:pPr>
        <w:pStyle w:val="Codesnippet"/>
      </w:pPr>
      <w:r>
        <w:t xml:space="preserve">UC file position: </w:t>
      </w:r>
      <w:proofErr w:type="gramStart"/>
      <w:r>
        <w:t>None;</w:t>
      </w:r>
      <w:proofErr w:type="gramEnd"/>
    </w:p>
    <w:p w14:paraId="001996E4" w14:textId="0C3B2423" w:rsidR="000C0B32" w:rsidRDefault="000C0B32" w:rsidP="00EE32C8">
      <w:pPr>
        <w:pStyle w:val="Codesnippet"/>
      </w:pPr>
      <w:r>
        <w:t>state:</w:t>
      </w:r>
    </w:p>
    <w:p w14:paraId="091A9E94" w14:textId="581C8C51" w:rsidR="00A64FDC" w:rsidRDefault="00A64FDC" w:rsidP="00EE32C8">
      <w:pPr>
        <w:pStyle w:val="Codesnippet"/>
      </w:pPr>
      <w:r>
        <w:t>global context: …</w:t>
      </w:r>
    </w:p>
    <w:p w14:paraId="789F12A5" w14:textId="77777777" w:rsidR="00C75E75" w:rsidRDefault="00C75E75" w:rsidP="00EE32C8">
      <w:pPr>
        <w:pStyle w:val="Codesnippet"/>
      </w:pPr>
    </w:p>
    <w:p w14:paraId="5D9321FA" w14:textId="57187CE7" w:rsidR="00A64FDC" w:rsidRDefault="00A64FDC" w:rsidP="00EE32C8">
      <w:pPr>
        <w:pStyle w:val="Codesnippet"/>
      </w:pPr>
      <w:r>
        <w:t>real world: …</w:t>
      </w:r>
    </w:p>
    <w:p w14:paraId="228128FC" w14:textId="77777777" w:rsidR="00C75E75" w:rsidRDefault="00C75E75" w:rsidP="00EE32C8">
      <w:pPr>
        <w:pStyle w:val="Codesnippet"/>
      </w:pPr>
    </w:p>
    <w:p w14:paraId="02DA0401" w14:textId="1D45FA4A" w:rsidR="00A64FDC" w:rsidRDefault="00A64FDC" w:rsidP="00EE32C8">
      <w:pPr>
        <w:pStyle w:val="Codesnippet"/>
      </w:pPr>
      <w:r>
        <w:t>input guard: 4</w:t>
      </w:r>
    </w:p>
    <w:p w14:paraId="2B3A8DAD" w14:textId="1AD2A1EA" w:rsidR="00A64FDC" w:rsidRDefault="00A64FDC" w:rsidP="00EE32C8">
      <w:pPr>
        <w:pStyle w:val="Codesnippet"/>
      </w:pPr>
      <w:r>
        <w:t>sending from environment</w:t>
      </w:r>
    </w:p>
    <w:p w14:paraId="7AF728AF" w14:textId="77777777" w:rsidR="0044531E" w:rsidRDefault="0044531E" w:rsidP="00EE32C8">
      <w:pPr>
        <w:pStyle w:val="Codesnippet"/>
      </w:pPr>
    </w:p>
    <w:p w14:paraId="45C5B611" w14:textId="07A52016" w:rsidR="00A64FDC" w:rsidRDefault="001E72BB" w:rsidP="00EE32C8">
      <w:pPr>
        <w:pStyle w:val="Codesnippet"/>
      </w:pPr>
      <w:r>
        <w:t>message: pt2</w:t>
      </w:r>
      <w:r w:rsidR="00C75E75" w:rsidRPr="00C67ED7">
        <w:t>@KeyExchange.KEDir.Pt1.ke_req1(pt</w:t>
      </w:r>
      <w:proofErr w:type="gramStart"/>
      <w:r w:rsidR="00C75E75">
        <w:t>1</w:t>
      </w:r>
      <w:r w:rsidR="00C75E75" w:rsidRPr="00C67ED7">
        <w:t>)@</w:t>
      </w:r>
      <w:proofErr w:type="gramEnd"/>
      <w:r w:rsidR="00C75E75" w:rsidRPr="00C67ED7">
        <w:t>((func, 1))</w:t>
      </w:r>
    </w:p>
    <w:p w14:paraId="69C5B39F" w14:textId="7E8E9A7F" w:rsidR="00A66095" w:rsidRPr="0044531E" w:rsidRDefault="00EE32C8" w:rsidP="00A66095">
      <w:pPr>
        <w:pStyle w:val="Codesnippet"/>
        <w:rPr>
          <w:b/>
          <w:bCs/>
        </w:rPr>
      </w:pPr>
      <w:r w:rsidRPr="0044531E">
        <w:rPr>
          <w:b/>
          <w:bCs/>
        </w:rPr>
        <w:t>run.</w:t>
      </w:r>
    </w:p>
    <w:p w14:paraId="0237D653" w14:textId="77777777" w:rsidR="00FD32C6" w:rsidRDefault="00FD32C6" w:rsidP="00FD32C6">
      <w:pPr>
        <w:pStyle w:val="Codesnippet"/>
      </w:pPr>
      <w:r>
        <w:t>effect:</w:t>
      </w:r>
    </w:p>
    <w:p w14:paraId="3325CFB9" w14:textId="636A223E" w:rsidR="00FD32C6" w:rsidRDefault="00FD32C6" w:rsidP="00FD32C6">
      <w:pPr>
        <w:pStyle w:val="Codesnippet"/>
      </w:pPr>
      <w:r>
        <w:t>note: "</w:t>
      </w:r>
      <w:r w:rsidR="00FD60D3">
        <w:t xml:space="preserve">fail." </w:t>
      </w:r>
      <w:proofErr w:type="gramStart"/>
      <w:r w:rsidR="00FD60D3">
        <w:t>was called</w:t>
      </w:r>
      <w:proofErr w:type="gramEnd"/>
      <w:r w:rsidR="00FD60D3">
        <w:t>.</w:t>
      </w:r>
    </w:p>
    <w:p w14:paraId="4C9EAE12" w14:textId="77777777" w:rsidR="00FD32C6" w:rsidRDefault="00FD32C6" w:rsidP="00FD32C6">
      <w:pPr>
        <w:pStyle w:val="Codesnippet"/>
      </w:pPr>
      <w:r>
        <w:t>;</w:t>
      </w:r>
    </w:p>
    <w:p w14:paraId="7E88CC6A" w14:textId="77777777" w:rsidR="00FD32C6" w:rsidRDefault="00FD32C6" w:rsidP="00FD32C6">
      <w:pPr>
        <w:pStyle w:val="Codesnippet"/>
      </w:pPr>
      <w:r>
        <w:t xml:space="preserve">UC file position: </w:t>
      </w:r>
      <w:proofErr w:type="gramStart"/>
      <w:r>
        <w:t>None;</w:t>
      </w:r>
      <w:proofErr w:type="gramEnd"/>
    </w:p>
    <w:p w14:paraId="1CD6E9E8" w14:textId="345AC408" w:rsidR="000C0B32" w:rsidRDefault="000C0B32" w:rsidP="00FD32C6">
      <w:pPr>
        <w:pStyle w:val="Codesnippet"/>
      </w:pPr>
      <w:r>
        <w:t>state:</w:t>
      </w:r>
    </w:p>
    <w:p w14:paraId="61170394" w14:textId="77777777" w:rsidR="00FD32C6" w:rsidRDefault="00FD32C6" w:rsidP="00FD32C6">
      <w:pPr>
        <w:pStyle w:val="Codesnippet"/>
      </w:pPr>
      <w:r>
        <w:t>global context: …</w:t>
      </w:r>
    </w:p>
    <w:p w14:paraId="4AF13562" w14:textId="77777777" w:rsidR="00FD32C6" w:rsidRDefault="00FD32C6" w:rsidP="00FD32C6">
      <w:pPr>
        <w:pStyle w:val="Codesnippet"/>
      </w:pPr>
    </w:p>
    <w:p w14:paraId="2299CAAB" w14:textId="77777777" w:rsidR="00FD32C6" w:rsidRDefault="00FD32C6" w:rsidP="00FD32C6">
      <w:pPr>
        <w:pStyle w:val="Codesnippet"/>
      </w:pPr>
      <w:r>
        <w:t>real world: …</w:t>
      </w:r>
    </w:p>
    <w:p w14:paraId="0100C257" w14:textId="77777777" w:rsidR="00FD32C6" w:rsidRDefault="00FD32C6" w:rsidP="00FD32C6">
      <w:pPr>
        <w:pStyle w:val="Codesnippet"/>
      </w:pPr>
    </w:p>
    <w:p w14:paraId="152C2A45" w14:textId="77777777" w:rsidR="00FD32C6" w:rsidRDefault="00FD32C6" w:rsidP="00FD32C6">
      <w:pPr>
        <w:pStyle w:val="Codesnippet"/>
      </w:pPr>
      <w:r>
        <w:t>input guard: 4</w:t>
      </w:r>
    </w:p>
    <w:p w14:paraId="5A5E686A" w14:textId="2F0AD804" w:rsidR="00FD32C6" w:rsidRDefault="00FD60D3" w:rsidP="00FD32C6">
      <w:pPr>
        <w:pStyle w:val="Codesnippet"/>
      </w:pPr>
      <w:r>
        <w:t>control:</w:t>
      </w:r>
      <w:r w:rsidR="00FD32C6">
        <w:t xml:space="preserve"> environment</w:t>
      </w:r>
    </w:p>
    <w:p w14:paraId="1BAD9AAF" w14:textId="0E8F2844" w:rsidR="00006636" w:rsidRDefault="00006636" w:rsidP="00006636">
      <w:r>
        <w:t>We can confirm this</w:t>
      </w:r>
      <w:r w:rsidR="009C1D2C">
        <w:t xml:space="preserve"> (or that we expected this)</w:t>
      </w:r>
      <w:r>
        <w:t xml:space="preserve"> with an assertion</w:t>
      </w:r>
      <w:r w:rsidR="00F57200">
        <w:t>:</w:t>
      </w:r>
    </w:p>
    <w:p w14:paraId="5E9C95BD" w14:textId="4CBDAD1F" w:rsidR="001167FD" w:rsidRDefault="001167FD" w:rsidP="00A66095">
      <w:pPr>
        <w:pStyle w:val="Codesnippet"/>
        <w:rPr>
          <w:b/>
          <w:bCs/>
        </w:rPr>
      </w:pPr>
      <w:r w:rsidRPr="00FD32C6">
        <w:rPr>
          <w:b/>
          <w:bCs/>
        </w:rPr>
        <w:t xml:space="preserve">assert </w:t>
      </w:r>
      <w:proofErr w:type="spellStart"/>
      <w:r w:rsidRPr="00FD32C6">
        <w:rPr>
          <w:b/>
          <w:bCs/>
        </w:rPr>
        <w:t>fail_out</w:t>
      </w:r>
      <w:proofErr w:type="spellEnd"/>
      <w:r w:rsidRPr="00FD32C6">
        <w:rPr>
          <w:b/>
          <w:bCs/>
        </w:rPr>
        <w:t>.</w:t>
      </w:r>
    </w:p>
    <w:p w14:paraId="24A150C2" w14:textId="15B51984" w:rsidR="00CB6575" w:rsidRPr="00FD32C6" w:rsidRDefault="00691A13" w:rsidP="00691A13">
      <w:pPr>
        <w:rPr>
          <w:b/>
          <w:bCs/>
        </w:rPr>
      </w:pPr>
      <w:r>
        <w:t>Again, there is n</w:t>
      </w:r>
      <w:r w:rsidR="00CB6575">
        <w:t xml:space="preserve">o output </w:t>
      </w:r>
      <w:r>
        <w:t xml:space="preserve">from </w:t>
      </w:r>
      <w:r w:rsidR="00CB6575">
        <w:t xml:space="preserve">the assertion </w:t>
      </w:r>
      <w:r>
        <w:t xml:space="preserve">because it </w:t>
      </w:r>
      <w:r w:rsidR="00CB6575">
        <w:t>is correct.</w:t>
      </w:r>
    </w:p>
    <w:p w14:paraId="42DC75BD" w14:textId="736CF5E5" w:rsidR="009B2D2A" w:rsidRDefault="009228B3" w:rsidP="009B2D2A">
      <w:pPr>
        <w:pStyle w:val="Heading2"/>
      </w:pPr>
      <w:bookmarkStart w:id="56" w:name="_Toc171931119"/>
      <w:r>
        <w:t xml:space="preserve">Ideal </w:t>
      </w:r>
      <w:r w:rsidR="00D63BDF">
        <w:t>World</w:t>
      </w:r>
      <w:r w:rsidR="009B2D2A">
        <w:t xml:space="preserve"> Sessions</w:t>
      </w:r>
      <w:bookmarkEnd w:id="56"/>
    </w:p>
    <w:p w14:paraId="5DA3E22A" w14:textId="56F7E437" w:rsidR="00F71194" w:rsidRDefault="00B75FD6" w:rsidP="00C90629">
      <w:r>
        <w:t xml:space="preserve">In </w:t>
      </w:r>
      <w:r w:rsidR="00267A89">
        <w:rPr>
          <w:color w:val="2B579A"/>
          <w:shd w:val="clear" w:color="auto" w:fill="E6E6E6"/>
        </w:rPr>
        <w:fldChar w:fldCharType="begin"/>
      </w:r>
      <w:r w:rsidR="00267A89">
        <w:instrText xml:space="preserve"> REF _Ref160106496 \h </w:instrText>
      </w:r>
      <w:r w:rsidR="00267A89">
        <w:rPr>
          <w:color w:val="2B579A"/>
          <w:shd w:val="clear" w:color="auto" w:fill="E6E6E6"/>
        </w:rPr>
      </w:r>
      <w:r w:rsidR="00267A89"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12</w:t>
      </w:r>
      <w:r w:rsidR="00267A89">
        <w:rPr>
          <w:color w:val="2B579A"/>
          <w:shd w:val="clear" w:color="auto" w:fill="E6E6E6"/>
        </w:rPr>
        <w:fldChar w:fldCharType="end"/>
      </w:r>
      <w:r>
        <w:t xml:space="preserve">, we </w:t>
      </w:r>
      <w:r w:rsidR="00054D09">
        <w:t xml:space="preserve">next </w:t>
      </w:r>
      <w:r>
        <w:t>start an ideal session.</w:t>
      </w:r>
      <w:r w:rsidR="00784895">
        <w:t xml:space="preserve"> The output is very similar</w:t>
      </w:r>
      <w:r w:rsidR="00390D20">
        <w:t xml:space="preserve"> to starting a real session.</w:t>
      </w:r>
    </w:p>
    <w:p w14:paraId="3184BFC5" w14:textId="77777777" w:rsidR="00784895" w:rsidRPr="00390D20" w:rsidRDefault="00784895" w:rsidP="00784895">
      <w:pPr>
        <w:pStyle w:val="Codesnippet"/>
        <w:rPr>
          <w:b/>
          <w:bCs/>
        </w:rPr>
      </w:pPr>
      <w:r w:rsidRPr="00390D20">
        <w:rPr>
          <w:b/>
          <w:bCs/>
        </w:rPr>
        <w:t>ideal.</w:t>
      </w:r>
    </w:p>
    <w:p w14:paraId="1E3247BD" w14:textId="3E71DEFF" w:rsidR="00784895" w:rsidRDefault="00784895" w:rsidP="00784895">
      <w:pPr>
        <w:pStyle w:val="Codesnippet"/>
      </w:pPr>
      <w:r w:rsidRPr="006C7B39">
        <w:t>global context</w:t>
      </w:r>
      <w:r>
        <w:t>:</w:t>
      </w:r>
    </w:p>
    <w:p w14:paraId="09F6CFB7" w14:textId="77777777" w:rsidR="00784895" w:rsidRDefault="00784895" w:rsidP="00784895">
      <w:pPr>
        <w:pStyle w:val="Codesnippet"/>
      </w:pPr>
      <w:r>
        <w:t>(</w:t>
      </w:r>
      <w:proofErr w:type="spellStart"/>
      <w:proofErr w:type="gramStart"/>
      <w:r>
        <w:t>func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addr</w:t>
      </w:r>
      <w:proofErr w:type="spellEnd"/>
      <w:r>
        <w:t xml:space="preserve">, adv :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IncFuncAdv</w:t>
      </w:r>
      <w:proofErr w:type="spellEnd"/>
      <w:r>
        <w:t xml:space="preserve"> : </w:t>
      </w:r>
      <w:proofErr w:type="spellStart"/>
      <w:r>
        <w:t>inc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adv, pt1 : port,</w:t>
      </w:r>
    </w:p>
    <w:p w14:paraId="5C8B5FD8" w14:textId="6FA7D59B" w:rsidR="00784895" w:rsidRDefault="00784895" w:rsidP="00784895">
      <w:pPr>
        <w:pStyle w:val="Codesnippet"/>
      </w:pPr>
      <w:r>
        <w:t xml:space="preserve"> pt</w:t>
      </w:r>
      <w:proofErr w:type="gramStart"/>
      <w:r>
        <w:t>2 :</w:t>
      </w:r>
      <w:proofErr w:type="gramEnd"/>
      <w:r>
        <w:t xml:space="preserve"> port, pt1_env : </w:t>
      </w:r>
      <w:proofErr w:type="spellStart"/>
      <w:r>
        <w:t>envport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pt1, pt2_env : </w:t>
      </w:r>
      <w:proofErr w:type="spellStart"/>
      <w:r>
        <w:t>envport</w:t>
      </w:r>
      <w:proofErr w:type="spellEnd"/>
    </w:p>
    <w:p w14:paraId="69E8BC6E" w14:textId="14BA7CCB" w:rsidR="00784895" w:rsidRDefault="00784895" w:rsidP="00784895">
      <w:pPr>
        <w:pStyle w:val="Codesnippet"/>
      </w:pPr>
      <w:r>
        <w:t xml:space="preserve"> </w:t>
      </w:r>
      <w:proofErr w:type="spellStart"/>
      <w:r>
        <w:t>func</w:t>
      </w:r>
      <w:proofErr w:type="spellEnd"/>
      <w:r>
        <w:t xml:space="preserve"> pt2)</w:t>
      </w:r>
    </w:p>
    <w:p w14:paraId="2091B56F" w14:textId="77777777" w:rsidR="00784895" w:rsidRDefault="00784895" w:rsidP="00784895">
      <w:pPr>
        <w:pStyle w:val="Codesnippet"/>
      </w:pPr>
    </w:p>
    <w:p w14:paraId="10EA2544" w14:textId="3A216855" w:rsidR="00784895" w:rsidRDefault="00390D20" w:rsidP="00784895">
      <w:pPr>
        <w:pStyle w:val="Codesnippet"/>
      </w:pPr>
      <w:r>
        <w:t>Id</w:t>
      </w:r>
      <w:r w:rsidR="00784895">
        <w:t>eal world:</w:t>
      </w:r>
    </w:p>
    <w:p w14:paraId="2E54C273" w14:textId="77777777" w:rsidR="00AD67D4" w:rsidRDefault="00784895" w:rsidP="003156A9">
      <w:pPr>
        <w:pStyle w:val="Codesnippet"/>
      </w:pPr>
      <w:r>
        <w:t>KeyExchange.KE</w:t>
      </w:r>
      <w:r w:rsidR="00717C19">
        <w:t>Id</w:t>
      </w:r>
      <w:r>
        <w:t>eal:1</w:t>
      </w:r>
      <w:r w:rsidR="003156A9">
        <w:t>[</w:t>
      </w:r>
      <w:proofErr w:type="spellStart"/>
      <w:r>
        <w:t>WaitReq</w:t>
      </w:r>
      <w:proofErr w:type="spellEnd"/>
      <w:r w:rsidR="003156A9">
        <w:t>] /</w:t>
      </w:r>
    </w:p>
    <w:p w14:paraId="177EA1BB" w14:textId="04B47B17" w:rsidR="00784895" w:rsidRDefault="003156A9" w:rsidP="003156A9">
      <w:pPr>
        <w:pStyle w:val="Codesnippet"/>
      </w:pPr>
      <w:r>
        <w:t>KeyExchange.KESim:</w:t>
      </w:r>
      <w:r w:rsidR="00AD67D4">
        <w:t>1[uninitialized/</w:t>
      </w:r>
      <w:r w:rsidR="00784895">
        <w:t>Wait</w:t>
      </w:r>
      <w:r w:rsidR="00AD67D4">
        <w:t>Req1]</w:t>
      </w:r>
    </w:p>
    <w:p w14:paraId="700F4CBD" w14:textId="77777777" w:rsidR="00784895" w:rsidRDefault="00784895" w:rsidP="00784895">
      <w:pPr>
        <w:pStyle w:val="Codesnippet"/>
      </w:pPr>
    </w:p>
    <w:p w14:paraId="15FFD0C8" w14:textId="77777777" w:rsidR="00784895" w:rsidRDefault="00784895" w:rsidP="00784895">
      <w:pPr>
        <w:pStyle w:val="Codesnippet"/>
      </w:pPr>
      <w:r>
        <w:t>input guard: 4</w:t>
      </w:r>
    </w:p>
    <w:p w14:paraId="11F949EC" w14:textId="77777777" w:rsidR="00784895" w:rsidRDefault="00784895" w:rsidP="00784895">
      <w:pPr>
        <w:pStyle w:val="Codesnippet"/>
      </w:pPr>
      <w:r>
        <w:t>control: environment</w:t>
      </w:r>
    </w:p>
    <w:p w14:paraId="023DCDF3" w14:textId="23483501" w:rsidR="00F71194" w:rsidRDefault="00F71194" w:rsidP="00F71194">
      <w:r>
        <w:t xml:space="preserve">The state of the ideal world shows the state of the ideal functionality and the state of the simulator, including any </w:t>
      </w:r>
      <w:proofErr w:type="spellStart"/>
      <w:r>
        <w:t>subsimulators</w:t>
      </w:r>
      <w:proofErr w:type="spellEnd"/>
      <w:r>
        <w:t xml:space="preserve"> it contains.</w:t>
      </w:r>
      <w:r w:rsidR="00B310CA">
        <w:t xml:space="preserve"> Until the simulator receives its first message from the ideal functionality, its state </w:t>
      </w:r>
      <w:proofErr w:type="gramStart"/>
      <w:r w:rsidR="00B310CA">
        <w:t>is annotated</w:t>
      </w:r>
      <w:proofErr w:type="gramEnd"/>
      <w:r w:rsidR="00B310CA">
        <w:t xml:space="preserve"> as </w:t>
      </w:r>
      <w:r w:rsidR="00B310CA" w:rsidRPr="00B40BC5">
        <w:rPr>
          <w:rFonts w:ascii="Courier New" w:hAnsi="Courier New" w:cs="Courier New"/>
        </w:rPr>
        <w:t>uninitialized</w:t>
      </w:r>
      <w:r w:rsidR="00DC7AF3">
        <w:t xml:space="preserve"> </w:t>
      </w:r>
      <w:r w:rsidR="007B523A">
        <w:t>because</w:t>
      </w:r>
      <w:r w:rsidR="00DC7AF3">
        <w:t xml:space="preserve"> it does not know </w:t>
      </w:r>
      <w:r w:rsidR="00B40BC5">
        <w:t>the address of the ideal functionality</w:t>
      </w:r>
      <w:r w:rsidR="00DC7AF3">
        <w:t>.</w:t>
      </w:r>
      <w:r w:rsidR="00502506">
        <w:t xml:space="preserve"> It is an error if it receives </w:t>
      </w:r>
      <w:r w:rsidR="00021B34">
        <w:t>a message from the adversary while uninitialized.</w:t>
      </w:r>
    </w:p>
    <w:p w14:paraId="5F6F9E3A" w14:textId="5C2D519C" w:rsidR="007A6069" w:rsidRDefault="006704FD" w:rsidP="00F71194">
      <w:r>
        <w:t xml:space="preserve">The </w:t>
      </w:r>
      <w:r w:rsidR="00021B34">
        <w:t xml:space="preserve">example </w:t>
      </w:r>
      <w:r w:rsidR="00CD1A40">
        <w:t>ideal session</w:t>
      </w:r>
      <w:r>
        <w:t xml:space="preserve"> sends the same messages to the functionality </w:t>
      </w:r>
      <w:r w:rsidR="00CD1A40">
        <w:t>as the real session</w:t>
      </w:r>
      <w:r w:rsidR="004B24D8">
        <w:t>, starting with</w:t>
      </w:r>
    </w:p>
    <w:p w14:paraId="7C054E35" w14:textId="77777777" w:rsidR="00BB57AE" w:rsidRDefault="00BB57AE" w:rsidP="00BB57AE">
      <w:pPr>
        <w:pStyle w:val="Codesnippet"/>
        <w:rPr>
          <w:b/>
          <w:bCs/>
        </w:rPr>
      </w:pPr>
      <w:r w:rsidRPr="00AA447B">
        <w:rPr>
          <w:b/>
          <w:bCs/>
        </w:rPr>
        <w:t>send pt1@KeyExchange.KEDir.Pt1.ke_req1(pt</w:t>
      </w:r>
      <w:proofErr w:type="gramStart"/>
      <w:r w:rsidRPr="00AA447B">
        <w:rPr>
          <w:b/>
          <w:bCs/>
        </w:rPr>
        <w:t>2)@</w:t>
      </w:r>
      <w:proofErr w:type="gramEnd"/>
      <w:r w:rsidRPr="00AA447B">
        <w:rPr>
          <w:b/>
          <w:bCs/>
        </w:rPr>
        <w:t>((func, 1)).</w:t>
      </w:r>
    </w:p>
    <w:p w14:paraId="729640A3" w14:textId="77777777" w:rsidR="00BB57AE" w:rsidRPr="00ED1358" w:rsidRDefault="00BB57AE" w:rsidP="00BB57AE">
      <w:pPr>
        <w:pStyle w:val="Codesnippet"/>
      </w:pPr>
      <w:r w:rsidRPr="00ED1358">
        <w:t>effect:</w:t>
      </w:r>
    </w:p>
    <w:p w14:paraId="093A90F3" w14:textId="77777777" w:rsidR="00BB57AE" w:rsidRPr="00ED1358" w:rsidRDefault="00BB57AE" w:rsidP="00BB57AE">
      <w:pPr>
        <w:pStyle w:val="Codesnippet"/>
      </w:pPr>
    </w:p>
    <w:p w14:paraId="26D764C3" w14:textId="77777777" w:rsidR="00BB57AE" w:rsidRPr="00ED1358" w:rsidRDefault="00BB57AE" w:rsidP="00BB57AE">
      <w:pPr>
        <w:pStyle w:val="Codesnippet"/>
      </w:pPr>
      <w:r w:rsidRPr="00ED1358">
        <w:t>;</w:t>
      </w:r>
    </w:p>
    <w:p w14:paraId="3041664E" w14:textId="77777777" w:rsidR="00BB57AE" w:rsidRDefault="00BB57AE" w:rsidP="00BB57AE">
      <w:pPr>
        <w:pStyle w:val="Codesnippet"/>
      </w:pPr>
      <w:r w:rsidRPr="00ED1358">
        <w:t xml:space="preserve">UC </w:t>
      </w:r>
      <w:r>
        <w:t>f</w:t>
      </w:r>
      <w:r w:rsidRPr="00ED1358">
        <w:t xml:space="preserve">ile position: </w:t>
      </w:r>
      <w:proofErr w:type="gramStart"/>
      <w:r w:rsidRPr="00ED1358">
        <w:t>None;</w:t>
      </w:r>
      <w:proofErr w:type="gramEnd"/>
    </w:p>
    <w:p w14:paraId="160D4ACB" w14:textId="1F92D280" w:rsidR="00843BCE" w:rsidRPr="00ED1358" w:rsidRDefault="00843BCE" w:rsidP="00BB57AE">
      <w:pPr>
        <w:pStyle w:val="Codesnippet"/>
      </w:pPr>
      <w:r>
        <w:t>state:</w:t>
      </w:r>
    </w:p>
    <w:p w14:paraId="57FE9387" w14:textId="77777777" w:rsidR="00BB57AE" w:rsidRDefault="00BB57AE" w:rsidP="00BB57AE">
      <w:pPr>
        <w:pStyle w:val="Codesnippet"/>
      </w:pPr>
      <w:r>
        <w:t>global context: …</w:t>
      </w:r>
    </w:p>
    <w:p w14:paraId="5C6E9009" w14:textId="77777777" w:rsidR="00BB57AE" w:rsidRDefault="00BB57AE" w:rsidP="00BB57AE">
      <w:pPr>
        <w:pStyle w:val="Codesnippet"/>
      </w:pPr>
    </w:p>
    <w:p w14:paraId="18989BFD" w14:textId="3CFC1BA5" w:rsidR="00BB57AE" w:rsidRDefault="00271336" w:rsidP="00BB57AE">
      <w:pPr>
        <w:pStyle w:val="Codesnippet"/>
      </w:pPr>
      <w:r>
        <w:t>id</w:t>
      </w:r>
      <w:r w:rsidR="00BB57AE">
        <w:t>eal world: …</w:t>
      </w:r>
    </w:p>
    <w:p w14:paraId="31A4EFE9" w14:textId="77777777" w:rsidR="00BB57AE" w:rsidRDefault="00BB57AE" w:rsidP="00BB57AE">
      <w:pPr>
        <w:pStyle w:val="Codesnippet"/>
      </w:pPr>
    </w:p>
    <w:p w14:paraId="1F947D90" w14:textId="77777777" w:rsidR="00BB57AE" w:rsidRDefault="00BB57AE" w:rsidP="00BB57AE">
      <w:pPr>
        <w:pStyle w:val="Codesnippet"/>
      </w:pPr>
      <w:r>
        <w:t>input guard: 4</w:t>
      </w:r>
    </w:p>
    <w:p w14:paraId="1EA1AE78" w14:textId="77777777" w:rsidR="00BB57AE" w:rsidRDefault="00BB57AE" w:rsidP="00BB57AE">
      <w:pPr>
        <w:pStyle w:val="Codesnippet"/>
      </w:pPr>
      <w:r>
        <w:t>sending from environment</w:t>
      </w:r>
    </w:p>
    <w:p w14:paraId="3BAEEB10" w14:textId="77777777" w:rsidR="00BB57AE" w:rsidRDefault="00BB57AE" w:rsidP="00BB57AE">
      <w:pPr>
        <w:pStyle w:val="Codesnippet"/>
      </w:pPr>
    </w:p>
    <w:p w14:paraId="407CAADD" w14:textId="77777777" w:rsidR="00BB57AE" w:rsidRDefault="00BB57AE" w:rsidP="00BB57AE">
      <w:pPr>
        <w:pStyle w:val="Codesnippet"/>
      </w:pPr>
      <w:r>
        <w:t>message: pt1@KeyExchange.KEDir.Pt1.ke_req1(pt</w:t>
      </w:r>
      <w:proofErr w:type="gramStart"/>
      <w:r>
        <w:t>2)@</w:t>
      </w:r>
      <w:proofErr w:type="gramEnd"/>
      <w:r>
        <w:t>((func, 1))</w:t>
      </w:r>
    </w:p>
    <w:p w14:paraId="2070A58E" w14:textId="77777777" w:rsidR="00230794" w:rsidRDefault="00230794" w:rsidP="00230794">
      <w:pPr>
        <w:pStyle w:val="Codesnippet"/>
        <w:rPr>
          <w:b/>
          <w:bCs/>
        </w:rPr>
      </w:pPr>
      <w:r>
        <w:rPr>
          <w:b/>
          <w:bCs/>
        </w:rPr>
        <w:t>run</w:t>
      </w:r>
      <w:r w:rsidRPr="00AA447B">
        <w:rPr>
          <w:b/>
          <w:bCs/>
        </w:rPr>
        <w:t>.</w:t>
      </w:r>
    </w:p>
    <w:p w14:paraId="1C8BF402" w14:textId="77777777" w:rsidR="00230794" w:rsidRPr="008D6C98" w:rsidRDefault="00230794" w:rsidP="00230794">
      <w:pPr>
        <w:pStyle w:val="Codesnippet"/>
      </w:pPr>
      <w:r w:rsidRPr="008D6C98">
        <w:t>effect:</w:t>
      </w:r>
    </w:p>
    <w:p w14:paraId="401CA5C7" w14:textId="77777777" w:rsidR="00230794" w:rsidRDefault="00230794" w:rsidP="00230794">
      <w:pPr>
        <w:pStyle w:val="Codesnippet"/>
      </w:pPr>
      <w:r>
        <w:t>message was output: adversary:</w:t>
      </w:r>
    </w:p>
    <w:p w14:paraId="26108DD9" w14:textId="77777777" w:rsidR="00230794" w:rsidRDefault="00230794" w:rsidP="00230794">
      <w:pPr>
        <w:pStyle w:val="Codesnippet"/>
      </w:pPr>
      <w:r>
        <w:t>((</w:t>
      </w:r>
      <w:proofErr w:type="spellStart"/>
      <w:r>
        <w:t>func</w:t>
      </w:r>
      <w:proofErr w:type="spellEnd"/>
      <w:r>
        <w:t xml:space="preserve"> ++ [1], 1</w:t>
      </w:r>
      <w:proofErr w:type="gramStart"/>
      <w:r>
        <w:t>))@</w:t>
      </w:r>
      <w:proofErr w:type="gramEnd"/>
    </w:p>
    <w:p w14:paraId="641E8D67" w14:textId="77777777" w:rsidR="00230794" w:rsidRDefault="00230794" w:rsidP="00230794">
      <w:pPr>
        <w:pStyle w:val="Codesnippet"/>
      </w:pPr>
      <w:proofErr w:type="spellStart"/>
      <w:proofErr w:type="gramStart"/>
      <w:r>
        <w:t>Forwarding.FwAdv.fw</w:t>
      </w:r>
      <w:proofErr w:type="gramEnd"/>
      <w:r>
        <w:t>_obs</w:t>
      </w:r>
      <w:proofErr w:type="spellEnd"/>
    </w:p>
    <w:p w14:paraId="0323A4E1" w14:textId="77777777" w:rsidR="00230794" w:rsidRDefault="00230794" w:rsidP="00230794">
      <w:pPr>
        <w:pStyle w:val="Codesnippet"/>
      </w:pPr>
      <w:r>
        <w:t>((</w:t>
      </w:r>
      <w:proofErr w:type="spellStart"/>
      <w:r>
        <w:t>func</w:t>
      </w:r>
      <w:proofErr w:type="spellEnd"/>
      <w:r>
        <w:t>, 1), (</w:t>
      </w:r>
      <w:proofErr w:type="spellStart"/>
      <w:r>
        <w:t>func</w:t>
      </w:r>
      <w:proofErr w:type="spellEnd"/>
      <w:r>
        <w:t xml:space="preserve">, 2), </w:t>
      </w:r>
      <w:proofErr w:type="spellStart"/>
      <w:r>
        <w:t>epdp_port_port_key_univ.`</w:t>
      </w:r>
      <w:proofErr w:type="gramStart"/>
      <w:r>
        <w:t>enc</w:t>
      </w:r>
      <w:proofErr w:type="spellEnd"/>
      <w:r>
        <w:t>(</w:t>
      </w:r>
      <w:proofErr w:type="gramEnd"/>
      <w:r>
        <w:t>pt1, pt2,</w:t>
      </w:r>
    </w:p>
    <w:p w14:paraId="0978F3E7" w14:textId="77777777" w:rsidR="00230794" w:rsidRDefault="00230794" w:rsidP="00230794">
      <w:pPr>
        <w:pStyle w:val="Codesnippet"/>
      </w:pPr>
      <w:r>
        <w:t xml:space="preserve"> g ^ rand))</w:t>
      </w:r>
    </w:p>
    <w:p w14:paraId="0031A630" w14:textId="77777777" w:rsidR="00230794" w:rsidRDefault="00230794" w:rsidP="00230794">
      <w:pPr>
        <w:pStyle w:val="Codesnippet"/>
      </w:pPr>
      <w:proofErr w:type="gramStart"/>
      <w:r>
        <w:t>@(</w:t>
      </w:r>
      <w:proofErr w:type="gramEnd"/>
      <w:r>
        <w:t>(adv, 2))</w:t>
      </w:r>
    </w:p>
    <w:p w14:paraId="0BC12B90" w14:textId="77777777" w:rsidR="00230794" w:rsidRDefault="00230794" w:rsidP="00230794">
      <w:pPr>
        <w:pStyle w:val="Codesnippet"/>
      </w:pPr>
      <w:r>
        <w:t>;</w:t>
      </w:r>
    </w:p>
    <w:p w14:paraId="0CB0FD60" w14:textId="77777777" w:rsidR="00230794" w:rsidRDefault="00230794" w:rsidP="00230794">
      <w:pPr>
        <w:pStyle w:val="Codesnippet"/>
      </w:pPr>
      <w:r>
        <w:t xml:space="preserve">UC file position: </w:t>
      </w:r>
      <w:proofErr w:type="gramStart"/>
      <w:r>
        <w:t>None;</w:t>
      </w:r>
      <w:proofErr w:type="gramEnd"/>
    </w:p>
    <w:p w14:paraId="7CF50074" w14:textId="77777777" w:rsidR="00230794" w:rsidRDefault="00230794" w:rsidP="00230794">
      <w:pPr>
        <w:pStyle w:val="Codesnippet"/>
      </w:pPr>
      <w:r>
        <w:t>state:</w:t>
      </w:r>
    </w:p>
    <w:p w14:paraId="5E1F5775" w14:textId="77777777" w:rsidR="00230794" w:rsidRDefault="00230794" w:rsidP="00230794">
      <w:pPr>
        <w:pStyle w:val="Codesnippet"/>
      </w:pPr>
      <w:r>
        <w:t>global context:</w:t>
      </w:r>
    </w:p>
    <w:p w14:paraId="736B1684" w14:textId="77777777" w:rsidR="00230794" w:rsidRDefault="00230794" w:rsidP="00230794">
      <w:pPr>
        <w:pStyle w:val="Codesnippet"/>
      </w:pPr>
      <w:r>
        <w:t>(</w:t>
      </w:r>
      <w:proofErr w:type="spellStart"/>
      <w:proofErr w:type="gramStart"/>
      <w:r>
        <w:t>func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addr</w:t>
      </w:r>
      <w:proofErr w:type="spellEnd"/>
      <w:r>
        <w:t xml:space="preserve">, …, rand : exp, </w:t>
      </w:r>
      <w:proofErr w:type="spellStart"/>
      <w:r>
        <w:t>Hrand</w:t>
      </w:r>
      <w:proofErr w:type="spellEnd"/>
      <w:r>
        <w:t xml:space="preserve"> : rand \in </w:t>
      </w:r>
      <w:proofErr w:type="spellStart"/>
      <w:r>
        <w:t>dexp</w:t>
      </w:r>
      <w:proofErr w:type="spellEnd"/>
      <w:r>
        <w:t>)</w:t>
      </w:r>
    </w:p>
    <w:p w14:paraId="6E4BBF2F" w14:textId="77777777" w:rsidR="00230794" w:rsidRDefault="00230794" w:rsidP="00230794">
      <w:pPr>
        <w:pStyle w:val="Codesnippet"/>
      </w:pPr>
    </w:p>
    <w:p w14:paraId="6AF26A61" w14:textId="7418931E" w:rsidR="00230794" w:rsidRDefault="006F22B1" w:rsidP="00230794">
      <w:pPr>
        <w:pStyle w:val="Codesnippet"/>
      </w:pPr>
      <w:r>
        <w:t>id</w:t>
      </w:r>
      <w:r w:rsidR="00230794">
        <w:t>eal world:</w:t>
      </w:r>
    </w:p>
    <w:p w14:paraId="0D45EB41" w14:textId="78787086" w:rsidR="00230794" w:rsidRDefault="00230794" w:rsidP="00230794">
      <w:pPr>
        <w:pStyle w:val="Codesnippet"/>
      </w:pPr>
      <w:r>
        <w:t>KeyExchange.KE</w:t>
      </w:r>
      <w:r w:rsidR="006F22B1">
        <w:t>Id</w:t>
      </w:r>
      <w:r>
        <w:t>eal:1[Wait</w:t>
      </w:r>
      <w:r w:rsidR="007205AB">
        <w:t>Sim1</w:t>
      </w:r>
      <w:r>
        <w:t xml:space="preserve">(pt1, </w:t>
      </w:r>
      <w:r w:rsidR="007205AB">
        <w:t>pt2</w:t>
      </w:r>
      <w:r>
        <w:t>)</w:t>
      </w:r>
      <w:r w:rsidR="00EE1A5D">
        <w:t>]</w:t>
      </w:r>
      <w:r w:rsidR="009E4074">
        <w:t xml:space="preserve"> /</w:t>
      </w:r>
    </w:p>
    <w:p w14:paraId="27E8C271" w14:textId="420CAEE7" w:rsidR="00230794" w:rsidRDefault="009E4074" w:rsidP="00230794">
      <w:pPr>
        <w:pStyle w:val="Codesnippet"/>
      </w:pPr>
      <w:r>
        <w:t>KeyExchange.KESim:1</w:t>
      </w:r>
      <w:r w:rsidR="00EE1A5D">
        <w:t>[</w:t>
      </w:r>
      <w:r w:rsidR="000255EE">
        <w:t xml:space="preserve">initialized: </w:t>
      </w:r>
      <w:proofErr w:type="spellStart"/>
      <w:r w:rsidR="000255EE">
        <w:t>fun</w:t>
      </w:r>
      <w:r w:rsidR="00A66671">
        <w:t>c</w:t>
      </w:r>
      <w:proofErr w:type="spellEnd"/>
      <w:r w:rsidR="000255EE">
        <w:t>/WaitAdv1(rand)</w:t>
      </w:r>
      <w:r w:rsidR="00230794">
        <w:t>]</w:t>
      </w:r>
    </w:p>
    <w:p w14:paraId="27782B10" w14:textId="77777777" w:rsidR="00230794" w:rsidRDefault="00230794" w:rsidP="00230794">
      <w:pPr>
        <w:pStyle w:val="Codesnippet"/>
      </w:pPr>
    </w:p>
    <w:p w14:paraId="4818DFA0" w14:textId="77777777" w:rsidR="00230794" w:rsidRDefault="00230794" w:rsidP="00230794">
      <w:pPr>
        <w:pStyle w:val="Codesnippet"/>
      </w:pPr>
      <w:r>
        <w:t>input guard: 4</w:t>
      </w:r>
    </w:p>
    <w:p w14:paraId="7D47DCA8" w14:textId="77777777" w:rsidR="00230794" w:rsidRDefault="00230794" w:rsidP="00230794">
      <w:pPr>
        <w:pStyle w:val="Codesnippet"/>
      </w:pPr>
      <w:r>
        <w:t>control: adversary</w:t>
      </w:r>
    </w:p>
    <w:p w14:paraId="60BFB0DA" w14:textId="1FA216AA" w:rsidR="00230794" w:rsidRDefault="00451947" w:rsidP="00382F11">
      <w:r>
        <w:t>The effect is the same as in the real session</w:t>
      </w:r>
      <w:r w:rsidR="0082759D">
        <w:t>, as is the global context. In the ideal world,</w:t>
      </w:r>
      <w:r w:rsidR="00A66671">
        <w:t xml:space="preserve"> </w:t>
      </w:r>
      <w:proofErr w:type="spellStart"/>
      <w:r w:rsidR="00A66671" w:rsidRPr="006E5836">
        <w:rPr>
          <w:rFonts w:ascii="Courier New" w:hAnsi="Courier New" w:cs="Courier New"/>
        </w:rPr>
        <w:t>KEIdeal</w:t>
      </w:r>
      <w:proofErr w:type="spellEnd"/>
      <w:r w:rsidR="00A66671">
        <w:t xml:space="preserve"> is now in state </w:t>
      </w:r>
      <w:r w:rsidR="00A66671" w:rsidRPr="006E5836">
        <w:rPr>
          <w:rFonts w:ascii="Courier New" w:hAnsi="Courier New" w:cs="Courier New"/>
        </w:rPr>
        <w:t>WaitSim1</w:t>
      </w:r>
      <w:r w:rsidR="00A66671">
        <w:t xml:space="preserve"> and </w:t>
      </w:r>
      <w:r w:rsidR="00A66671" w:rsidRPr="006E5836">
        <w:rPr>
          <w:rFonts w:ascii="Courier New" w:hAnsi="Courier New" w:cs="Courier New"/>
        </w:rPr>
        <w:t>KESim</w:t>
      </w:r>
      <w:r w:rsidR="00A66671">
        <w:t xml:space="preserve"> </w:t>
      </w:r>
      <w:proofErr w:type="gramStart"/>
      <w:r w:rsidR="00A66671">
        <w:t>is initialized</w:t>
      </w:r>
      <w:proofErr w:type="gramEnd"/>
      <w:r w:rsidR="00A66671">
        <w:t xml:space="preserve"> </w:t>
      </w:r>
      <w:r w:rsidR="006E5836">
        <w:t xml:space="preserve">with the address </w:t>
      </w:r>
      <w:proofErr w:type="spellStart"/>
      <w:r w:rsidR="006E5836" w:rsidRPr="006E5836">
        <w:rPr>
          <w:rFonts w:ascii="Courier New" w:hAnsi="Courier New" w:cs="Courier New"/>
        </w:rPr>
        <w:t>func</w:t>
      </w:r>
      <w:proofErr w:type="spellEnd"/>
      <w:r w:rsidR="006E5836">
        <w:t xml:space="preserve"> and is in state </w:t>
      </w:r>
      <w:r w:rsidR="006E5836" w:rsidRPr="006E5836">
        <w:rPr>
          <w:rFonts w:ascii="Courier New" w:hAnsi="Courier New" w:cs="Courier New"/>
        </w:rPr>
        <w:t>WaitAdv1</w:t>
      </w:r>
      <w:r w:rsidR="006E5836">
        <w:t xml:space="preserve">. </w:t>
      </w:r>
      <w:r w:rsidR="00285F8C">
        <w:t xml:space="preserve">If instead we step through </w:t>
      </w:r>
      <w:r w:rsidR="0073368F">
        <w:t>the execution, the internal details differ:</w:t>
      </w:r>
    </w:p>
    <w:p w14:paraId="44BA7CB2" w14:textId="1FDC3533" w:rsidR="0073368F" w:rsidRDefault="0073368F" w:rsidP="0073368F">
      <w:pPr>
        <w:pStyle w:val="Codesnippet"/>
        <w:rPr>
          <w:b/>
          <w:bCs/>
        </w:rPr>
      </w:pPr>
      <w:r>
        <w:rPr>
          <w:b/>
          <w:bCs/>
        </w:rPr>
        <w:lastRenderedPageBreak/>
        <w:t>step</w:t>
      </w:r>
      <w:r w:rsidRPr="00AA447B">
        <w:rPr>
          <w:b/>
          <w:bCs/>
        </w:rPr>
        <w:t>.</w:t>
      </w:r>
      <w:r w:rsidR="009368C7">
        <w:rPr>
          <w:b/>
          <w:bCs/>
        </w:rPr>
        <w:t xml:space="preserve">     (* deliver the message *)</w:t>
      </w:r>
    </w:p>
    <w:p w14:paraId="3186946D" w14:textId="77777777" w:rsidR="00A26742" w:rsidRDefault="00A26742" w:rsidP="00A26742">
      <w:pPr>
        <w:pStyle w:val="Codesnippet"/>
      </w:pPr>
      <w:r w:rsidRPr="008D6C98">
        <w:t>effect:</w:t>
      </w:r>
    </w:p>
    <w:p w14:paraId="7163AA1E" w14:textId="77777777" w:rsidR="00A26742" w:rsidRDefault="00A26742" w:rsidP="00A26742">
      <w:pPr>
        <w:pStyle w:val="Codesnippet"/>
      </w:pPr>
    </w:p>
    <w:p w14:paraId="7AE5D5BE" w14:textId="5E45C578" w:rsidR="00A26742" w:rsidRPr="008D6C98" w:rsidRDefault="00A26742" w:rsidP="00A26742">
      <w:pPr>
        <w:pStyle w:val="Codesnippet"/>
      </w:pPr>
      <w:r>
        <w:t>;</w:t>
      </w:r>
    </w:p>
    <w:p w14:paraId="730FB521" w14:textId="5A9F57BB" w:rsidR="002433D9" w:rsidRDefault="002433D9" w:rsidP="002433D9">
      <w:pPr>
        <w:pStyle w:val="Codesnippet"/>
      </w:pPr>
      <w:r>
        <w:t xml:space="preserve">UC file position: </w:t>
      </w:r>
      <w:r w:rsidR="00A6081D">
        <w:t>…/</w:t>
      </w:r>
      <w:proofErr w:type="spellStart"/>
      <w:r w:rsidR="00A6081D">
        <w:t>KeyExchange.uc</w:t>
      </w:r>
      <w:proofErr w:type="spellEnd"/>
      <w:r w:rsidR="00A6081D">
        <w:t xml:space="preserve"> 6677 </w:t>
      </w:r>
      <w:proofErr w:type="gramStart"/>
      <w:r w:rsidR="00A6081D">
        <w:t>7313</w:t>
      </w:r>
      <w:r>
        <w:t>;</w:t>
      </w:r>
      <w:proofErr w:type="gramEnd"/>
    </w:p>
    <w:p w14:paraId="3CA4B464" w14:textId="77777777" w:rsidR="002433D9" w:rsidRDefault="002433D9" w:rsidP="002433D9">
      <w:pPr>
        <w:pStyle w:val="Codesnippet"/>
      </w:pPr>
      <w:r>
        <w:t>state:</w:t>
      </w:r>
    </w:p>
    <w:p w14:paraId="15A92E7B" w14:textId="59111D2D" w:rsidR="002433D9" w:rsidRDefault="002433D9" w:rsidP="002433D9">
      <w:pPr>
        <w:pStyle w:val="Codesnippet"/>
      </w:pPr>
      <w:r>
        <w:t>global context:</w:t>
      </w:r>
      <w:r w:rsidR="00D5782D">
        <w:t xml:space="preserve"> …</w:t>
      </w:r>
    </w:p>
    <w:p w14:paraId="51D170B1" w14:textId="77777777" w:rsidR="002433D9" w:rsidRDefault="002433D9" w:rsidP="002433D9">
      <w:pPr>
        <w:pStyle w:val="Codesnippet"/>
      </w:pPr>
    </w:p>
    <w:p w14:paraId="6ADD16CE" w14:textId="77777777" w:rsidR="002433D9" w:rsidRDefault="002433D9" w:rsidP="002433D9">
      <w:pPr>
        <w:pStyle w:val="Codesnippet"/>
      </w:pPr>
      <w:r>
        <w:t>ideal world:</w:t>
      </w:r>
    </w:p>
    <w:p w14:paraId="3EC0DB3E" w14:textId="332FA35C" w:rsidR="002433D9" w:rsidRDefault="002433D9" w:rsidP="002433D9">
      <w:pPr>
        <w:pStyle w:val="Codesnippet"/>
      </w:pPr>
      <w:r>
        <w:t>KeyExchange.KEIdeal:1[Wait</w:t>
      </w:r>
      <w:r w:rsidR="00D5782D">
        <w:t>Req1</w:t>
      </w:r>
      <w:r>
        <w:t>] /</w:t>
      </w:r>
    </w:p>
    <w:p w14:paraId="07A79D7D" w14:textId="79FF1BBA" w:rsidR="002433D9" w:rsidRDefault="002433D9" w:rsidP="002433D9">
      <w:pPr>
        <w:pStyle w:val="Codesnippet"/>
      </w:pPr>
      <w:r>
        <w:t>KeyExchange.KESim:1[</w:t>
      </w:r>
      <w:r w:rsidR="00C262EC">
        <w:t>un</w:t>
      </w:r>
      <w:r>
        <w:t>initialized/Wait</w:t>
      </w:r>
      <w:r w:rsidR="00C262EC">
        <w:t>Req</w:t>
      </w:r>
      <w:r>
        <w:t>1]</w:t>
      </w:r>
    </w:p>
    <w:p w14:paraId="128B37A4" w14:textId="77777777" w:rsidR="002433D9" w:rsidRDefault="002433D9" w:rsidP="002433D9">
      <w:pPr>
        <w:pStyle w:val="Codesnippet"/>
      </w:pPr>
    </w:p>
    <w:p w14:paraId="01E2468E" w14:textId="77777777" w:rsidR="002433D9" w:rsidRDefault="002433D9" w:rsidP="002433D9">
      <w:pPr>
        <w:pStyle w:val="Codesnippet"/>
      </w:pPr>
      <w:r>
        <w:t>input guard: 4</w:t>
      </w:r>
    </w:p>
    <w:p w14:paraId="60B95CFF" w14:textId="43F31871" w:rsidR="002433D9" w:rsidRDefault="00A57FC8" w:rsidP="002433D9">
      <w:pPr>
        <w:pStyle w:val="Codesnippet"/>
      </w:pPr>
      <w:r>
        <w:t>running at 1</w:t>
      </w:r>
      <w:r w:rsidR="002433D9">
        <w:t xml:space="preserve">: </w:t>
      </w:r>
      <w:r w:rsidR="00613809">
        <w:t>KeyExchange.KEIdeal:1/WaitReq1</w:t>
      </w:r>
    </w:p>
    <w:p w14:paraId="49883DE3" w14:textId="77777777" w:rsidR="003B686F" w:rsidRPr="00D622AD" w:rsidRDefault="003B686F" w:rsidP="003B686F">
      <w:pPr>
        <w:pStyle w:val="Codesnippet"/>
      </w:pPr>
    </w:p>
    <w:p w14:paraId="0ABB0330" w14:textId="77777777" w:rsidR="003B686F" w:rsidRDefault="003B686F" w:rsidP="003B686F">
      <w:pPr>
        <w:pStyle w:val="Codesnippet"/>
      </w:pPr>
      <w:r w:rsidRPr="00D622AD">
        <w:t>local context:</w:t>
      </w:r>
    </w:p>
    <w:p w14:paraId="4375F41F" w14:textId="066E26DE" w:rsidR="003B686F" w:rsidRDefault="003B686F" w:rsidP="003B686F">
      <w:pPr>
        <w:pStyle w:val="Codesnippet"/>
      </w:pPr>
      <w:r w:rsidRPr="00D622AD">
        <w:t>(</w:t>
      </w:r>
      <w:proofErr w:type="spellStart"/>
      <w:r w:rsidRPr="00D622AD">
        <w:t>envport</w:t>
      </w:r>
      <w:proofErr w:type="spellEnd"/>
      <w:r w:rsidRPr="00D622AD">
        <w:t xml:space="preserve"> -&gt; </w:t>
      </w:r>
      <w:proofErr w:type="spellStart"/>
      <w:r w:rsidRPr="00D622AD">
        <w:t>envport</w:t>
      </w:r>
      <w:proofErr w:type="spellEnd"/>
      <w:r w:rsidRPr="00D622AD">
        <w:t xml:space="preserve"> </w:t>
      </w:r>
      <w:proofErr w:type="spellStart"/>
      <w:r w:rsidRPr="00D622AD">
        <w:t>func</w:t>
      </w:r>
      <w:proofErr w:type="spellEnd"/>
      <w:r w:rsidRPr="00D622AD">
        <w:t>, pt1 -&gt; pt1, pt2 -&gt; pt2)</w:t>
      </w:r>
    </w:p>
    <w:p w14:paraId="72381BBF" w14:textId="307641BA" w:rsidR="00C46EE8" w:rsidRPr="00D622AD" w:rsidRDefault="00C46EE8" w:rsidP="00C46EE8">
      <w:r>
        <w:t xml:space="preserve">The message was </w:t>
      </w:r>
      <w:proofErr w:type="gramStart"/>
      <w:r>
        <w:t>delivered</w:t>
      </w:r>
      <w:proofErr w:type="gramEnd"/>
      <w:r>
        <w:t xml:space="preserve"> and a local context set up.</w:t>
      </w:r>
      <w:r w:rsidR="002E325B">
        <w:t xml:space="preserve"> The next two steps </w:t>
      </w:r>
      <w:r w:rsidR="00E455EA">
        <w:t xml:space="preserve">execute code that </w:t>
      </w:r>
      <w:r w:rsidR="002E325B">
        <w:t>verif</w:t>
      </w:r>
      <w:r w:rsidR="00E455EA">
        <w:t>ies</w:t>
      </w:r>
      <w:r w:rsidR="002E325B">
        <w:t xml:space="preserve"> that </w:t>
      </w:r>
      <w:r w:rsidR="003367E2">
        <w:t xml:space="preserve">the port specified in the message is in the environment and </w:t>
      </w:r>
      <w:r w:rsidR="00FF3EC1">
        <w:t>send</w:t>
      </w:r>
      <w:r w:rsidR="00834527">
        <w:t>s</w:t>
      </w:r>
      <w:r w:rsidR="00FF3EC1">
        <w:t xml:space="preserve"> a message to the simulator.</w:t>
      </w:r>
    </w:p>
    <w:p w14:paraId="30BF7D7D" w14:textId="09FF49D8" w:rsidR="0073368F" w:rsidRDefault="0073368F" w:rsidP="0073368F">
      <w:pPr>
        <w:pStyle w:val="Codesnippet"/>
        <w:rPr>
          <w:b/>
          <w:bCs/>
        </w:rPr>
      </w:pPr>
      <w:r>
        <w:rPr>
          <w:b/>
          <w:bCs/>
        </w:rPr>
        <w:t>step</w:t>
      </w:r>
      <w:r w:rsidRPr="00AA447B">
        <w:rPr>
          <w:b/>
          <w:bCs/>
        </w:rPr>
        <w:t>.</w:t>
      </w:r>
      <w:r w:rsidR="009368C7">
        <w:rPr>
          <w:b/>
          <w:bCs/>
        </w:rPr>
        <w:t xml:space="preserve">     (* if (</w:t>
      </w:r>
      <w:proofErr w:type="spellStart"/>
      <w:r w:rsidR="009368C7">
        <w:rPr>
          <w:b/>
          <w:bCs/>
        </w:rPr>
        <w:t>envport</w:t>
      </w:r>
      <w:proofErr w:type="spellEnd"/>
      <w:r w:rsidR="009368C7">
        <w:rPr>
          <w:b/>
          <w:bCs/>
        </w:rPr>
        <w:t xml:space="preserve"> pt2) </w:t>
      </w:r>
      <w:proofErr w:type="gramStart"/>
      <w:r w:rsidR="009368C7">
        <w:rPr>
          <w:b/>
          <w:bCs/>
        </w:rPr>
        <w:t>{ …</w:t>
      </w:r>
      <w:proofErr w:type="gramEnd"/>
      <w:r w:rsidR="009368C7">
        <w:rPr>
          <w:b/>
          <w:bCs/>
        </w:rPr>
        <w:t xml:space="preserve"> } *)</w:t>
      </w:r>
    </w:p>
    <w:p w14:paraId="5B34FF74" w14:textId="77777777" w:rsidR="00E759E9" w:rsidRDefault="00E759E9" w:rsidP="00E759E9">
      <w:pPr>
        <w:pStyle w:val="Codesnippet"/>
      </w:pPr>
      <w:r w:rsidRPr="008D6C98">
        <w:t>effect:</w:t>
      </w:r>
    </w:p>
    <w:p w14:paraId="1B38DE62" w14:textId="77777777" w:rsidR="00E759E9" w:rsidRDefault="00E759E9" w:rsidP="00E759E9">
      <w:pPr>
        <w:pStyle w:val="Codesnippet"/>
      </w:pPr>
    </w:p>
    <w:p w14:paraId="6FB815E3" w14:textId="77777777" w:rsidR="00E759E9" w:rsidRPr="008D6C98" w:rsidRDefault="00E759E9" w:rsidP="00E759E9">
      <w:pPr>
        <w:pStyle w:val="Codesnippet"/>
      </w:pPr>
      <w:r>
        <w:t>;</w:t>
      </w:r>
    </w:p>
    <w:p w14:paraId="042C9FD4" w14:textId="30151ECB" w:rsidR="00E759E9" w:rsidRDefault="00E759E9" w:rsidP="00E759E9">
      <w:pPr>
        <w:pStyle w:val="Codesnippet"/>
      </w:pPr>
      <w:r>
        <w:t>UC file position: …/</w:t>
      </w:r>
      <w:proofErr w:type="spellStart"/>
      <w:r>
        <w:t>KeyExchange.uc</w:t>
      </w:r>
      <w:proofErr w:type="spellEnd"/>
      <w:r>
        <w:t xml:space="preserve"> </w:t>
      </w:r>
      <w:r w:rsidR="000D73D3">
        <w:t>7213</w:t>
      </w:r>
      <w:r>
        <w:t xml:space="preserve"> </w:t>
      </w:r>
      <w:proofErr w:type="gramStart"/>
      <w:r w:rsidR="00807DD8">
        <w:t>7281</w:t>
      </w:r>
      <w:r>
        <w:t>;</w:t>
      </w:r>
      <w:proofErr w:type="gramEnd"/>
    </w:p>
    <w:p w14:paraId="3EFC2CF5" w14:textId="77777777" w:rsidR="00E759E9" w:rsidRDefault="00E759E9" w:rsidP="00E759E9">
      <w:pPr>
        <w:pStyle w:val="Codesnippet"/>
      </w:pPr>
      <w:r>
        <w:t>state:</w:t>
      </w:r>
    </w:p>
    <w:p w14:paraId="6B557B88" w14:textId="77777777" w:rsidR="00E759E9" w:rsidRDefault="00E759E9" w:rsidP="00E759E9">
      <w:pPr>
        <w:pStyle w:val="Codesnippet"/>
      </w:pPr>
      <w:r>
        <w:t>global context: …</w:t>
      </w:r>
    </w:p>
    <w:p w14:paraId="49710A04" w14:textId="77777777" w:rsidR="00E759E9" w:rsidRDefault="00E759E9" w:rsidP="00E759E9">
      <w:pPr>
        <w:pStyle w:val="Codesnippet"/>
      </w:pPr>
    </w:p>
    <w:p w14:paraId="109A0DCD" w14:textId="6D9C28CE" w:rsidR="00E759E9" w:rsidRDefault="00E759E9" w:rsidP="00E759E9">
      <w:pPr>
        <w:pStyle w:val="Codesnippet"/>
      </w:pPr>
      <w:r>
        <w:t>ideal world:</w:t>
      </w:r>
      <w:r w:rsidR="00807DD8">
        <w:t xml:space="preserve"> …</w:t>
      </w:r>
    </w:p>
    <w:p w14:paraId="50D3E9CA" w14:textId="77777777" w:rsidR="00E759E9" w:rsidRDefault="00E759E9" w:rsidP="00E759E9">
      <w:pPr>
        <w:pStyle w:val="Codesnippet"/>
      </w:pPr>
    </w:p>
    <w:p w14:paraId="6CBCC87E" w14:textId="77777777" w:rsidR="00E759E9" w:rsidRDefault="00E759E9" w:rsidP="00E759E9">
      <w:pPr>
        <w:pStyle w:val="Codesnippet"/>
      </w:pPr>
      <w:r>
        <w:t>input guard: 4</w:t>
      </w:r>
    </w:p>
    <w:p w14:paraId="21646902" w14:textId="77777777" w:rsidR="00E759E9" w:rsidRDefault="00E759E9" w:rsidP="00E759E9">
      <w:pPr>
        <w:pStyle w:val="Codesnippet"/>
      </w:pPr>
      <w:r>
        <w:t>running at 1: KeyExchange.KEIdeal:1/WaitReq1</w:t>
      </w:r>
    </w:p>
    <w:p w14:paraId="7502C38F" w14:textId="77777777" w:rsidR="00355B4B" w:rsidRPr="00D622AD" w:rsidRDefault="00355B4B" w:rsidP="0073368F">
      <w:pPr>
        <w:pStyle w:val="Codesnippet"/>
      </w:pPr>
    </w:p>
    <w:p w14:paraId="105086E5" w14:textId="348094DA" w:rsidR="00D3157C" w:rsidRDefault="00D622AD" w:rsidP="0073368F">
      <w:pPr>
        <w:pStyle w:val="Codesnippet"/>
      </w:pPr>
      <w:r w:rsidRPr="00D622AD">
        <w:t>local context:</w:t>
      </w:r>
      <w:r w:rsidR="00E96FC0">
        <w:t xml:space="preserve"> …</w:t>
      </w:r>
    </w:p>
    <w:p w14:paraId="1A744C77" w14:textId="4DD80AE2" w:rsidR="0073368F" w:rsidRDefault="0073368F" w:rsidP="0073368F">
      <w:pPr>
        <w:pStyle w:val="Codesnippet"/>
        <w:rPr>
          <w:b/>
          <w:bCs/>
        </w:rPr>
      </w:pPr>
      <w:r>
        <w:rPr>
          <w:b/>
          <w:bCs/>
        </w:rPr>
        <w:t>step</w:t>
      </w:r>
      <w:r w:rsidRPr="00AA447B">
        <w:rPr>
          <w:b/>
          <w:bCs/>
        </w:rPr>
        <w:t>.</w:t>
      </w:r>
      <w:r w:rsidR="00C13DA2">
        <w:rPr>
          <w:b/>
          <w:bCs/>
        </w:rPr>
        <w:t xml:space="preserve">     (* send … and transition …. *)</w:t>
      </w:r>
    </w:p>
    <w:p w14:paraId="686B3DCF" w14:textId="77777777" w:rsidR="00FF3EC1" w:rsidRDefault="00FF3EC1" w:rsidP="00FF3EC1">
      <w:pPr>
        <w:pStyle w:val="Codesnippet"/>
      </w:pPr>
      <w:r w:rsidRPr="008D6C98">
        <w:t>effect:</w:t>
      </w:r>
    </w:p>
    <w:p w14:paraId="752F0D48" w14:textId="77777777" w:rsidR="00FF3EC1" w:rsidRDefault="00FF3EC1" w:rsidP="00FF3EC1">
      <w:pPr>
        <w:pStyle w:val="Codesnippet"/>
      </w:pPr>
    </w:p>
    <w:p w14:paraId="291D7041" w14:textId="77777777" w:rsidR="00FF3EC1" w:rsidRPr="008D6C98" w:rsidRDefault="00FF3EC1" w:rsidP="00FF3EC1">
      <w:pPr>
        <w:pStyle w:val="Codesnippet"/>
      </w:pPr>
      <w:r>
        <w:t>;</w:t>
      </w:r>
    </w:p>
    <w:p w14:paraId="69683312" w14:textId="5695B60E" w:rsidR="00FF3EC1" w:rsidRDefault="00FF3EC1" w:rsidP="00FF3EC1">
      <w:pPr>
        <w:pStyle w:val="Codesnippet"/>
      </w:pPr>
      <w:r>
        <w:t xml:space="preserve">UC file position: </w:t>
      </w:r>
      <w:proofErr w:type="gramStart"/>
      <w:r w:rsidR="001A4C64">
        <w:t>None</w:t>
      </w:r>
      <w:r>
        <w:t>;</w:t>
      </w:r>
      <w:proofErr w:type="gramEnd"/>
    </w:p>
    <w:p w14:paraId="5D7C21FD" w14:textId="77777777" w:rsidR="00FF3EC1" w:rsidRDefault="00FF3EC1" w:rsidP="00FF3EC1">
      <w:pPr>
        <w:pStyle w:val="Codesnippet"/>
      </w:pPr>
      <w:r>
        <w:t>state:</w:t>
      </w:r>
    </w:p>
    <w:p w14:paraId="7E30C8B0" w14:textId="77777777" w:rsidR="00FF3EC1" w:rsidRDefault="00FF3EC1" w:rsidP="00FF3EC1">
      <w:pPr>
        <w:pStyle w:val="Codesnippet"/>
      </w:pPr>
      <w:r>
        <w:t>global context: …</w:t>
      </w:r>
    </w:p>
    <w:p w14:paraId="309009B7" w14:textId="77777777" w:rsidR="00FF3EC1" w:rsidRDefault="00FF3EC1" w:rsidP="00FF3EC1">
      <w:pPr>
        <w:pStyle w:val="Codesnippet"/>
      </w:pPr>
    </w:p>
    <w:p w14:paraId="20D17C09" w14:textId="6490C3AB" w:rsidR="00FF3EC1" w:rsidRDefault="00FF3EC1" w:rsidP="00FF3EC1">
      <w:pPr>
        <w:pStyle w:val="Codesnippet"/>
      </w:pPr>
      <w:r>
        <w:t>ideal world:</w:t>
      </w:r>
    </w:p>
    <w:p w14:paraId="05BA1355" w14:textId="42C55270" w:rsidR="00CD5504" w:rsidRDefault="00CD5504" w:rsidP="00CD5504">
      <w:pPr>
        <w:pStyle w:val="Codesnippet"/>
      </w:pPr>
      <w:r>
        <w:t>KeyExchange.KEIdeal:1[Wait</w:t>
      </w:r>
      <w:r w:rsidR="00293DB1">
        <w:t>Sim</w:t>
      </w:r>
      <w:r>
        <w:t>1</w:t>
      </w:r>
      <w:r w:rsidR="00293DB1">
        <w:t>(pt1, pt2)</w:t>
      </w:r>
      <w:r>
        <w:t>] /</w:t>
      </w:r>
    </w:p>
    <w:p w14:paraId="4E84630B" w14:textId="67002634" w:rsidR="00CD5504" w:rsidRDefault="00CD5504" w:rsidP="00CD5504">
      <w:pPr>
        <w:pStyle w:val="Codesnippet"/>
      </w:pPr>
      <w:r>
        <w:t>KeyExchange.KESim:1[</w:t>
      </w:r>
      <w:r w:rsidR="00AF2B47">
        <w:t>un</w:t>
      </w:r>
      <w:r>
        <w:t>initialized/Wait</w:t>
      </w:r>
      <w:r w:rsidR="00AF2B47">
        <w:t>Req1</w:t>
      </w:r>
      <w:r>
        <w:t>]</w:t>
      </w:r>
    </w:p>
    <w:p w14:paraId="1F9034D8" w14:textId="77777777" w:rsidR="00FF3EC1" w:rsidRDefault="00FF3EC1" w:rsidP="00FF3EC1">
      <w:pPr>
        <w:pStyle w:val="Codesnippet"/>
      </w:pPr>
    </w:p>
    <w:p w14:paraId="7A48188F" w14:textId="77777777" w:rsidR="00FF3EC1" w:rsidRDefault="00FF3EC1" w:rsidP="00FF3EC1">
      <w:pPr>
        <w:pStyle w:val="Codesnippet"/>
      </w:pPr>
      <w:r>
        <w:t>input guard: 4</w:t>
      </w:r>
    </w:p>
    <w:p w14:paraId="3AE31AD7" w14:textId="66CF854B" w:rsidR="00FF3EC1" w:rsidRDefault="00EB062F" w:rsidP="00FF3EC1">
      <w:pPr>
        <w:pStyle w:val="Codesnippet"/>
      </w:pPr>
      <w:r>
        <w:t>sending from</w:t>
      </w:r>
      <w:r w:rsidR="00FF3EC1">
        <w:t xml:space="preserve"> </w:t>
      </w:r>
      <w:proofErr w:type="spellStart"/>
      <w:r w:rsidR="00FF3EC1">
        <w:t>KeyExchange.KEIdeal</w:t>
      </w:r>
      <w:proofErr w:type="spellEnd"/>
    </w:p>
    <w:p w14:paraId="35896B5E" w14:textId="77777777" w:rsidR="00FF3EC1" w:rsidRPr="00D622AD" w:rsidRDefault="00FF3EC1" w:rsidP="00FF3EC1">
      <w:pPr>
        <w:pStyle w:val="Codesnippet"/>
      </w:pPr>
    </w:p>
    <w:p w14:paraId="707579EB" w14:textId="77777777" w:rsidR="0088490F" w:rsidRDefault="0088490F" w:rsidP="00FF3EC1">
      <w:pPr>
        <w:pStyle w:val="Codesnippet"/>
      </w:pPr>
      <w:r>
        <w:lastRenderedPageBreak/>
        <w:t>message</w:t>
      </w:r>
      <w:r w:rsidR="00FF3EC1" w:rsidRPr="00D622AD">
        <w:t>:</w:t>
      </w:r>
    </w:p>
    <w:p w14:paraId="73E8D700" w14:textId="65D30EE6" w:rsidR="00FF3EC1" w:rsidRDefault="0088490F" w:rsidP="00FF3EC1">
      <w:pPr>
        <w:pStyle w:val="Codesnippet"/>
      </w:pPr>
      <w:r>
        <w:t>((</w:t>
      </w:r>
      <w:proofErr w:type="spellStart"/>
      <w:r>
        <w:t>func</w:t>
      </w:r>
      <w:proofErr w:type="spellEnd"/>
      <w:r>
        <w:t>, 1</w:t>
      </w:r>
      <w:proofErr w:type="gramStart"/>
      <w:r>
        <w:t>))@</w:t>
      </w:r>
      <w:proofErr w:type="gramEnd"/>
      <w:r>
        <w:t>KeyExchange.KEI2S.ke_sim_req1(pt1, pt2)@((adv, 1))</w:t>
      </w:r>
    </w:p>
    <w:p w14:paraId="4BA50152" w14:textId="2A74BE58" w:rsidR="00AF2B47" w:rsidRDefault="00444398" w:rsidP="00AF2B47">
      <w:r>
        <w:t>The ideal functionality has transitioned to</w:t>
      </w:r>
      <w:r w:rsidR="00C12E8C">
        <w:t xml:space="preserve"> the</w:t>
      </w:r>
      <w:r>
        <w:t xml:space="preserve"> </w:t>
      </w:r>
      <w:r w:rsidR="00C12E8C" w:rsidRPr="00C12E8C">
        <w:rPr>
          <w:rFonts w:ascii="Courier New" w:hAnsi="Courier New" w:cs="Courier New"/>
        </w:rPr>
        <w:t>WaitSim1</w:t>
      </w:r>
      <w:r w:rsidR="00C12E8C">
        <w:t xml:space="preserve"> state</w:t>
      </w:r>
      <w:r w:rsidR="00EF3EE7">
        <w:t xml:space="preserve"> and there is no </w:t>
      </w:r>
      <w:r w:rsidR="00A76628">
        <w:t>local context as the interpreter routes the message</w:t>
      </w:r>
      <w:r w:rsidR="00C12E8C">
        <w:t>.</w:t>
      </w:r>
      <w:r w:rsidR="005B3B3C">
        <w:t xml:space="preserve"> The next step delivers it:</w:t>
      </w:r>
    </w:p>
    <w:p w14:paraId="6DFDFFEF" w14:textId="284C1EBB" w:rsidR="0073368F" w:rsidRDefault="0073368F" w:rsidP="0073368F">
      <w:pPr>
        <w:pStyle w:val="Codesnippet"/>
        <w:rPr>
          <w:b/>
          <w:bCs/>
        </w:rPr>
      </w:pPr>
      <w:r>
        <w:rPr>
          <w:b/>
          <w:bCs/>
        </w:rPr>
        <w:t>step</w:t>
      </w:r>
      <w:r w:rsidRPr="00AA447B">
        <w:rPr>
          <w:b/>
          <w:bCs/>
        </w:rPr>
        <w:t>.</w:t>
      </w:r>
      <w:r w:rsidR="00FB134A">
        <w:rPr>
          <w:b/>
          <w:bCs/>
        </w:rPr>
        <w:t xml:space="preserve">     (* deliver the message *)</w:t>
      </w:r>
    </w:p>
    <w:p w14:paraId="6738E8D7" w14:textId="77777777" w:rsidR="00FB134A" w:rsidRDefault="00FB134A" w:rsidP="00FB134A">
      <w:pPr>
        <w:pStyle w:val="Codesnippet"/>
      </w:pPr>
      <w:r w:rsidRPr="008D6C98">
        <w:t>effect:</w:t>
      </w:r>
    </w:p>
    <w:p w14:paraId="0D4976DF" w14:textId="77777777" w:rsidR="00FB134A" w:rsidRDefault="00FB134A" w:rsidP="00FB134A">
      <w:pPr>
        <w:pStyle w:val="Codesnippet"/>
      </w:pPr>
    </w:p>
    <w:p w14:paraId="5661F8AA" w14:textId="77777777" w:rsidR="00FB134A" w:rsidRPr="008D6C98" w:rsidRDefault="00FB134A" w:rsidP="00FB134A">
      <w:pPr>
        <w:pStyle w:val="Codesnippet"/>
      </w:pPr>
      <w:r>
        <w:t>;</w:t>
      </w:r>
    </w:p>
    <w:p w14:paraId="078D7FAE" w14:textId="245FAAA7" w:rsidR="00FB134A" w:rsidRDefault="00FB134A" w:rsidP="00FB134A">
      <w:pPr>
        <w:pStyle w:val="Codesnippet"/>
      </w:pPr>
      <w:r>
        <w:t xml:space="preserve">UC file position: </w:t>
      </w:r>
      <w:r w:rsidR="007B6747">
        <w:t>…/</w:t>
      </w:r>
      <w:proofErr w:type="spellStart"/>
      <w:r w:rsidR="007B6747">
        <w:t>KeyExchange.uc</w:t>
      </w:r>
      <w:proofErr w:type="spellEnd"/>
      <w:r w:rsidR="007B6747">
        <w:t xml:space="preserve"> </w:t>
      </w:r>
      <w:r w:rsidR="0010569A">
        <w:t xml:space="preserve">9485 </w:t>
      </w:r>
      <w:proofErr w:type="gramStart"/>
      <w:r w:rsidR="0010569A">
        <w:t>9496</w:t>
      </w:r>
      <w:r>
        <w:t>;</w:t>
      </w:r>
      <w:proofErr w:type="gramEnd"/>
    </w:p>
    <w:p w14:paraId="5A67FB98" w14:textId="77777777" w:rsidR="00FB134A" w:rsidRDefault="00FB134A" w:rsidP="00FB134A">
      <w:pPr>
        <w:pStyle w:val="Codesnippet"/>
      </w:pPr>
      <w:r>
        <w:t>state:</w:t>
      </w:r>
    </w:p>
    <w:p w14:paraId="622BD7B3" w14:textId="77777777" w:rsidR="00FB134A" w:rsidRDefault="00FB134A" w:rsidP="00FB134A">
      <w:pPr>
        <w:pStyle w:val="Codesnippet"/>
      </w:pPr>
      <w:r>
        <w:t>global context: …</w:t>
      </w:r>
    </w:p>
    <w:p w14:paraId="46FED3EE" w14:textId="77777777" w:rsidR="00FB134A" w:rsidRDefault="00FB134A" w:rsidP="00FB134A">
      <w:pPr>
        <w:pStyle w:val="Codesnippet"/>
      </w:pPr>
    </w:p>
    <w:p w14:paraId="39152C80" w14:textId="77777777" w:rsidR="00FB134A" w:rsidRDefault="00FB134A" w:rsidP="00FB134A">
      <w:pPr>
        <w:pStyle w:val="Codesnippet"/>
      </w:pPr>
      <w:r>
        <w:t>ideal world:</w:t>
      </w:r>
    </w:p>
    <w:p w14:paraId="7C58F892" w14:textId="77777777" w:rsidR="00FB134A" w:rsidRDefault="00FB134A" w:rsidP="00FB134A">
      <w:pPr>
        <w:pStyle w:val="Codesnippet"/>
      </w:pPr>
      <w:r>
        <w:t>KeyExchange.KEIdeal:1[WaitSim1(pt1, pt2)] /</w:t>
      </w:r>
    </w:p>
    <w:p w14:paraId="7C450394" w14:textId="06081805" w:rsidR="00FB134A" w:rsidRDefault="00FB134A" w:rsidP="00FB134A">
      <w:pPr>
        <w:pStyle w:val="Codesnippet"/>
      </w:pPr>
      <w:r>
        <w:t xml:space="preserve">KeyExchange.KESim:1[initialized: </w:t>
      </w:r>
      <w:proofErr w:type="spellStart"/>
      <w:r>
        <w:t>func</w:t>
      </w:r>
      <w:proofErr w:type="spellEnd"/>
      <w:r>
        <w:t>/Wait</w:t>
      </w:r>
      <w:r w:rsidR="00EB2545">
        <w:t>Req1</w:t>
      </w:r>
      <w:r>
        <w:t>]</w:t>
      </w:r>
    </w:p>
    <w:p w14:paraId="7EA73F6B" w14:textId="77777777" w:rsidR="00FB134A" w:rsidRDefault="00FB134A" w:rsidP="00FB134A">
      <w:pPr>
        <w:pStyle w:val="Codesnippet"/>
      </w:pPr>
    </w:p>
    <w:p w14:paraId="7138F968" w14:textId="77777777" w:rsidR="00FB134A" w:rsidRDefault="00FB134A" w:rsidP="00FB134A">
      <w:pPr>
        <w:pStyle w:val="Codesnippet"/>
      </w:pPr>
      <w:r>
        <w:t>input guard: 4</w:t>
      </w:r>
    </w:p>
    <w:p w14:paraId="31C50FA1" w14:textId="77777777" w:rsidR="00FB134A" w:rsidRDefault="00FB134A" w:rsidP="00FB134A">
      <w:pPr>
        <w:pStyle w:val="Codesnippet"/>
      </w:pPr>
      <w:r>
        <w:t xml:space="preserve">sending from </w:t>
      </w:r>
      <w:proofErr w:type="spellStart"/>
      <w:r>
        <w:t>KeyExchange.KEIdeal</w:t>
      </w:r>
      <w:proofErr w:type="spellEnd"/>
    </w:p>
    <w:p w14:paraId="6FF56F46" w14:textId="77777777" w:rsidR="00FB134A" w:rsidRPr="00D622AD" w:rsidRDefault="00FB134A" w:rsidP="00FB134A">
      <w:pPr>
        <w:pStyle w:val="Codesnippet"/>
      </w:pPr>
    </w:p>
    <w:p w14:paraId="5FB3F605" w14:textId="46741ABD" w:rsidR="00BE3D19" w:rsidRDefault="00BE3D19" w:rsidP="00BE3D19">
      <w:pPr>
        <w:pStyle w:val="Codesnippet"/>
      </w:pPr>
      <w:r w:rsidRPr="00D622AD">
        <w:t>local context:</w:t>
      </w:r>
    </w:p>
    <w:p w14:paraId="05AC5285" w14:textId="2CDBC700" w:rsidR="00A27F95" w:rsidRDefault="00A27F95" w:rsidP="00BE3D19">
      <w:pPr>
        <w:pStyle w:val="Codesnippet"/>
      </w:pPr>
      <w:r>
        <w:t>(</w:t>
      </w:r>
      <w:proofErr w:type="spellStart"/>
      <w:r w:rsidR="00365870" w:rsidRPr="00D622AD">
        <w:t>envport</w:t>
      </w:r>
      <w:proofErr w:type="spellEnd"/>
      <w:r w:rsidR="00365870" w:rsidRPr="00D622AD">
        <w:t xml:space="preserve"> -&gt; </w:t>
      </w:r>
      <w:proofErr w:type="spellStart"/>
      <w:r w:rsidR="00365870" w:rsidRPr="00D622AD">
        <w:t>envport</w:t>
      </w:r>
      <w:proofErr w:type="spellEnd"/>
      <w:r w:rsidR="00365870" w:rsidRPr="00D622AD">
        <w:t xml:space="preserve"> </w:t>
      </w:r>
      <w:proofErr w:type="spellStart"/>
      <w:r w:rsidR="00365870" w:rsidRPr="00D622AD">
        <w:t>func</w:t>
      </w:r>
      <w:proofErr w:type="spellEnd"/>
      <w:r w:rsidR="00365870" w:rsidRPr="00D622AD">
        <w:t xml:space="preserve">, </w:t>
      </w:r>
      <w:r>
        <w:t xml:space="preserve">q1 -&gt; witness, </w:t>
      </w:r>
      <w:proofErr w:type="spellStart"/>
      <w:r>
        <w:t>intport</w:t>
      </w:r>
      <w:proofErr w:type="spellEnd"/>
      <w:r>
        <w:t xml:space="preserve"> KEReal.Pt1 -&gt; (</w:t>
      </w:r>
      <w:proofErr w:type="spellStart"/>
      <w:r>
        <w:t>func</w:t>
      </w:r>
      <w:proofErr w:type="spellEnd"/>
      <w:r>
        <w:t>, 1)</w:t>
      </w:r>
      <w:r w:rsidR="00D37433">
        <w:t>,</w:t>
      </w:r>
    </w:p>
    <w:p w14:paraId="4A12C1C7" w14:textId="12018C66" w:rsidR="00D37433" w:rsidRDefault="00D37433" w:rsidP="00BE3D19">
      <w:pPr>
        <w:pStyle w:val="Codesnippet"/>
      </w:pPr>
      <w:r>
        <w:t xml:space="preserve"> </w:t>
      </w:r>
      <w:proofErr w:type="spellStart"/>
      <w:r>
        <w:t>intport</w:t>
      </w:r>
      <w:proofErr w:type="spellEnd"/>
      <w:r>
        <w:t xml:space="preserve"> KEReal.Pt2 -&gt; (</w:t>
      </w:r>
      <w:proofErr w:type="spellStart"/>
      <w:r>
        <w:t>func</w:t>
      </w:r>
      <w:proofErr w:type="spellEnd"/>
      <w:r>
        <w:t>, 2), pt1 -&gt; pt1, pt2 -&gt; pt2)</w:t>
      </w:r>
    </w:p>
    <w:p w14:paraId="33C84AC6" w14:textId="1AB77A96" w:rsidR="00BE3D19" w:rsidRDefault="00A51160" w:rsidP="00BE3D19">
      <w:r>
        <w:t xml:space="preserve">Delivering the message initializes the simulator with the address of the ideal functionality, </w:t>
      </w:r>
      <w:proofErr w:type="spellStart"/>
      <w:r w:rsidRPr="00D63CAF">
        <w:rPr>
          <w:rFonts w:ascii="Courier New" w:hAnsi="Courier New" w:cs="Courier New"/>
        </w:rPr>
        <w:t>func</w:t>
      </w:r>
      <w:proofErr w:type="spellEnd"/>
      <w:r>
        <w:t xml:space="preserve">, </w:t>
      </w:r>
      <w:r w:rsidR="00214F35">
        <w:t>and builds a local context</w:t>
      </w:r>
      <w:r w:rsidR="00D63CAF">
        <w:t xml:space="preserve"> for the simulator.</w:t>
      </w:r>
      <w:r w:rsidR="009F7F3D">
        <w:t xml:space="preserve"> In the next step, the simulator generates a random value and assigns it to </w:t>
      </w:r>
      <w:r w:rsidR="00443F92">
        <w:t xml:space="preserve">the </w:t>
      </w:r>
      <w:r w:rsidR="00443F92" w:rsidRPr="00443F92">
        <w:rPr>
          <w:rFonts w:ascii="Courier New" w:hAnsi="Courier New" w:cs="Courier New"/>
        </w:rPr>
        <w:t>q1</w:t>
      </w:r>
      <w:r w:rsidR="00443F92">
        <w:t xml:space="preserve"> variable:</w:t>
      </w:r>
    </w:p>
    <w:p w14:paraId="7DB99408" w14:textId="01AFDB08" w:rsidR="0073368F" w:rsidRDefault="0073368F" w:rsidP="0073368F">
      <w:pPr>
        <w:pStyle w:val="Codesnippet"/>
        <w:rPr>
          <w:b/>
          <w:bCs/>
        </w:rPr>
      </w:pPr>
      <w:r>
        <w:rPr>
          <w:b/>
          <w:bCs/>
        </w:rPr>
        <w:t>step</w:t>
      </w:r>
      <w:r w:rsidRPr="00AA447B">
        <w:rPr>
          <w:b/>
          <w:bCs/>
        </w:rPr>
        <w:t>.</w:t>
      </w:r>
      <w:r w:rsidR="0039177E">
        <w:rPr>
          <w:b/>
          <w:bCs/>
        </w:rPr>
        <w:t xml:space="preserve">     (* q1 &lt;$ </w:t>
      </w:r>
      <w:proofErr w:type="spellStart"/>
      <w:r w:rsidR="0039177E">
        <w:rPr>
          <w:b/>
          <w:bCs/>
        </w:rPr>
        <w:t>dexp</w:t>
      </w:r>
      <w:proofErr w:type="spellEnd"/>
      <w:r w:rsidR="0039177E">
        <w:rPr>
          <w:b/>
          <w:bCs/>
        </w:rPr>
        <w:t>; *)</w:t>
      </w:r>
    </w:p>
    <w:p w14:paraId="68ED48C5" w14:textId="77777777" w:rsidR="00443F92" w:rsidRDefault="00443F92" w:rsidP="00443F92">
      <w:pPr>
        <w:pStyle w:val="Codesnippet"/>
      </w:pPr>
      <w:r w:rsidRPr="008D6C98">
        <w:t>effect:</w:t>
      </w:r>
    </w:p>
    <w:p w14:paraId="720D92CB" w14:textId="1BA03629" w:rsidR="00443F92" w:rsidRDefault="00EC2D83" w:rsidP="00443F92">
      <w:pPr>
        <w:pStyle w:val="Codesnippet"/>
      </w:pPr>
      <w:r>
        <w:t xml:space="preserve">note: random value was assigned </w:t>
      </w:r>
      <w:proofErr w:type="gramStart"/>
      <w:r>
        <w:t>to:</w:t>
      </w:r>
      <w:proofErr w:type="gramEnd"/>
      <w:r>
        <w:t xml:space="preserve"> rand</w:t>
      </w:r>
    </w:p>
    <w:p w14:paraId="0DC55ECD" w14:textId="77777777" w:rsidR="00443F92" w:rsidRPr="008D6C98" w:rsidRDefault="00443F92" w:rsidP="00443F92">
      <w:pPr>
        <w:pStyle w:val="Codesnippet"/>
      </w:pPr>
      <w:r>
        <w:t>;</w:t>
      </w:r>
    </w:p>
    <w:p w14:paraId="67D2850F" w14:textId="151CF49A" w:rsidR="00443F92" w:rsidRDefault="00443F92" w:rsidP="00443F92">
      <w:pPr>
        <w:pStyle w:val="Codesnippet"/>
      </w:pPr>
      <w:r>
        <w:t>UC file position: …/</w:t>
      </w:r>
      <w:proofErr w:type="spellStart"/>
      <w:r>
        <w:t>KeyExchange.uc</w:t>
      </w:r>
      <w:proofErr w:type="spellEnd"/>
      <w:r>
        <w:t xml:space="preserve"> 98</w:t>
      </w:r>
      <w:r w:rsidR="00EC2D83">
        <w:t>0</w:t>
      </w:r>
      <w:r>
        <w:t xml:space="preserve">5 </w:t>
      </w:r>
      <w:proofErr w:type="gramStart"/>
      <w:r>
        <w:t>99</w:t>
      </w:r>
      <w:r w:rsidR="008A1017">
        <w:t>88</w:t>
      </w:r>
      <w:r>
        <w:t>;</w:t>
      </w:r>
      <w:proofErr w:type="gramEnd"/>
    </w:p>
    <w:p w14:paraId="12477F32" w14:textId="77777777" w:rsidR="00443F92" w:rsidRDefault="00443F92" w:rsidP="00443F92">
      <w:pPr>
        <w:pStyle w:val="Codesnippet"/>
      </w:pPr>
      <w:r>
        <w:t>state:</w:t>
      </w:r>
    </w:p>
    <w:p w14:paraId="4918224A" w14:textId="77777777" w:rsidR="008A1017" w:rsidRDefault="00443F92" w:rsidP="00443F92">
      <w:pPr>
        <w:pStyle w:val="Codesnippet"/>
      </w:pPr>
      <w:r>
        <w:t>global context:</w:t>
      </w:r>
    </w:p>
    <w:p w14:paraId="5BE76679" w14:textId="40DA4903" w:rsidR="00443F92" w:rsidRDefault="008A1017" w:rsidP="00443F92">
      <w:pPr>
        <w:pStyle w:val="Codesnippet"/>
      </w:pPr>
      <w:r>
        <w:t>(</w:t>
      </w:r>
      <w:proofErr w:type="spellStart"/>
      <w:proofErr w:type="gramStart"/>
      <w:r>
        <w:t>func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addr</w:t>
      </w:r>
      <w:proofErr w:type="spellEnd"/>
      <w:r>
        <w:t>,</w:t>
      </w:r>
      <w:r w:rsidR="00443F92">
        <w:t xml:space="preserve"> …</w:t>
      </w:r>
      <w:r>
        <w:t>, rand : exp</w:t>
      </w:r>
      <w:r w:rsidR="003B2E03">
        <w:t xml:space="preserve">, </w:t>
      </w:r>
      <w:proofErr w:type="spellStart"/>
      <w:r w:rsidR="003B2E03">
        <w:t>Hrand</w:t>
      </w:r>
      <w:proofErr w:type="spellEnd"/>
      <w:r w:rsidR="003B2E03">
        <w:t xml:space="preserve"> : rand \in </w:t>
      </w:r>
      <w:proofErr w:type="spellStart"/>
      <w:r w:rsidR="003B2E03">
        <w:t>dexp</w:t>
      </w:r>
      <w:proofErr w:type="spellEnd"/>
      <w:r w:rsidR="003B2E03">
        <w:t>)</w:t>
      </w:r>
    </w:p>
    <w:p w14:paraId="57530A78" w14:textId="77777777" w:rsidR="00443F92" w:rsidRDefault="00443F92" w:rsidP="00443F92">
      <w:pPr>
        <w:pStyle w:val="Codesnippet"/>
      </w:pPr>
    </w:p>
    <w:p w14:paraId="27C5879E" w14:textId="77777777" w:rsidR="00443F92" w:rsidRDefault="00443F92" w:rsidP="00443F92">
      <w:pPr>
        <w:pStyle w:val="Codesnippet"/>
      </w:pPr>
      <w:r>
        <w:t>ideal world:</w:t>
      </w:r>
    </w:p>
    <w:p w14:paraId="5FF0930F" w14:textId="77777777" w:rsidR="00443F92" w:rsidRDefault="00443F92" w:rsidP="00443F92">
      <w:pPr>
        <w:pStyle w:val="Codesnippet"/>
      </w:pPr>
      <w:r>
        <w:t>KeyExchange.KEIdeal:1[WaitSim1(pt1, pt2)] /</w:t>
      </w:r>
    </w:p>
    <w:p w14:paraId="2B469E69" w14:textId="77777777" w:rsidR="00443F92" w:rsidRDefault="00443F92" w:rsidP="00443F92">
      <w:pPr>
        <w:pStyle w:val="Codesnippet"/>
      </w:pPr>
      <w:r>
        <w:t xml:space="preserve">KeyExchange.KESim:1[initialized: </w:t>
      </w:r>
      <w:proofErr w:type="spellStart"/>
      <w:r>
        <w:t>func</w:t>
      </w:r>
      <w:proofErr w:type="spellEnd"/>
      <w:r>
        <w:t>/WaitReq1]</w:t>
      </w:r>
    </w:p>
    <w:p w14:paraId="4F37F491" w14:textId="77777777" w:rsidR="00443F92" w:rsidRDefault="00443F92" w:rsidP="00443F92">
      <w:pPr>
        <w:pStyle w:val="Codesnippet"/>
      </w:pPr>
    </w:p>
    <w:p w14:paraId="30AE3106" w14:textId="77777777" w:rsidR="00443F92" w:rsidRDefault="00443F92" w:rsidP="00443F92">
      <w:pPr>
        <w:pStyle w:val="Codesnippet"/>
      </w:pPr>
      <w:r>
        <w:t>input guard: 4</w:t>
      </w:r>
    </w:p>
    <w:p w14:paraId="259B7E8F" w14:textId="5F61A2FB" w:rsidR="00443F92" w:rsidRDefault="003B2E03" w:rsidP="00443F92">
      <w:pPr>
        <w:pStyle w:val="Codesnippet"/>
      </w:pPr>
      <w:r>
        <w:t>running at</w:t>
      </w:r>
      <w:r w:rsidR="00DC5CB0">
        <w:t xml:space="preserve"> 1</w:t>
      </w:r>
      <w:r>
        <w:t>:</w:t>
      </w:r>
      <w:r w:rsidR="00443F92">
        <w:t xml:space="preserve"> </w:t>
      </w:r>
      <w:proofErr w:type="spellStart"/>
      <w:r w:rsidR="00443F92">
        <w:t>KeyExchange.KE</w:t>
      </w:r>
      <w:r w:rsidR="00DC5CB0">
        <w:t>Sim</w:t>
      </w:r>
      <w:proofErr w:type="spellEnd"/>
      <w:r w:rsidR="00DC5CB0">
        <w:t>/WaitReq1</w:t>
      </w:r>
    </w:p>
    <w:p w14:paraId="59530372" w14:textId="77777777" w:rsidR="00443F92" w:rsidRPr="00D622AD" w:rsidRDefault="00443F92" w:rsidP="00443F92">
      <w:pPr>
        <w:pStyle w:val="Codesnippet"/>
      </w:pPr>
    </w:p>
    <w:p w14:paraId="60B821E6" w14:textId="77777777" w:rsidR="00443F92" w:rsidRDefault="00443F92" w:rsidP="00443F92">
      <w:pPr>
        <w:pStyle w:val="Codesnippet"/>
      </w:pPr>
      <w:r w:rsidRPr="00D622AD">
        <w:t>local context:</w:t>
      </w:r>
    </w:p>
    <w:p w14:paraId="12F96D91" w14:textId="7B6F1FA7" w:rsidR="00443F92" w:rsidRDefault="00443F92" w:rsidP="00443F92">
      <w:pPr>
        <w:pStyle w:val="Codesnippet"/>
      </w:pPr>
      <w:r>
        <w:t xml:space="preserve">(q1 -&gt; </w:t>
      </w:r>
      <w:r w:rsidR="00DC5CB0">
        <w:t>rand</w:t>
      </w:r>
      <w:r>
        <w:t xml:space="preserve">, </w:t>
      </w:r>
      <w:proofErr w:type="spellStart"/>
      <w:r>
        <w:t>intport</w:t>
      </w:r>
      <w:proofErr w:type="spellEnd"/>
      <w:r>
        <w:t xml:space="preserve"> KEReal.Pt1 -&gt; (</w:t>
      </w:r>
      <w:proofErr w:type="spellStart"/>
      <w:r>
        <w:t>func</w:t>
      </w:r>
      <w:proofErr w:type="spellEnd"/>
      <w:r>
        <w:t>, 1),</w:t>
      </w:r>
    </w:p>
    <w:p w14:paraId="05ED1491" w14:textId="77777777" w:rsidR="00443F92" w:rsidRDefault="00443F92" w:rsidP="00443F92">
      <w:pPr>
        <w:pStyle w:val="Codesnippet"/>
      </w:pPr>
      <w:r>
        <w:t xml:space="preserve"> </w:t>
      </w:r>
      <w:proofErr w:type="spellStart"/>
      <w:r>
        <w:t>intport</w:t>
      </w:r>
      <w:proofErr w:type="spellEnd"/>
      <w:r>
        <w:t xml:space="preserve"> KEReal.Pt2 -&gt; (</w:t>
      </w:r>
      <w:proofErr w:type="spellStart"/>
      <w:r>
        <w:t>func</w:t>
      </w:r>
      <w:proofErr w:type="spellEnd"/>
      <w:r>
        <w:t>, 2), pt1 -&gt; pt1, pt2 -&gt; pt2)</w:t>
      </w:r>
    </w:p>
    <w:p w14:paraId="2B5239CF" w14:textId="14D0670D" w:rsidR="00396FFC" w:rsidRDefault="00F12106" w:rsidP="00396FFC">
      <w:r>
        <w:lastRenderedPageBreak/>
        <w:t xml:space="preserve">The random value has </w:t>
      </w:r>
      <w:proofErr w:type="gramStart"/>
      <w:r>
        <w:t>been added</w:t>
      </w:r>
      <w:proofErr w:type="gramEnd"/>
      <w:r>
        <w:t xml:space="preserve"> to the global context as </w:t>
      </w:r>
      <w:r w:rsidRPr="00F12106">
        <w:rPr>
          <w:rFonts w:ascii="Courier New" w:hAnsi="Courier New" w:cs="Courier New"/>
        </w:rPr>
        <w:t>rand</w:t>
      </w:r>
      <w:r>
        <w:t xml:space="preserve"> and assigned as the value of </w:t>
      </w:r>
      <w:r w:rsidRPr="00F12106">
        <w:rPr>
          <w:rFonts w:ascii="Courier New" w:hAnsi="Courier New" w:cs="Courier New"/>
        </w:rPr>
        <w:t>q1</w:t>
      </w:r>
      <w:r>
        <w:t xml:space="preserve"> in the local context.</w:t>
      </w:r>
      <w:r w:rsidR="0034178B">
        <w:t xml:space="preserve"> The next two steps send a message to the</w:t>
      </w:r>
      <w:r w:rsidR="00600884">
        <w:t xml:space="preserve"> “real” adversary and deliver it.</w:t>
      </w:r>
    </w:p>
    <w:p w14:paraId="56457839" w14:textId="26758F7A" w:rsidR="00443F92" w:rsidRDefault="00443F92" w:rsidP="0073368F">
      <w:pPr>
        <w:pStyle w:val="Codesnippet"/>
        <w:rPr>
          <w:b/>
          <w:bCs/>
        </w:rPr>
      </w:pPr>
      <w:r>
        <w:rPr>
          <w:b/>
          <w:bCs/>
        </w:rPr>
        <w:t>step.</w:t>
      </w:r>
      <w:r w:rsidR="00FA7D8B">
        <w:rPr>
          <w:b/>
          <w:bCs/>
        </w:rPr>
        <w:t xml:space="preserve">     (* send … and transition … *)</w:t>
      </w:r>
    </w:p>
    <w:p w14:paraId="5D5BF289" w14:textId="77777777" w:rsidR="00443F92" w:rsidRDefault="00443F92" w:rsidP="00443F92">
      <w:pPr>
        <w:pStyle w:val="Codesnippet"/>
      </w:pPr>
      <w:r w:rsidRPr="008D6C98">
        <w:t>effect:</w:t>
      </w:r>
    </w:p>
    <w:p w14:paraId="2B744F95" w14:textId="77777777" w:rsidR="00443F92" w:rsidRDefault="00443F92" w:rsidP="00443F92">
      <w:pPr>
        <w:pStyle w:val="Codesnippet"/>
      </w:pPr>
    </w:p>
    <w:p w14:paraId="281DCA7E" w14:textId="77777777" w:rsidR="00443F92" w:rsidRPr="008D6C98" w:rsidRDefault="00443F92" w:rsidP="00443F92">
      <w:pPr>
        <w:pStyle w:val="Codesnippet"/>
      </w:pPr>
      <w:r>
        <w:t>;</w:t>
      </w:r>
    </w:p>
    <w:p w14:paraId="19EE0291" w14:textId="2EAAF55B" w:rsidR="00443F92" w:rsidRDefault="00443F92" w:rsidP="00443F92">
      <w:pPr>
        <w:pStyle w:val="Codesnippet"/>
      </w:pPr>
      <w:r>
        <w:t xml:space="preserve">UC file position: </w:t>
      </w:r>
      <w:proofErr w:type="gramStart"/>
      <w:r w:rsidR="00A27AA5">
        <w:t>None</w:t>
      </w:r>
      <w:r>
        <w:t>;</w:t>
      </w:r>
      <w:proofErr w:type="gramEnd"/>
    </w:p>
    <w:p w14:paraId="5AE53064" w14:textId="77777777" w:rsidR="00443F92" w:rsidRDefault="00443F92" w:rsidP="00443F92">
      <w:pPr>
        <w:pStyle w:val="Codesnippet"/>
      </w:pPr>
      <w:r>
        <w:t>state:</w:t>
      </w:r>
    </w:p>
    <w:p w14:paraId="257E639E" w14:textId="77777777" w:rsidR="00443F92" w:rsidRDefault="00443F92" w:rsidP="00443F92">
      <w:pPr>
        <w:pStyle w:val="Codesnippet"/>
      </w:pPr>
      <w:r>
        <w:t>global context: …</w:t>
      </w:r>
    </w:p>
    <w:p w14:paraId="7CC05E77" w14:textId="77777777" w:rsidR="00443F92" w:rsidRDefault="00443F92" w:rsidP="00443F92">
      <w:pPr>
        <w:pStyle w:val="Codesnippet"/>
      </w:pPr>
    </w:p>
    <w:p w14:paraId="7AF4F2AA" w14:textId="77777777" w:rsidR="00443F92" w:rsidRDefault="00443F92" w:rsidP="00443F92">
      <w:pPr>
        <w:pStyle w:val="Codesnippet"/>
      </w:pPr>
      <w:r>
        <w:t>ideal world:</w:t>
      </w:r>
    </w:p>
    <w:p w14:paraId="220E5247" w14:textId="77777777" w:rsidR="00443F92" w:rsidRDefault="00443F92" w:rsidP="00443F92">
      <w:pPr>
        <w:pStyle w:val="Codesnippet"/>
      </w:pPr>
      <w:r>
        <w:t>KeyExchange.KEIdeal:1[WaitSim1(pt1, pt2)] /</w:t>
      </w:r>
    </w:p>
    <w:p w14:paraId="1A7744A3" w14:textId="70F80DFC" w:rsidR="00443F92" w:rsidRDefault="00443F92" w:rsidP="00443F92">
      <w:pPr>
        <w:pStyle w:val="Codesnippet"/>
      </w:pPr>
      <w:r>
        <w:t xml:space="preserve">KeyExchange.KESim:1[initialized: </w:t>
      </w:r>
      <w:proofErr w:type="spellStart"/>
      <w:r>
        <w:t>func</w:t>
      </w:r>
      <w:proofErr w:type="spellEnd"/>
      <w:r>
        <w:t>/Wait</w:t>
      </w:r>
      <w:r w:rsidR="00A27AA5">
        <w:t>Adv</w:t>
      </w:r>
      <w:r>
        <w:t>1</w:t>
      </w:r>
      <w:r w:rsidR="00BC5453">
        <w:t>(rand)</w:t>
      </w:r>
      <w:r>
        <w:t>]</w:t>
      </w:r>
    </w:p>
    <w:p w14:paraId="6C90E8B2" w14:textId="77777777" w:rsidR="00443F92" w:rsidRDefault="00443F92" w:rsidP="00443F92">
      <w:pPr>
        <w:pStyle w:val="Codesnippet"/>
      </w:pPr>
    </w:p>
    <w:p w14:paraId="0E3BD972" w14:textId="77777777" w:rsidR="00443F92" w:rsidRDefault="00443F92" w:rsidP="00443F92">
      <w:pPr>
        <w:pStyle w:val="Codesnippet"/>
      </w:pPr>
      <w:r>
        <w:t>input guard: 4</w:t>
      </w:r>
    </w:p>
    <w:p w14:paraId="2911A9BB" w14:textId="5B57D99C" w:rsidR="00443F92" w:rsidRDefault="00443F92" w:rsidP="00443F92">
      <w:pPr>
        <w:pStyle w:val="Codesnippet"/>
      </w:pPr>
      <w:r>
        <w:t>sending from</w:t>
      </w:r>
      <w:r w:rsidR="00BC5453">
        <w:t xml:space="preserve"> 1:</w:t>
      </w:r>
      <w:r>
        <w:t xml:space="preserve"> </w:t>
      </w:r>
      <w:proofErr w:type="spellStart"/>
      <w:r>
        <w:t>KeyExchange.KE</w:t>
      </w:r>
      <w:r w:rsidR="00BC5453">
        <w:t>Sim</w:t>
      </w:r>
      <w:proofErr w:type="spellEnd"/>
    </w:p>
    <w:p w14:paraId="25A93112" w14:textId="77777777" w:rsidR="00443F92" w:rsidRPr="00D622AD" w:rsidRDefault="00443F92" w:rsidP="00443F92">
      <w:pPr>
        <w:pStyle w:val="Codesnippet"/>
      </w:pPr>
    </w:p>
    <w:p w14:paraId="66CC339D" w14:textId="11308018" w:rsidR="00443F92" w:rsidRDefault="00FE07C9" w:rsidP="00443F92">
      <w:pPr>
        <w:pStyle w:val="Codesnippet"/>
      </w:pPr>
      <w:r>
        <w:t>message</w:t>
      </w:r>
      <w:r w:rsidR="00443F92" w:rsidRPr="00D622AD">
        <w:t>:</w:t>
      </w:r>
    </w:p>
    <w:p w14:paraId="42E4F117" w14:textId="568A7D64" w:rsidR="00443F92" w:rsidRDefault="00FE07C9" w:rsidP="00443F92">
      <w:pPr>
        <w:pStyle w:val="Codesnippet"/>
      </w:pPr>
      <w:r>
        <w:t>((</w:t>
      </w:r>
      <w:proofErr w:type="spellStart"/>
      <w:r>
        <w:t>func</w:t>
      </w:r>
      <w:proofErr w:type="spellEnd"/>
      <w:r>
        <w:t xml:space="preserve"> ++ [1]</w:t>
      </w:r>
      <w:r w:rsidR="00696AD4">
        <w:t>, 1</w:t>
      </w:r>
      <w:proofErr w:type="gramStart"/>
      <w:r w:rsidR="00696AD4">
        <w:t>))@</w:t>
      </w:r>
      <w:proofErr w:type="gramEnd"/>
    </w:p>
    <w:p w14:paraId="37DDC2E5" w14:textId="77777777" w:rsidR="00696AD4" w:rsidRDefault="00696AD4" w:rsidP="00443F92">
      <w:pPr>
        <w:pStyle w:val="Codesnippet"/>
      </w:pPr>
      <w:proofErr w:type="spellStart"/>
      <w:proofErr w:type="gramStart"/>
      <w:r>
        <w:t>Forwarding.FwAdv.fw</w:t>
      </w:r>
      <w:proofErr w:type="gramEnd"/>
      <w:r>
        <w:t>_obs</w:t>
      </w:r>
      <w:proofErr w:type="spellEnd"/>
    </w:p>
    <w:p w14:paraId="2B11EC9E" w14:textId="77777777" w:rsidR="00471DF7" w:rsidRDefault="00696AD4" w:rsidP="00443F92">
      <w:pPr>
        <w:pStyle w:val="Codesnippet"/>
      </w:pPr>
      <w:r>
        <w:t>((</w:t>
      </w:r>
      <w:proofErr w:type="spellStart"/>
      <w:r>
        <w:t>func</w:t>
      </w:r>
      <w:proofErr w:type="spellEnd"/>
      <w:r>
        <w:t>, 1),</w:t>
      </w:r>
      <w:r w:rsidR="00443F92">
        <w:t xml:space="preserve"> (</w:t>
      </w:r>
      <w:proofErr w:type="spellStart"/>
      <w:r w:rsidR="00443F92">
        <w:t>func</w:t>
      </w:r>
      <w:proofErr w:type="spellEnd"/>
      <w:r w:rsidR="00443F92">
        <w:t>, 2),</w:t>
      </w:r>
    </w:p>
    <w:p w14:paraId="6401DE23" w14:textId="598CAFEC" w:rsidR="00443F92" w:rsidRDefault="00696AD4" w:rsidP="00443F92">
      <w:pPr>
        <w:pStyle w:val="Codesnippet"/>
      </w:pPr>
      <w:proofErr w:type="spellStart"/>
      <w:r>
        <w:t>epdp_port_port_key</w:t>
      </w:r>
      <w:r w:rsidR="00471DF7">
        <w:t>_univ.`enc</w:t>
      </w:r>
      <w:proofErr w:type="spellEnd"/>
      <w:r>
        <w:t xml:space="preserve"> </w:t>
      </w:r>
      <w:r w:rsidR="00471DF7">
        <w:t xml:space="preserve">(pt1, pt2, g </w:t>
      </w:r>
      <w:r w:rsidR="00CF5629">
        <w:t>^</w:t>
      </w:r>
      <w:r w:rsidR="00471DF7">
        <w:t xml:space="preserve"> rand</w:t>
      </w:r>
      <w:r w:rsidR="00CF5629">
        <w:t>)</w:t>
      </w:r>
      <w:r w:rsidR="00443F92">
        <w:t>)</w:t>
      </w:r>
    </w:p>
    <w:p w14:paraId="69C86875" w14:textId="77777777" w:rsidR="00F2410F" w:rsidRDefault="00F2410F" w:rsidP="00F2410F">
      <w:pPr>
        <w:pStyle w:val="Codesnippet"/>
      </w:pPr>
      <w:proofErr w:type="gramStart"/>
      <w:r>
        <w:t>@(</w:t>
      </w:r>
      <w:proofErr w:type="gramEnd"/>
      <w:r>
        <w:t>(adv, 2))</w:t>
      </w:r>
    </w:p>
    <w:p w14:paraId="485C4DC9" w14:textId="77777777" w:rsidR="00F2410F" w:rsidRDefault="00F2410F" w:rsidP="00F2410F">
      <w:pPr>
        <w:pStyle w:val="Codesnippet"/>
      </w:pPr>
      <w:r>
        <w:t>;</w:t>
      </w:r>
    </w:p>
    <w:p w14:paraId="7367C918" w14:textId="7715B749" w:rsidR="00443F92" w:rsidRDefault="00443F92" w:rsidP="0073368F">
      <w:pPr>
        <w:pStyle w:val="Codesnippet"/>
        <w:rPr>
          <w:b/>
          <w:bCs/>
        </w:rPr>
      </w:pPr>
      <w:r>
        <w:rPr>
          <w:b/>
          <w:bCs/>
        </w:rPr>
        <w:t>step.</w:t>
      </w:r>
      <w:r w:rsidR="00FA7D8B">
        <w:rPr>
          <w:b/>
          <w:bCs/>
        </w:rPr>
        <w:t xml:space="preserve">     (* deliver the message *)</w:t>
      </w:r>
    </w:p>
    <w:p w14:paraId="414E888A" w14:textId="77777777" w:rsidR="0073368F" w:rsidRPr="008D6C98" w:rsidRDefault="0073368F" w:rsidP="0073368F">
      <w:pPr>
        <w:pStyle w:val="Codesnippet"/>
      </w:pPr>
      <w:r w:rsidRPr="008D6C98">
        <w:t>effect:</w:t>
      </w:r>
    </w:p>
    <w:p w14:paraId="7CD8E1BB" w14:textId="77777777" w:rsidR="0073368F" w:rsidRDefault="0073368F" w:rsidP="0073368F">
      <w:pPr>
        <w:pStyle w:val="Codesnippet"/>
      </w:pPr>
      <w:r>
        <w:t>message was output: adversary:</w:t>
      </w:r>
    </w:p>
    <w:p w14:paraId="2758CDB4" w14:textId="77777777" w:rsidR="0073368F" w:rsidRDefault="0073368F" w:rsidP="0073368F">
      <w:pPr>
        <w:pStyle w:val="Codesnippet"/>
      </w:pPr>
      <w:r>
        <w:t>((</w:t>
      </w:r>
      <w:proofErr w:type="spellStart"/>
      <w:r>
        <w:t>func</w:t>
      </w:r>
      <w:proofErr w:type="spellEnd"/>
      <w:r>
        <w:t xml:space="preserve"> ++ [1], 1</w:t>
      </w:r>
      <w:proofErr w:type="gramStart"/>
      <w:r>
        <w:t>))@</w:t>
      </w:r>
      <w:proofErr w:type="gramEnd"/>
    </w:p>
    <w:p w14:paraId="14D83528" w14:textId="77777777" w:rsidR="0073368F" w:rsidRDefault="0073368F" w:rsidP="0073368F">
      <w:pPr>
        <w:pStyle w:val="Codesnippet"/>
      </w:pPr>
      <w:proofErr w:type="spellStart"/>
      <w:proofErr w:type="gramStart"/>
      <w:r>
        <w:t>Forwarding.FwAdv.fw</w:t>
      </w:r>
      <w:proofErr w:type="gramEnd"/>
      <w:r>
        <w:t>_obs</w:t>
      </w:r>
      <w:proofErr w:type="spellEnd"/>
    </w:p>
    <w:p w14:paraId="1A2895E6" w14:textId="77777777" w:rsidR="00CA0698" w:rsidRDefault="0073368F" w:rsidP="0073368F">
      <w:pPr>
        <w:pStyle w:val="Codesnippet"/>
      </w:pPr>
      <w:r>
        <w:t>((</w:t>
      </w:r>
      <w:proofErr w:type="spellStart"/>
      <w:r>
        <w:t>func</w:t>
      </w:r>
      <w:proofErr w:type="spellEnd"/>
      <w:r>
        <w:t>, 1), (</w:t>
      </w:r>
      <w:proofErr w:type="spellStart"/>
      <w:r>
        <w:t>func</w:t>
      </w:r>
      <w:proofErr w:type="spellEnd"/>
      <w:r>
        <w:t>, 2),</w:t>
      </w:r>
    </w:p>
    <w:p w14:paraId="3E3D8FE0" w14:textId="2659FAF0" w:rsidR="0073368F" w:rsidRDefault="0073368F" w:rsidP="0073368F">
      <w:pPr>
        <w:pStyle w:val="Codesnippet"/>
      </w:pPr>
      <w:r>
        <w:t xml:space="preserve"> </w:t>
      </w:r>
      <w:proofErr w:type="spellStart"/>
      <w:r>
        <w:t>epdp_port_port_key_univ.`</w:t>
      </w:r>
      <w:proofErr w:type="gramStart"/>
      <w:r>
        <w:t>enc</w:t>
      </w:r>
      <w:proofErr w:type="spellEnd"/>
      <w:r>
        <w:t>(</w:t>
      </w:r>
      <w:proofErr w:type="gramEnd"/>
      <w:r>
        <w:t>pt1, pt2, g ^ rand))</w:t>
      </w:r>
    </w:p>
    <w:p w14:paraId="5AC5524D" w14:textId="77777777" w:rsidR="0073368F" w:rsidRDefault="0073368F" w:rsidP="0073368F">
      <w:pPr>
        <w:pStyle w:val="Codesnippet"/>
      </w:pPr>
      <w:proofErr w:type="gramStart"/>
      <w:r>
        <w:t>@(</w:t>
      </w:r>
      <w:proofErr w:type="gramEnd"/>
      <w:r>
        <w:t>(adv, 2))</w:t>
      </w:r>
    </w:p>
    <w:p w14:paraId="5EF32A37" w14:textId="77777777" w:rsidR="0073368F" w:rsidRDefault="0073368F" w:rsidP="0073368F">
      <w:pPr>
        <w:pStyle w:val="Codesnippet"/>
      </w:pPr>
      <w:r>
        <w:t>;</w:t>
      </w:r>
    </w:p>
    <w:p w14:paraId="31A75C71" w14:textId="77777777" w:rsidR="0073368F" w:rsidRDefault="0073368F" w:rsidP="0073368F">
      <w:pPr>
        <w:pStyle w:val="Codesnippet"/>
      </w:pPr>
      <w:r>
        <w:t xml:space="preserve">UC file position: </w:t>
      </w:r>
      <w:proofErr w:type="gramStart"/>
      <w:r>
        <w:t>None;</w:t>
      </w:r>
      <w:proofErr w:type="gramEnd"/>
    </w:p>
    <w:p w14:paraId="7C923A6E" w14:textId="77777777" w:rsidR="0073368F" w:rsidRDefault="0073368F" w:rsidP="0073368F">
      <w:pPr>
        <w:pStyle w:val="Codesnippet"/>
      </w:pPr>
      <w:r>
        <w:t>state:</w:t>
      </w:r>
    </w:p>
    <w:p w14:paraId="10D896EF" w14:textId="6BC917E4" w:rsidR="0073368F" w:rsidRDefault="0073368F" w:rsidP="0073368F">
      <w:pPr>
        <w:pStyle w:val="Codesnippet"/>
      </w:pPr>
      <w:r>
        <w:t>global context:</w:t>
      </w:r>
      <w:r w:rsidR="00D47993">
        <w:t xml:space="preserve"> …</w:t>
      </w:r>
    </w:p>
    <w:p w14:paraId="3A55930F" w14:textId="77777777" w:rsidR="0073368F" w:rsidRDefault="0073368F" w:rsidP="0073368F">
      <w:pPr>
        <w:pStyle w:val="Codesnippet"/>
      </w:pPr>
    </w:p>
    <w:p w14:paraId="7FF77A24" w14:textId="06A8EBD0" w:rsidR="0073368F" w:rsidRDefault="0073368F" w:rsidP="0073368F">
      <w:pPr>
        <w:pStyle w:val="Codesnippet"/>
      </w:pPr>
      <w:r>
        <w:t>ideal world:</w:t>
      </w:r>
      <w:r w:rsidR="00292E8F">
        <w:t xml:space="preserve"> …</w:t>
      </w:r>
    </w:p>
    <w:p w14:paraId="58C8DC6B" w14:textId="77777777" w:rsidR="0073368F" w:rsidRDefault="0073368F" w:rsidP="0073368F">
      <w:pPr>
        <w:pStyle w:val="Codesnippet"/>
      </w:pPr>
    </w:p>
    <w:p w14:paraId="2CBCD4DB" w14:textId="77777777" w:rsidR="0073368F" w:rsidRDefault="0073368F" w:rsidP="0073368F">
      <w:pPr>
        <w:pStyle w:val="Codesnippet"/>
      </w:pPr>
      <w:r>
        <w:t>input guard: 4</w:t>
      </w:r>
    </w:p>
    <w:p w14:paraId="0D6B4B3D" w14:textId="5CD414D1" w:rsidR="0073368F" w:rsidRDefault="0073368F" w:rsidP="00252C97">
      <w:pPr>
        <w:pStyle w:val="Codesnippet"/>
      </w:pPr>
      <w:r>
        <w:t>control: adversary</w:t>
      </w:r>
    </w:p>
    <w:p w14:paraId="0B0286B3" w14:textId="6A700B2E" w:rsidR="00230794" w:rsidRDefault="00EA246A" w:rsidP="00F71194">
      <w:r>
        <w:t xml:space="preserve">The output of this </w:t>
      </w:r>
      <w:r w:rsidRPr="00EA246A">
        <w:rPr>
          <w:rFonts w:ascii="Courier New" w:hAnsi="Courier New" w:cs="Courier New"/>
        </w:rPr>
        <w:t>step</w:t>
      </w:r>
      <w:r>
        <w:t xml:space="preserve"> is the same as the output of the </w:t>
      </w:r>
      <w:r w:rsidRPr="00EA246A">
        <w:rPr>
          <w:rFonts w:ascii="Courier New" w:hAnsi="Courier New" w:cs="Courier New"/>
        </w:rPr>
        <w:t>run</w:t>
      </w:r>
      <w:r>
        <w:t xml:space="preserve"> step</w:t>
      </w:r>
      <w:r w:rsidR="0071772F">
        <w:t>; the adversary has control and there is no local context</w:t>
      </w:r>
      <w:r>
        <w:t xml:space="preserve">. The ideal session </w:t>
      </w:r>
      <w:r w:rsidR="00E25C7F">
        <w:t>executed</w:t>
      </w:r>
      <w:r>
        <w:t xml:space="preserve"> seven steps </w:t>
      </w:r>
      <w:r w:rsidR="00E25C7F">
        <w:t>before yielding control, whereas the real session executed eight.</w:t>
      </w:r>
      <w:r w:rsidR="00925D83">
        <w:t xml:space="preserve"> The internal messaging between the ideal functionality and simulator differed from the real internal messaging, but </w:t>
      </w:r>
      <w:r w:rsidR="0038146B">
        <w:t>as far as</w:t>
      </w:r>
      <w:r w:rsidR="00925D83">
        <w:t xml:space="preserve"> the environment</w:t>
      </w:r>
      <w:r w:rsidR="0038146B">
        <w:t xml:space="preserve"> can tell,</w:t>
      </w:r>
      <w:r w:rsidR="00925D83">
        <w:t xml:space="preserve"> they were identical.</w:t>
      </w:r>
    </w:p>
    <w:p w14:paraId="7B4EAF9E" w14:textId="01C17080" w:rsidR="00007B36" w:rsidRDefault="00007B36" w:rsidP="00F71194">
      <w:r>
        <w:t xml:space="preserve">When the last session </w:t>
      </w:r>
      <w:proofErr w:type="gramStart"/>
      <w:r>
        <w:t>is finished</w:t>
      </w:r>
      <w:proofErr w:type="gramEnd"/>
      <w:r>
        <w:t>, the script can end</w:t>
      </w:r>
      <w:r w:rsidR="00D167EF">
        <w:t xml:space="preserve"> with an explicit </w:t>
      </w:r>
      <w:r w:rsidR="00D167EF" w:rsidRPr="00D167EF">
        <w:rPr>
          <w:rFonts w:ascii="Courier New" w:hAnsi="Courier New" w:cs="Courier New"/>
        </w:rPr>
        <w:t>quit</w:t>
      </w:r>
      <w:r w:rsidR="00D167EF">
        <w:t xml:space="preserve"> command or just end.</w:t>
      </w:r>
      <w:r w:rsidR="00F45EA9">
        <w:t xml:space="preserve"> The </w:t>
      </w:r>
      <w:r w:rsidR="00F45EA9" w:rsidRPr="00F45EA9">
        <w:rPr>
          <w:rFonts w:ascii="Courier New" w:hAnsi="Courier New" w:cs="Courier New"/>
        </w:rPr>
        <w:t>quit</w:t>
      </w:r>
      <w:r w:rsidR="00F45EA9">
        <w:t xml:space="preserve"> command shuts down the interpreter and any subsequent commands </w:t>
      </w:r>
      <w:proofErr w:type="gramStart"/>
      <w:r w:rsidR="00F45EA9">
        <w:t>are ignored</w:t>
      </w:r>
      <w:proofErr w:type="gramEnd"/>
      <w:r w:rsidR="00F45EA9">
        <w:t>.</w:t>
      </w:r>
    </w:p>
    <w:p w14:paraId="5B0BBE2C" w14:textId="17DA0F89" w:rsidR="00054D09" w:rsidRDefault="00466F2E" w:rsidP="00466F2E">
      <w:pPr>
        <w:pStyle w:val="Heading2"/>
      </w:pPr>
      <w:bookmarkStart w:id="57" w:name="_Toc171931120"/>
      <w:r>
        <w:lastRenderedPageBreak/>
        <w:t xml:space="preserve">Resolving </w:t>
      </w:r>
      <w:r w:rsidR="00B4105B">
        <w:t>Block</w:t>
      </w:r>
      <w:r>
        <w:t>s</w:t>
      </w:r>
      <w:bookmarkEnd w:id="57"/>
    </w:p>
    <w:p w14:paraId="5AB81D76" w14:textId="0C2250DA" w:rsidR="00E632B5" w:rsidRDefault="00CC18AB" w:rsidP="00C90629">
      <w:r>
        <w:t xml:space="preserve">The UC DSL interpreter uses the </w:t>
      </w:r>
      <w:r w:rsidR="005A22FD" w:rsidRPr="003E20F3">
        <w:rPr>
          <w:rFonts w:ascii="Courier New" w:hAnsi="Courier New" w:cs="Courier New"/>
        </w:rPr>
        <w:t>simplify</w:t>
      </w:r>
      <w:r w:rsidR="005A22FD">
        <w:t xml:space="preserve">, </w:t>
      </w:r>
      <w:r w:rsidR="005A22FD" w:rsidRPr="003E20F3">
        <w:rPr>
          <w:rFonts w:ascii="Courier New" w:hAnsi="Courier New" w:cs="Courier New"/>
        </w:rPr>
        <w:t>rewrite</w:t>
      </w:r>
      <w:r w:rsidR="005A22FD">
        <w:t xml:space="preserve"> and </w:t>
      </w:r>
      <w:proofErr w:type="spellStart"/>
      <w:r w:rsidR="005A22FD" w:rsidRPr="003E20F3">
        <w:rPr>
          <w:rFonts w:ascii="Courier New" w:hAnsi="Courier New" w:cs="Courier New"/>
        </w:rPr>
        <w:t>smt</w:t>
      </w:r>
      <w:proofErr w:type="spellEnd"/>
      <w:r w:rsidR="005A22FD">
        <w:t xml:space="preserve"> tactics </w:t>
      </w:r>
      <w:r w:rsidR="003E20F3">
        <w:t xml:space="preserve">of </w:t>
      </w:r>
      <w:proofErr w:type="spellStart"/>
      <w:r w:rsidR="003E20F3">
        <w:t>EasyCrypt</w:t>
      </w:r>
      <w:proofErr w:type="spellEnd"/>
      <w:r w:rsidR="003E20F3">
        <w:t xml:space="preserve"> </w:t>
      </w:r>
      <w:r w:rsidR="005A22FD">
        <w:t>automatically to execute the statements of a state machine</w:t>
      </w:r>
      <w:r w:rsidR="00116427">
        <w:t xml:space="preserve"> symbolically</w:t>
      </w:r>
      <w:r w:rsidR="005A22FD">
        <w:t xml:space="preserve">. </w:t>
      </w:r>
      <w:r w:rsidR="00116427">
        <w:t xml:space="preserve">Sometimes it encounters expressions </w:t>
      </w:r>
      <w:r w:rsidR="00ED1B8C">
        <w:t xml:space="preserve">that it cannot reduce sufficiently to determine </w:t>
      </w:r>
      <w:r w:rsidR="0027238D">
        <w:t>what to do next</w:t>
      </w:r>
      <w:r w:rsidR="00E27168">
        <w:t xml:space="preserve">, such as a source or destination port of a message, the </w:t>
      </w:r>
      <w:r w:rsidR="00C55D8B">
        <w:t>distribution</w:t>
      </w:r>
      <w:r w:rsidR="00E27168">
        <w:t xml:space="preserve"> of a random selection or the </w:t>
      </w:r>
      <w:r w:rsidR="00C55D8B">
        <w:t xml:space="preserve">condition of an </w:t>
      </w:r>
      <w:r w:rsidR="00C55D8B" w:rsidRPr="0067554C">
        <w:rPr>
          <w:rFonts w:ascii="Courier New" w:hAnsi="Courier New" w:cs="Courier New"/>
        </w:rPr>
        <w:t>if</w:t>
      </w:r>
      <w:r w:rsidR="00C55D8B">
        <w:t xml:space="preserve">, </w:t>
      </w:r>
      <w:proofErr w:type="spellStart"/>
      <w:r w:rsidR="00C55D8B" w:rsidRPr="0067554C">
        <w:rPr>
          <w:rFonts w:ascii="Courier New" w:hAnsi="Courier New" w:cs="Courier New"/>
        </w:rPr>
        <w:t>elif</w:t>
      </w:r>
      <w:proofErr w:type="spellEnd"/>
      <w:r w:rsidR="00C55D8B">
        <w:t xml:space="preserve"> or </w:t>
      </w:r>
      <w:r w:rsidR="00C55D8B" w:rsidRPr="0067554C">
        <w:rPr>
          <w:rFonts w:ascii="Courier New" w:hAnsi="Courier New" w:cs="Courier New"/>
        </w:rPr>
        <w:t>match</w:t>
      </w:r>
      <w:r w:rsidR="00C55D8B">
        <w:t xml:space="preserve"> statement</w:t>
      </w:r>
      <w:r w:rsidR="0027238D">
        <w:t xml:space="preserve">. This </w:t>
      </w:r>
      <w:proofErr w:type="gramStart"/>
      <w:r w:rsidR="0027238D">
        <w:t>is called</w:t>
      </w:r>
      <w:proofErr w:type="gramEnd"/>
      <w:r w:rsidR="0027238D">
        <w:t xml:space="preserve"> </w:t>
      </w:r>
      <w:r w:rsidR="0027238D" w:rsidRPr="0027238D">
        <w:rPr>
          <w:b/>
          <w:bCs/>
          <w:i/>
          <w:iCs/>
        </w:rPr>
        <w:t>b</w:t>
      </w:r>
      <w:r w:rsidR="00D90566" w:rsidRPr="0027238D">
        <w:rPr>
          <w:b/>
          <w:bCs/>
          <w:i/>
          <w:iCs/>
        </w:rPr>
        <w:t>locking</w:t>
      </w:r>
      <w:r w:rsidR="00D90566">
        <w:t>.</w:t>
      </w:r>
      <w:r w:rsidR="0027475D">
        <w:t xml:space="preserve"> For example, </w:t>
      </w:r>
      <w:r w:rsidR="0063633F">
        <w:t xml:space="preserve">in a key exchange between </w:t>
      </w:r>
      <w:r w:rsidR="00A32CD9" w:rsidRPr="00E061EE">
        <w:rPr>
          <w:rFonts w:ascii="Courier New" w:hAnsi="Courier New" w:cs="Courier New"/>
        </w:rPr>
        <w:t>pt1</w:t>
      </w:r>
      <w:r w:rsidR="00A32CD9">
        <w:t xml:space="preserve"> and </w:t>
      </w:r>
      <w:r w:rsidR="00A32CD9" w:rsidRPr="00E061EE">
        <w:rPr>
          <w:rFonts w:ascii="Courier New" w:hAnsi="Courier New" w:cs="Courier New"/>
        </w:rPr>
        <w:t>pt2</w:t>
      </w:r>
      <w:r w:rsidR="009A04F5" w:rsidRPr="00FD3B0F">
        <w:t xml:space="preserve"> initiated by </w:t>
      </w:r>
      <w:r w:rsidR="009A04F5">
        <w:rPr>
          <w:rFonts w:ascii="Courier New" w:hAnsi="Courier New" w:cs="Courier New"/>
        </w:rPr>
        <w:t>pt1</w:t>
      </w:r>
      <w:r w:rsidR="00A32CD9">
        <w:t xml:space="preserve">, </w:t>
      </w:r>
      <w:r w:rsidR="001A1288">
        <w:t xml:space="preserve">it </w:t>
      </w:r>
      <w:proofErr w:type="gramStart"/>
      <w:r w:rsidR="001A1288">
        <w:t>is required</w:t>
      </w:r>
      <w:proofErr w:type="gramEnd"/>
      <w:r w:rsidR="001A1288">
        <w:t xml:space="preserve"> that </w:t>
      </w:r>
      <w:r w:rsidR="001A1288" w:rsidRPr="00D027CE">
        <w:rPr>
          <w:rFonts w:ascii="Courier New" w:hAnsi="Courier New" w:cs="Courier New"/>
        </w:rPr>
        <w:t>pt2</w:t>
      </w:r>
      <w:r w:rsidR="001A1288">
        <w:t xml:space="preserve"> </w:t>
      </w:r>
      <w:r w:rsidR="00E632B5">
        <w:t>be the source port of the message that kicks off the second half of the exchange</w:t>
      </w:r>
      <w:r w:rsidR="00D027CE">
        <w:t xml:space="preserve">. </w:t>
      </w:r>
      <w:r w:rsidR="00177B1A">
        <w:t xml:space="preserve">This </w:t>
      </w:r>
      <w:proofErr w:type="gramStart"/>
      <w:r w:rsidR="00177B1A">
        <w:t>is enforced</w:t>
      </w:r>
      <w:proofErr w:type="gramEnd"/>
      <w:r w:rsidR="00177B1A">
        <w:t xml:space="preserve"> by th</w:t>
      </w:r>
      <w:r w:rsidR="00484F27">
        <w:t>e</w:t>
      </w:r>
      <w:r w:rsidR="00FF4733">
        <w:t>s</w:t>
      </w:r>
      <w:r w:rsidR="00484F27">
        <w:t>e</w:t>
      </w:r>
      <w:r w:rsidR="00177B1A">
        <w:t xml:space="preserve"> line</w:t>
      </w:r>
      <w:r w:rsidR="00484F27">
        <w:t>s</w:t>
      </w:r>
      <w:r w:rsidR="00177B1A">
        <w:t xml:space="preserve"> in </w:t>
      </w:r>
      <w:proofErr w:type="spellStart"/>
      <w:r w:rsidR="004E30A6" w:rsidRPr="00484F27">
        <w:rPr>
          <w:rFonts w:ascii="Courier New" w:hAnsi="Courier New" w:cs="Courier New"/>
        </w:rPr>
        <w:t>KEReal</w:t>
      </w:r>
      <w:proofErr w:type="spellEnd"/>
      <w:r w:rsidR="004E30A6">
        <w:t xml:space="preserve">, Party </w:t>
      </w:r>
      <w:r w:rsidR="004E30A6" w:rsidRPr="00484F27">
        <w:rPr>
          <w:rFonts w:ascii="Courier New" w:hAnsi="Courier New" w:cs="Courier New"/>
        </w:rPr>
        <w:t>Pt2</w:t>
      </w:r>
      <w:r w:rsidR="004E30A6">
        <w:t xml:space="preserve">, state </w:t>
      </w:r>
      <w:r w:rsidR="00FF4733" w:rsidRPr="00484F27">
        <w:rPr>
          <w:rFonts w:ascii="Courier New" w:hAnsi="Courier New" w:cs="Courier New"/>
        </w:rPr>
        <w:t>WaitReq2</w:t>
      </w:r>
      <w:r w:rsidR="00FF4733">
        <w:t>:</w:t>
      </w:r>
    </w:p>
    <w:p w14:paraId="49E1B01D" w14:textId="6C67CE14" w:rsidR="00FF4733" w:rsidRDefault="00FF4733" w:rsidP="00FF4733">
      <w:pPr>
        <w:pStyle w:val="Codesnippet"/>
      </w:pPr>
      <w:r>
        <w:t>if (pt2’ = pt2)</w:t>
      </w:r>
      <w:r w:rsidR="004B7997">
        <w:t xml:space="preserve"> </w:t>
      </w:r>
      <w:proofErr w:type="gramStart"/>
      <w:r w:rsidR="004B7997">
        <w:t>{ …</w:t>
      </w:r>
      <w:proofErr w:type="gramEnd"/>
      <w:r w:rsidR="004B7997">
        <w:t xml:space="preserve"> }</w:t>
      </w:r>
    </w:p>
    <w:p w14:paraId="7D874827" w14:textId="2014284B" w:rsidR="00484F27" w:rsidRDefault="00484F27" w:rsidP="00FF4733">
      <w:pPr>
        <w:pStyle w:val="Codesnippet"/>
      </w:pPr>
      <w:r>
        <w:t xml:space="preserve">else </w:t>
      </w:r>
      <w:proofErr w:type="gramStart"/>
      <w:r>
        <w:t>{ fail</w:t>
      </w:r>
      <w:proofErr w:type="gramEnd"/>
      <w:r>
        <w:t>. }</w:t>
      </w:r>
    </w:p>
    <w:p w14:paraId="408EEEAE" w14:textId="7F6B0541" w:rsidR="002A2C87" w:rsidRDefault="002A2C87" w:rsidP="00C90629">
      <w:r>
        <w:t xml:space="preserve">where </w:t>
      </w:r>
      <w:r w:rsidRPr="002A2C87">
        <w:rPr>
          <w:rFonts w:ascii="Courier New" w:hAnsi="Courier New" w:cs="Courier New"/>
        </w:rPr>
        <w:t>pt2</w:t>
      </w:r>
      <w:r>
        <w:t xml:space="preserve"> is from the original </w:t>
      </w:r>
      <w:r w:rsidRPr="002A2C87">
        <w:rPr>
          <w:rFonts w:ascii="Courier New" w:hAnsi="Courier New" w:cs="Courier New"/>
        </w:rPr>
        <w:t>ke_req1</w:t>
      </w:r>
      <w:r>
        <w:t xml:space="preserve"> message and </w:t>
      </w:r>
      <w:r w:rsidRPr="002A2C87">
        <w:rPr>
          <w:rFonts w:ascii="Courier New" w:hAnsi="Courier New" w:cs="Courier New"/>
        </w:rPr>
        <w:t>pt2’</w:t>
      </w:r>
      <w:r>
        <w:t xml:space="preserve"> sent the </w:t>
      </w:r>
      <w:r w:rsidRPr="002A2C87">
        <w:rPr>
          <w:rFonts w:ascii="Courier New" w:hAnsi="Courier New" w:cs="Courier New"/>
        </w:rPr>
        <w:t>ke_req2</w:t>
      </w:r>
      <w:r>
        <w:t xml:space="preserve"> message.</w:t>
      </w:r>
      <w:r w:rsidR="005C715C">
        <w:t xml:space="preserve"> The script in </w:t>
      </w:r>
      <w:r w:rsidR="005C715C">
        <w:rPr>
          <w:color w:val="2B579A"/>
          <w:shd w:val="clear" w:color="auto" w:fill="E6E6E6"/>
        </w:rPr>
        <w:fldChar w:fldCharType="begin"/>
      </w:r>
      <w:r w:rsidR="005C715C">
        <w:instrText xml:space="preserve"> REF _Ref160106496 \h </w:instrText>
      </w:r>
      <w:r w:rsidR="005C715C">
        <w:rPr>
          <w:color w:val="2B579A"/>
          <w:shd w:val="clear" w:color="auto" w:fill="E6E6E6"/>
        </w:rPr>
      </w:r>
      <w:r w:rsidR="005C715C">
        <w:rPr>
          <w:color w:val="2B579A"/>
          <w:shd w:val="clear" w:color="auto" w:fill="E6E6E6"/>
        </w:rPr>
        <w:fldChar w:fldCharType="separate"/>
      </w:r>
      <w:r w:rsidR="00E437A4">
        <w:t xml:space="preserve">Figure </w:t>
      </w:r>
      <w:r w:rsidR="00E437A4">
        <w:rPr>
          <w:noProof/>
        </w:rPr>
        <w:t>12</w:t>
      </w:r>
      <w:r w:rsidR="005C715C">
        <w:rPr>
          <w:color w:val="2B579A"/>
          <w:shd w:val="clear" w:color="auto" w:fill="E6E6E6"/>
        </w:rPr>
        <w:fldChar w:fldCharType="end"/>
      </w:r>
      <w:r w:rsidR="00A94AEB">
        <w:t xml:space="preserve"> complies, but what if instead </w:t>
      </w:r>
      <w:r w:rsidR="00A94AEB" w:rsidRPr="006D0A62">
        <w:rPr>
          <w:rFonts w:ascii="Courier New" w:hAnsi="Courier New" w:cs="Courier New"/>
        </w:rPr>
        <w:t>pt1</w:t>
      </w:r>
      <w:r w:rsidR="006D0A62">
        <w:t xml:space="preserve"> sends it</w:t>
      </w:r>
      <w:r w:rsidR="00A94AEB">
        <w:t>?</w:t>
      </w:r>
    </w:p>
    <w:p w14:paraId="56DED6FE" w14:textId="68099130" w:rsidR="00D027CE" w:rsidRPr="006D0A62" w:rsidRDefault="00D027CE" w:rsidP="00D027CE">
      <w:pPr>
        <w:pStyle w:val="Codesnippet"/>
        <w:rPr>
          <w:b/>
          <w:bCs/>
        </w:rPr>
      </w:pPr>
      <w:r w:rsidRPr="006D0A62">
        <w:rPr>
          <w:b/>
          <w:bCs/>
        </w:rPr>
        <w:t>send pt</w:t>
      </w:r>
      <w:r w:rsidR="00A94AEB" w:rsidRPr="006D0A62">
        <w:rPr>
          <w:b/>
          <w:bCs/>
        </w:rPr>
        <w:t>1</w:t>
      </w:r>
      <w:r w:rsidRPr="006D0A62">
        <w:rPr>
          <w:b/>
          <w:bCs/>
        </w:rPr>
        <w:t>@KeyExchange.KEDir.Pt2.ke_req2</w:t>
      </w:r>
      <w:proofErr w:type="gramStart"/>
      <w:r w:rsidRPr="006D0A62">
        <w:rPr>
          <w:b/>
          <w:bCs/>
        </w:rPr>
        <w:t>@(</w:t>
      </w:r>
      <w:proofErr w:type="gramEnd"/>
      <w:r w:rsidRPr="006D0A62">
        <w:rPr>
          <w:b/>
          <w:bCs/>
        </w:rPr>
        <w:t>(</w:t>
      </w:r>
      <w:proofErr w:type="spellStart"/>
      <w:r w:rsidRPr="006D0A62">
        <w:rPr>
          <w:b/>
          <w:bCs/>
        </w:rPr>
        <w:t>func</w:t>
      </w:r>
      <w:proofErr w:type="spellEnd"/>
      <w:r w:rsidRPr="006D0A62">
        <w:rPr>
          <w:b/>
          <w:bCs/>
        </w:rPr>
        <w:t>, 2)).</w:t>
      </w:r>
    </w:p>
    <w:p w14:paraId="3684C926" w14:textId="77777777" w:rsidR="007D0E0B" w:rsidRPr="00ED1358" w:rsidRDefault="007D0E0B" w:rsidP="007D0E0B">
      <w:pPr>
        <w:pStyle w:val="Codesnippet"/>
      </w:pPr>
      <w:r w:rsidRPr="00ED1358">
        <w:t>effect:</w:t>
      </w:r>
    </w:p>
    <w:p w14:paraId="1F2593DE" w14:textId="77777777" w:rsidR="007D0E0B" w:rsidRPr="00ED1358" w:rsidRDefault="007D0E0B" w:rsidP="007D0E0B">
      <w:pPr>
        <w:pStyle w:val="Codesnippet"/>
      </w:pPr>
    </w:p>
    <w:p w14:paraId="7FA6760C" w14:textId="77777777" w:rsidR="007D0E0B" w:rsidRPr="00ED1358" w:rsidRDefault="007D0E0B" w:rsidP="007D0E0B">
      <w:pPr>
        <w:pStyle w:val="Codesnippet"/>
      </w:pPr>
      <w:r w:rsidRPr="00ED1358">
        <w:t>;</w:t>
      </w:r>
    </w:p>
    <w:p w14:paraId="300BB8B9" w14:textId="60978B2E" w:rsidR="007D0E0B" w:rsidRDefault="007D0E0B" w:rsidP="007D0E0B">
      <w:pPr>
        <w:pStyle w:val="Codesnippet"/>
      </w:pPr>
      <w:r w:rsidRPr="00ED1358">
        <w:t xml:space="preserve">UC </w:t>
      </w:r>
      <w:r>
        <w:t>f</w:t>
      </w:r>
      <w:r w:rsidRPr="00ED1358">
        <w:t xml:space="preserve">ile position: </w:t>
      </w:r>
      <w:proofErr w:type="gramStart"/>
      <w:r w:rsidR="00910210">
        <w:t>None</w:t>
      </w:r>
      <w:r w:rsidRPr="00ED1358">
        <w:t>;</w:t>
      </w:r>
      <w:proofErr w:type="gramEnd"/>
    </w:p>
    <w:p w14:paraId="725E77AF" w14:textId="5C1BF337" w:rsidR="00DA43B1" w:rsidRPr="00ED1358" w:rsidRDefault="00DA43B1" w:rsidP="007D0E0B">
      <w:pPr>
        <w:pStyle w:val="Codesnippet"/>
      </w:pPr>
      <w:r>
        <w:t>state:</w:t>
      </w:r>
    </w:p>
    <w:p w14:paraId="4CBA6F8B" w14:textId="77777777" w:rsidR="007D0E0B" w:rsidRDefault="007D0E0B" w:rsidP="007D0E0B">
      <w:pPr>
        <w:pStyle w:val="Codesnippet"/>
      </w:pPr>
      <w:r>
        <w:t>global context: …</w:t>
      </w:r>
    </w:p>
    <w:p w14:paraId="2755F546" w14:textId="77777777" w:rsidR="007D0E0B" w:rsidRDefault="007D0E0B" w:rsidP="007D0E0B">
      <w:pPr>
        <w:pStyle w:val="Codesnippet"/>
      </w:pPr>
    </w:p>
    <w:p w14:paraId="27AF46BD" w14:textId="77777777" w:rsidR="007D0E0B" w:rsidRDefault="007D0E0B" w:rsidP="007D0E0B">
      <w:pPr>
        <w:pStyle w:val="Codesnippet"/>
      </w:pPr>
      <w:r>
        <w:t>real world: …</w:t>
      </w:r>
    </w:p>
    <w:p w14:paraId="0A397F01" w14:textId="77777777" w:rsidR="007D0E0B" w:rsidRDefault="007D0E0B" w:rsidP="007D0E0B">
      <w:pPr>
        <w:pStyle w:val="Codesnippet"/>
      </w:pPr>
    </w:p>
    <w:p w14:paraId="5ACA01A2" w14:textId="77777777" w:rsidR="007D0E0B" w:rsidRDefault="007D0E0B" w:rsidP="007D0E0B">
      <w:pPr>
        <w:pStyle w:val="Codesnippet"/>
      </w:pPr>
      <w:r>
        <w:t>input guard: 4</w:t>
      </w:r>
    </w:p>
    <w:p w14:paraId="12AD8D81" w14:textId="77777777" w:rsidR="007D0E0B" w:rsidRDefault="007D0E0B" w:rsidP="007D0E0B">
      <w:pPr>
        <w:pStyle w:val="Codesnippet"/>
      </w:pPr>
      <w:r>
        <w:t>sending from environment</w:t>
      </w:r>
    </w:p>
    <w:p w14:paraId="271A45B0" w14:textId="77777777" w:rsidR="007D0E0B" w:rsidRDefault="007D0E0B" w:rsidP="007D0E0B">
      <w:pPr>
        <w:pStyle w:val="Codesnippet"/>
      </w:pPr>
    </w:p>
    <w:p w14:paraId="35F030C7" w14:textId="77777777" w:rsidR="007D0E0B" w:rsidRDefault="007D0E0B" w:rsidP="007D0E0B">
      <w:pPr>
        <w:pStyle w:val="Codesnippet"/>
      </w:pPr>
      <w:r>
        <w:t>message: pt1@KeyExchange.KEDir.Pt1.ke_req1(pt</w:t>
      </w:r>
      <w:proofErr w:type="gramStart"/>
      <w:r>
        <w:t>2)@</w:t>
      </w:r>
      <w:proofErr w:type="gramEnd"/>
      <w:r>
        <w:t>((func, 1))</w:t>
      </w:r>
    </w:p>
    <w:p w14:paraId="5C4A333A" w14:textId="77777777" w:rsidR="00671561" w:rsidRDefault="007D0E0B" w:rsidP="007D0E0B">
      <w:pPr>
        <w:pStyle w:val="Codesnippet"/>
        <w:rPr>
          <w:b/>
          <w:bCs/>
        </w:rPr>
      </w:pPr>
      <w:r>
        <w:rPr>
          <w:b/>
          <w:bCs/>
        </w:rPr>
        <w:t>step</w:t>
      </w:r>
      <w:r w:rsidRPr="00AA447B">
        <w:rPr>
          <w:b/>
          <w:bCs/>
        </w:rPr>
        <w:t>.</w:t>
      </w:r>
    </w:p>
    <w:p w14:paraId="259C2B76" w14:textId="77777777" w:rsidR="00671561" w:rsidRDefault="00671561" w:rsidP="00671561">
      <w:pPr>
        <w:pStyle w:val="Codesnippet"/>
      </w:pPr>
      <w:r w:rsidRPr="008D6C98">
        <w:t>effect:</w:t>
      </w:r>
    </w:p>
    <w:p w14:paraId="733C1D37" w14:textId="77777777" w:rsidR="00671561" w:rsidRDefault="00671561" w:rsidP="00671561">
      <w:pPr>
        <w:pStyle w:val="Codesnippet"/>
      </w:pPr>
    </w:p>
    <w:p w14:paraId="6439AE88" w14:textId="77777777" w:rsidR="00671561" w:rsidRPr="008D6C98" w:rsidRDefault="00671561" w:rsidP="00671561">
      <w:pPr>
        <w:pStyle w:val="Codesnippet"/>
      </w:pPr>
      <w:r>
        <w:t>;</w:t>
      </w:r>
    </w:p>
    <w:p w14:paraId="13E97272" w14:textId="38822876" w:rsidR="00671561" w:rsidRDefault="00671561" w:rsidP="00671561">
      <w:pPr>
        <w:pStyle w:val="Codesnippet"/>
      </w:pPr>
      <w:r>
        <w:t>UC file position: …/</w:t>
      </w:r>
      <w:proofErr w:type="spellStart"/>
      <w:r>
        <w:t>KeyExchange.uc</w:t>
      </w:r>
      <w:proofErr w:type="spellEnd"/>
      <w:r>
        <w:t xml:space="preserve"> </w:t>
      </w:r>
      <w:r w:rsidR="00910210">
        <w:t xml:space="preserve">5308 </w:t>
      </w:r>
      <w:proofErr w:type="gramStart"/>
      <w:r w:rsidR="00910210">
        <w:t>5468</w:t>
      </w:r>
      <w:r>
        <w:t>;</w:t>
      </w:r>
      <w:proofErr w:type="gramEnd"/>
    </w:p>
    <w:p w14:paraId="7DD84D7C" w14:textId="77777777" w:rsidR="00671561" w:rsidRDefault="00671561" w:rsidP="00671561">
      <w:pPr>
        <w:pStyle w:val="Codesnippet"/>
      </w:pPr>
      <w:r>
        <w:t>state:</w:t>
      </w:r>
    </w:p>
    <w:p w14:paraId="6E219896" w14:textId="77777777" w:rsidR="00671561" w:rsidRDefault="00671561" w:rsidP="00671561">
      <w:pPr>
        <w:pStyle w:val="Codesnippet"/>
      </w:pPr>
      <w:r>
        <w:t>global context: …</w:t>
      </w:r>
    </w:p>
    <w:p w14:paraId="19E7AD27" w14:textId="77777777" w:rsidR="00671561" w:rsidRDefault="00671561" w:rsidP="00671561">
      <w:pPr>
        <w:pStyle w:val="Codesnippet"/>
      </w:pPr>
    </w:p>
    <w:p w14:paraId="67EA71FB" w14:textId="545C2E15" w:rsidR="00671561" w:rsidRDefault="00E76404" w:rsidP="00671561">
      <w:pPr>
        <w:pStyle w:val="Codesnippet"/>
      </w:pPr>
      <w:r>
        <w:t>r</w:t>
      </w:r>
      <w:r w:rsidR="00671561">
        <w:t>eal world:</w:t>
      </w:r>
    </w:p>
    <w:p w14:paraId="7FAC4E0C" w14:textId="77777777" w:rsidR="00836557" w:rsidRDefault="00671561" w:rsidP="00836557">
      <w:pPr>
        <w:pStyle w:val="Codesnippet"/>
      </w:pPr>
      <w:r>
        <w:t>KeyExchange.KE</w:t>
      </w:r>
      <w:r w:rsidR="00836557">
        <w:t>R</w:t>
      </w:r>
      <w:r>
        <w:t>eal:1</w:t>
      </w:r>
    </w:p>
    <w:p w14:paraId="5E6F4B6D" w14:textId="77777777" w:rsidR="005824EB" w:rsidRDefault="00836557" w:rsidP="00836557">
      <w:pPr>
        <w:pStyle w:val="Codesnippet"/>
      </w:pPr>
      <w:r>
        <w:t>[</w:t>
      </w:r>
      <w:r w:rsidR="00673596">
        <w:t>Pt1: WaitFwd2(pt1, rand), Pt2: WaitReq2(pt2, rand1), Fw1: Final,</w:t>
      </w:r>
    </w:p>
    <w:p w14:paraId="763C03F6" w14:textId="6048A859" w:rsidR="00671561" w:rsidRDefault="005824EB" w:rsidP="00836557">
      <w:pPr>
        <w:pStyle w:val="Codesnippet"/>
      </w:pPr>
      <w:r>
        <w:t xml:space="preserve"> Fw2: Init</w:t>
      </w:r>
      <w:r w:rsidR="00671561">
        <w:t>]</w:t>
      </w:r>
    </w:p>
    <w:p w14:paraId="7770DEEA" w14:textId="77777777" w:rsidR="00671561" w:rsidRDefault="00671561" w:rsidP="00671561">
      <w:pPr>
        <w:pStyle w:val="Codesnippet"/>
      </w:pPr>
    </w:p>
    <w:p w14:paraId="40249C3C" w14:textId="77777777" w:rsidR="00671561" w:rsidRDefault="00671561" w:rsidP="00671561">
      <w:pPr>
        <w:pStyle w:val="Codesnippet"/>
      </w:pPr>
      <w:r>
        <w:t>input guard: 4</w:t>
      </w:r>
    </w:p>
    <w:p w14:paraId="578A92EC" w14:textId="5E3AFBB2" w:rsidR="00671561" w:rsidRDefault="005824EB" w:rsidP="00671561">
      <w:pPr>
        <w:pStyle w:val="Codesnippet"/>
      </w:pPr>
      <w:r>
        <w:t>runn</w:t>
      </w:r>
      <w:r w:rsidR="00671561">
        <w:t xml:space="preserve">ing </w:t>
      </w:r>
      <w:r>
        <w:t>at</w:t>
      </w:r>
      <w:r w:rsidR="00671561">
        <w:t xml:space="preserve"> </w:t>
      </w:r>
      <w:proofErr w:type="spellStart"/>
      <w:r w:rsidR="00671561">
        <w:t>KeyExchange.KE</w:t>
      </w:r>
      <w:r>
        <w:t>R</w:t>
      </w:r>
      <w:r w:rsidR="00671561">
        <w:t>eal</w:t>
      </w:r>
      <w:proofErr w:type="spellEnd"/>
      <w:r>
        <w:t>/Pt2/WaitReq2</w:t>
      </w:r>
    </w:p>
    <w:p w14:paraId="7A333B80" w14:textId="77777777" w:rsidR="00671561" w:rsidRPr="00D622AD" w:rsidRDefault="00671561" w:rsidP="00671561">
      <w:pPr>
        <w:pStyle w:val="Codesnippet"/>
      </w:pPr>
    </w:p>
    <w:p w14:paraId="1A7EA08D" w14:textId="77777777" w:rsidR="00671561" w:rsidRDefault="00671561" w:rsidP="00671561">
      <w:pPr>
        <w:pStyle w:val="Codesnippet"/>
      </w:pPr>
      <w:r w:rsidRPr="00D622AD">
        <w:t>local context:</w:t>
      </w:r>
    </w:p>
    <w:p w14:paraId="06E20F3A" w14:textId="77777777" w:rsidR="00671561" w:rsidRDefault="00671561" w:rsidP="00671561">
      <w:pPr>
        <w:pStyle w:val="Codesnippet"/>
      </w:pPr>
      <w:r>
        <w:t xml:space="preserve">(q1 -&gt; witness, </w:t>
      </w:r>
      <w:proofErr w:type="spellStart"/>
      <w:r>
        <w:t>intport</w:t>
      </w:r>
      <w:proofErr w:type="spellEnd"/>
      <w:r>
        <w:t xml:space="preserve"> KEReal.Pt1 -&gt; (</w:t>
      </w:r>
      <w:proofErr w:type="spellStart"/>
      <w:r>
        <w:t>func</w:t>
      </w:r>
      <w:proofErr w:type="spellEnd"/>
      <w:r>
        <w:t>, 1),</w:t>
      </w:r>
    </w:p>
    <w:p w14:paraId="296EDAEB" w14:textId="77777777" w:rsidR="00671561" w:rsidRDefault="00671561" w:rsidP="00671561">
      <w:pPr>
        <w:pStyle w:val="Codesnippet"/>
      </w:pPr>
      <w:r>
        <w:t xml:space="preserve"> </w:t>
      </w:r>
      <w:proofErr w:type="spellStart"/>
      <w:r>
        <w:t>intport</w:t>
      </w:r>
      <w:proofErr w:type="spellEnd"/>
      <w:r>
        <w:t xml:space="preserve"> KEReal.Pt2 -&gt; (</w:t>
      </w:r>
      <w:proofErr w:type="spellStart"/>
      <w:r>
        <w:t>func</w:t>
      </w:r>
      <w:proofErr w:type="spellEnd"/>
      <w:r>
        <w:t>, 2), pt1 -&gt; pt1, pt2 -&gt; pt2)</w:t>
      </w:r>
    </w:p>
    <w:p w14:paraId="5A8C12D7" w14:textId="5E9D86D3" w:rsidR="007D0E0B" w:rsidRDefault="007D0E0B" w:rsidP="007D0E0B">
      <w:pPr>
        <w:pStyle w:val="Codesnippet"/>
        <w:rPr>
          <w:b/>
          <w:bCs/>
        </w:rPr>
      </w:pPr>
      <w:r>
        <w:rPr>
          <w:b/>
          <w:bCs/>
        </w:rPr>
        <w:t>step.</w:t>
      </w:r>
    </w:p>
    <w:p w14:paraId="7D44AC61" w14:textId="3A2DAD91" w:rsidR="00754193" w:rsidRDefault="00754193" w:rsidP="007D0E0B">
      <w:pPr>
        <w:pStyle w:val="Codesnippet"/>
      </w:pPr>
      <w:r w:rsidRPr="00754193">
        <w:lastRenderedPageBreak/>
        <w:t>[error:0-4]</w:t>
      </w:r>
    </w:p>
    <w:p w14:paraId="58AFEBD2" w14:textId="77777777" w:rsidR="00FD732D" w:rsidRDefault="00FD732D" w:rsidP="007D0E0B">
      <w:pPr>
        <w:pStyle w:val="Codesnippet"/>
      </w:pPr>
    </w:p>
    <w:p w14:paraId="667D2A94" w14:textId="61C5DB5C" w:rsidR="00FD732D" w:rsidRPr="00754193" w:rsidRDefault="00FD732D" w:rsidP="007D0E0B">
      <w:pPr>
        <w:pStyle w:val="Codesnippet"/>
      </w:pPr>
      <w:r>
        <w:t>blocking: cannot decide if condition</w:t>
      </w:r>
    </w:p>
    <w:p w14:paraId="7F3D9FB2" w14:textId="32EA0108" w:rsidR="003A3B23" w:rsidRDefault="007D0E0B" w:rsidP="007D0E0B">
      <w:r>
        <w:t xml:space="preserve">The first </w:t>
      </w:r>
      <w:r w:rsidRPr="000C13F7">
        <w:rPr>
          <w:rFonts w:ascii="Courier New" w:hAnsi="Courier New" w:cs="Courier New"/>
        </w:rPr>
        <w:t>step</w:t>
      </w:r>
      <w:r>
        <w:t xml:space="preserve"> delivers the message</w:t>
      </w:r>
      <w:r w:rsidR="002C34EF">
        <w:t>, while t</w:t>
      </w:r>
      <w:r w:rsidR="002B2831">
        <w:t xml:space="preserve">he second </w:t>
      </w:r>
      <w:r w:rsidR="004426FD">
        <w:t>displays only</w:t>
      </w:r>
      <w:r w:rsidR="00021E3D">
        <w:t xml:space="preserve"> </w:t>
      </w:r>
      <w:r w:rsidR="00A6764E">
        <w:t>the</w:t>
      </w:r>
      <w:r w:rsidR="00021E3D">
        <w:t xml:space="preserve"> error</w:t>
      </w:r>
      <w:r w:rsidR="00A6764E">
        <w:t xml:space="preserve"> message</w:t>
      </w:r>
      <w:r w:rsidR="000C13F7">
        <w:t>.</w:t>
      </w:r>
      <w:r w:rsidR="00F353E4">
        <w:t xml:space="preserve"> </w:t>
      </w:r>
      <w:r w:rsidR="003725D2">
        <w:t xml:space="preserve">The state of the functionality </w:t>
      </w:r>
      <w:proofErr w:type="gramStart"/>
      <w:r w:rsidR="00C00D3A">
        <w:t>is not changed</w:t>
      </w:r>
      <w:proofErr w:type="gramEnd"/>
      <w:r w:rsidR="00571ABC">
        <w:t>, so it is</w:t>
      </w:r>
      <w:r w:rsidR="00C00D3A">
        <w:t xml:space="preserve"> not repeat</w:t>
      </w:r>
      <w:r w:rsidR="00571ABC">
        <w:t>ed.</w:t>
      </w:r>
      <w:r w:rsidR="00FF52FC">
        <w:t xml:space="preserve"> The state tells us that </w:t>
      </w:r>
      <w:r w:rsidR="00271CEA">
        <w:t xml:space="preserve">the block occurred when trying to evaluate character positions 5308-5468 in the </w:t>
      </w:r>
      <w:proofErr w:type="spellStart"/>
      <w:r w:rsidR="00271CEA">
        <w:t>KeyExchange.uc</w:t>
      </w:r>
      <w:proofErr w:type="spellEnd"/>
      <w:r w:rsidR="00271CEA">
        <w:t xml:space="preserve"> file</w:t>
      </w:r>
      <w:r w:rsidR="005E3749">
        <w:t>, which is precisely the conditional statement above</w:t>
      </w:r>
      <w:r w:rsidR="00271CEA">
        <w:t>.</w:t>
      </w:r>
      <w:r w:rsidR="00571ABC">
        <w:t xml:space="preserve"> </w:t>
      </w:r>
      <w:r w:rsidR="00021E3D">
        <w:t>The interpreter has a debug mode that will show what</w:t>
      </w:r>
      <w:r w:rsidR="003A3B23">
        <w:t xml:space="preserve"> the interpreter was trying to do.</w:t>
      </w:r>
    </w:p>
    <w:p w14:paraId="193C2879" w14:textId="4E33FAA9" w:rsidR="00FB7E57" w:rsidRPr="00D359C0" w:rsidRDefault="00FB7E57" w:rsidP="00FB7E57">
      <w:pPr>
        <w:pStyle w:val="Codesnippet"/>
        <w:rPr>
          <w:b/>
          <w:bCs/>
        </w:rPr>
      </w:pPr>
      <w:r w:rsidRPr="00D359C0">
        <w:rPr>
          <w:b/>
          <w:bCs/>
        </w:rPr>
        <w:t>debug.</w:t>
      </w:r>
    </w:p>
    <w:p w14:paraId="6375673F" w14:textId="77777777" w:rsidR="00734E3C" w:rsidRDefault="00653577" w:rsidP="00FB7E57">
      <w:pPr>
        <w:pStyle w:val="Codesnippet"/>
      </w:pPr>
      <w:r>
        <w:t>[warning:0-0</w:t>
      </w:r>
      <w:r w:rsidR="00734E3C">
        <w:t>]</w:t>
      </w:r>
    </w:p>
    <w:p w14:paraId="633EFB26" w14:textId="77777777" w:rsidR="00734E3C" w:rsidRDefault="00734E3C" w:rsidP="00FB7E57">
      <w:pPr>
        <w:pStyle w:val="Codesnippet"/>
      </w:pPr>
    </w:p>
    <w:p w14:paraId="0A492A90" w14:textId="2A06D5A6" w:rsidR="00D359C0" w:rsidRDefault="00D359C0" w:rsidP="00FB7E57">
      <w:pPr>
        <w:pStyle w:val="Codesnippet"/>
      </w:pPr>
      <w:r>
        <w:t>debugging messages turned on (see buffer *trace*)</w:t>
      </w:r>
    </w:p>
    <w:p w14:paraId="6DC180F3" w14:textId="461BF402" w:rsidR="00FB7E57" w:rsidRDefault="00FB7E57" w:rsidP="00FB7E57">
      <w:pPr>
        <w:pStyle w:val="Codesnippet"/>
        <w:rPr>
          <w:b/>
          <w:bCs/>
        </w:rPr>
      </w:pPr>
      <w:r w:rsidRPr="00D359C0">
        <w:rPr>
          <w:b/>
          <w:bCs/>
        </w:rPr>
        <w:t>step.</w:t>
      </w:r>
    </w:p>
    <w:p w14:paraId="63938E9C" w14:textId="38625244" w:rsidR="00734E3C" w:rsidRDefault="00734E3C" w:rsidP="00FB7E57">
      <w:pPr>
        <w:pStyle w:val="Codesnippet"/>
      </w:pPr>
      <w:r w:rsidRPr="00734E3C">
        <w:t>&lt;</w:t>
      </w:r>
      <w:proofErr w:type="spellStart"/>
      <w:r w:rsidRPr="00734E3C">
        <w:t>dbg</w:t>
      </w:r>
      <w:proofErr w:type="spellEnd"/>
      <w:r w:rsidRPr="00734E3C">
        <w:t>&gt;</w:t>
      </w:r>
    </w:p>
    <w:p w14:paraId="31587A8A" w14:textId="5C8778B4" w:rsidR="00F5436C" w:rsidRDefault="00F5436C" w:rsidP="00FB7E57">
      <w:pPr>
        <w:pStyle w:val="Codesnippet"/>
      </w:pPr>
      <w:r>
        <w:t>trying to prove truth or falsity of</w:t>
      </w:r>
    </w:p>
    <w:p w14:paraId="17EAD909" w14:textId="01C2B747" w:rsidR="00F5436C" w:rsidRPr="00734E3C" w:rsidRDefault="00F5436C" w:rsidP="00FB7E57">
      <w:pPr>
        <w:pStyle w:val="Codesnippet"/>
      </w:pPr>
      <w:r>
        <w:t>pt1 = pt2</w:t>
      </w:r>
    </w:p>
    <w:p w14:paraId="4DC0348C" w14:textId="7A9F9420" w:rsidR="00734E3C" w:rsidRDefault="00734E3C" w:rsidP="00734E3C">
      <w:pPr>
        <w:pStyle w:val="Codesnippet"/>
      </w:pPr>
      <w:r w:rsidRPr="00734E3C">
        <w:t>&lt;</w:t>
      </w:r>
      <w:r w:rsidR="009F5CCE">
        <w:t>/</w:t>
      </w:r>
      <w:proofErr w:type="spellStart"/>
      <w:r w:rsidRPr="00734E3C">
        <w:t>dbg</w:t>
      </w:r>
      <w:proofErr w:type="spellEnd"/>
      <w:r w:rsidRPr="00734E3C">
        <w:t>&gt;</w:t>
      </w:r>
    </w:p>
    <w:p w14:paraId="699FBFC6" w14:textId="77777777" w:rsidR="00734E3C" w:rsidRPr="00734E3C" w:rsidRDefault="00734E3C" w:rsidP="00734E3C">
      <w:pPr>
        <w:pStyle w:val="Codesnippet"/>
      </w:pPr>
    </w:p>
    <w:p w14:paraId="68178710" w14:textId="77777777" w:rsidR="00734E3C" w:rsidRDefault="00734E3C" w:rsidP="00734E3C">
      <w:pPr>
        <w:pStyle w:val="Codesnippet"/>
      </w:pPr>
      <w:r w:rsidRPr="00734E3C">
        <w:t>&lt;</w:t>
      </w:r>
      <w:proofErr w:type="spellStart"/>
      <w:r w:rsidRPr="00734E3C">
        <w:t>dbg</w:t>
      </w:r>
      <w:proofErr w:type="spellEnd"/>
      <w:r w:rsidRPr="00734E3C">
        <w:t>&gt;</w:t>
      </w:r>
    </w:p>
    <w:p w14:paraId="5CAAC03D" w14:textId="156F7106" w:rsidR="00385096" w:rsidRDefault="00385096" w:rsidP="00734E3C">
      <w:pPr>
        <w:pStyle w:val="Codesnippet"/>
      </w:pPr>
      <w:r>
        <w:t>formula simplified to</w:t>
      </w:r>
    </w:p>
    <w:p w14:paraId="5CF8B55E" w14:textId="012F9801" w:rsidR="00385096" w:rsidRPr="00734E3C" w:rsidRDefault="00385096" w:rsidP="00734E3C">
      <w:pPr>
        <w:pStyle w:val="Codesnippet"/>
      </w:pPr>
      <w:r>
        <w:t>pt1 = pt2</w:t>
      </w:r>
    </w:p>
    <w:p w14:paraId="1B814941" w14:textId="2B8DD134" w:rsidR="00734E3C" w:rsidRDefault="00734E3C" w:rsidP="00734E3C">
      <w:pPr>
        <w:pStyle w:val="Codesnippet"/>
      </w:pPr>
      <w:r w:rsidRPr="00734E3C">
        <w:t>&lt;</w:t>
      </w:r>
      <w:r w:rsidR="009F5CCE">
        <w:t>/</w:t>
      </w:r>
      <w:proofErr w:type="spellStart"/>
      <w:r w:rsidRPr="00734E3C">
        <w:t>dbg</w:t>
      </w:r>
      <w:proofErr w:type="spellEnd"/>
      <w:r w:rsidRPr="00734E3C">
        <w:t>&gt;</w:t>
      </w:r>
    </w:p>
    <w:p w14:paraId="2B937F2B" w14:textId="77777777" w:rsidR="00734E3C" w:rsidRPr="00734E3C" w:rsidRDefault="00734E3C" w:rsidP="00734E3C">
      <w:pPr>
        <w:pStyle w:val="Codesnippet"/>
      </w:pPr>
    </w:p>
    <w:p w14:paraId="3422F42A" w14:textId="77777777" w:rsidR="00734E3C" w:rsidRDefault="00734E3C" w:rsidP="00734E3C">
      <w:pPr>
        <w:pStyle w:val="Codesnippet"/>
      </w:pPr>
      <w:r w:rsidRPr="00734E3C">
        <w:t>&lt;</w:t>
      </w:r>
      <w:proofErr w:type="spellStart"/>
      <w:r w:rsidRPr="00734E3C">
        <w:t>dbg</w:t>
      </w:r>
      <w:proofErr w:type="spellEnd"/>
      <w:r w:rsidRPr="00734E3C">
        <w:t>&gt;</w:t>
      </w:r>
    </w:p>
    <w:p w14:paraId="5053BA66" w14:textId="3C071E3D" w:rsidR="00385096" w:rsidRPr="00734E3C" w:rsidRDefault="00385096" w:rsidP="00734E3C">
      <w:pPr>
        <w:pStyle w:val="Codesnippet"/>
      </w:pPr>
      <w:r>
        <w:t>unable to prove formula or its negation</w:t>
      </w:r>
    </w:p>
    <w:p w14:paraId="1FDB8DF3" w14:textId="0ECEB8A2" w:rsidR="00734E3C" w:rsidRDefault="00734E3C" w:rsidP="00734E3C">
      <w:pPr>
        <w:pStyle w:val="Codesnippet"/>
      </w:pPr>
      <w:r w:rsidRPr="00734E3C">
        <w:t>&lt;</w:t>
      </w:r>
      <w:r w:rsidR="009F5CCE">
        <w:t>/</w:t>
      </w:r>
      <w:proofErr w:type="spellStart"/>
      <w:r w:rsidRPr="00734E3C">
        <w:t>dbg</w:t>
      </w:r>
      <w:proofErr w:type="spellEnd"/>
      <w:r w:rsidRPr="00734E3C">
        <w:t>&gt;</w:t>
      </w:r>
    </w:p>
    <w:p w14:paraId="00246D06" w14:textId="77777777" w:rsidR="009F5CCE" w:rsidRDefault="009F5CCE" w:rsidP="009F5CCE">
      <w:pPr>
        <w:pStyle w:val="Codesnippet"/>
      </w:pPr>
      <w:r w:rsidRPr="00754193">
        <w:t>[error:0-4]</w:t>
      </w:r>
    </w:p>
    <w:p w14:paraId="10772DCA" w14:textId="77777777" w:rsidR="009F5CCE" w:rsidRDefault="009F5CCE" w:rsidP="009F5CCE">
      <w:pPr>
        <w:pStyle w:val="Codesnippet"/>
      </w:pPr>
    </w:p>
    <w:p w14:paraId="19F73E7C" w14:textId="7781DEBA" w:rsidR="00D359C0" w:rsidRDefault="009F5CCE" w:rsidP="009F5CCE">
      <w:pPr>
        <w:pStyle w:val="Codesnippet"/>
      </w:pPr>
      <w:r>
        <w:t>blocking: cannot decide if condition</w:t>
      </w:r>
    </w:p>
    <w:p w14:paraId="49DEEB98" w14:textId="1CC71808" w:rsidR="006D0A62" w:rsidRDefault="002C3960" w:rsidP="007D0E0B">
      <w:r>
        <w:t>(</w:t>
      </w:r>
      <w:r w:rsidR="005C6B65">
        <w:t xml:space="preserve">Proof General shows the debug output in the </w:t>
      </w:r>
      <w:r w:rsidR="005C6B65" w:rsidRPr="000D3712">
        <w:rPr>
          <w:rFonts w:ascii="Courier New" w:hAnsi="Courier New" w:cs="Courier New"/>
        </w:rPr>
        <w:t>*response*</w:t>
      </w:r>
      <w:r w:rsidR="005C6B65">
        <w:t xml:space="preserve"> </w:t>
      </w:r>
      <w:r w:rsidR="000D3712">
        <w:t>buffer</w:t>
      </w:r>
      <w:r w:rsidR="005C6B65">
        <w:t xml:space="preserve"> but then replaces it with the error message.</w:t>
      </w:r>
      <w:r w:rsidR="00170BEE">
        <w:t xml:space="preserve"> Switch to the </w:t>
      </w:r>
      <w:r w:rsidR="00170BEE" w:rsidRPr="00170BEE">
        <w:rPr>
          <w:rFonts w:ascii="Courier New" w:hAnsi="Courier New" w:cs="Courier New"/>
        </w:rPr>
        <w:t>*trace*</w:t>
      </w:r>
      <w:r w:rsidR="00170BEE">
        <w:t xml:space="preserve"> </w:t>
      </w:r>
      <w:r w:rsidR="00934465">
        <w:t xml:space="preserve">or </w:t>
      </w:r>
      <w:r w:rsidR="00934465" w:rsidRPr="00C83494">
        <w:rPr>
          <w:rFonts w:ascii="Courier New" w:hAnsi="Courier New" w:cs="Courier New"/>
        </w:rPr>
        <w:t>*uc</w:t>
      </w:r>
      <w:r w:rsidR="00C83494" w:rsidRPr="00C83494">
        <w:rPr>
          <w:rFonts w:ascii="Courier New" w:hAnsi="Courier New" w:cs="Courier New"/>
        </w:rPr>
        <w:t xml:space="preserve"> </w:t>
      </w:r>
      <w:proofErr w:type="spellStart"/>
      <w:r w:rsidR="00C83494" w:rsidRPr="00C83494">
        <w:rPr>
          <w:rFonts w:ascii="Courier New" w:hAnsi="Courier New" w:cs="Courier New"/>
        </w:rPr>
        <w:t>dsl</w:t>
      </w:r>
      <w:proofErr w:type="spellEnd"/>
      <w:r w:rsidR="00C83494" w:rsidRPr="00C83494">
        <w:rPr>
          <w:rFonts w:ascii="Courier New" w:hAnsi="Courier New" w:cs="Courier New"/>
        </w:rPr>
        <w:t xml:space="preserve"> </w:t>
      </w:r>
      <w:r w:rsidR="00934465" w:rsidRPr="00C83494">
        <w:rPr>
          <w:rFonts w:ascii="Courier New" w:hAnsi="Courier New" w:cs="Courier New"/>
        </w:rPr>
        <w:t>interpreter*</w:t>
      </w:r>
      <w:r w:rsidR="00934465">
        <w:t xml:space="preserve"> </w:t>
      </w:r>
      <w:r w:rsidR="00170BEE">
        <w:t>buffer to see it again.</w:t>
      </w:r>
      <w:r>
        <w:t>)</w:t>
      </w:r>
      <w:r w:rsidR="005C6B65">
        <w:t xml:space="preserve"> </w:t>
      </w:r>
      <w:r w:rsidR="003917C1">
        <w:t>As expected, it is trying</w:t>
      </w:r>
      <w:r w:rsidR="00021E3D">
        <w:t xml:space="preserve"> to prove or disprove </w:t>
      </w:r>
      <w:r w:rsidR="00021E3D" w:rsidRPr="000C13F7">
        <w:rPr>
          <w:rFonts w:ascii="Courier New" w:hAnsi="Courier New" w:cs="Courier New"/>
        </w:rPr>
        <w:t>pt1 = pt2</w:t>
      </w:r>
      <w:r w:rsidR="00021E3D">
        <w:t xml:space="preserve"> but can’t</w:t>
      </w:r>
      <w:r w:rsidR="003917C1">
        <w:t xml:space="preserve"> because it has no information either way.</w:t>
      </w:r>
      <w:r w:rsidR="000414D7">
        <w:t xml:space="preserve"> Humans might assume that the variables </w:t>
      </w:r>
      <w:r w:rsidR="000414D7" w:rsidRPr="00C7364B">
        <w:rPr>
          <w:rFonts w:ascii="Courier New" w:hAnsi="Courier New" w:cs="Courier New"/>
        </w:rPr>
        <w:t>pt1</w:t>
      </w:r>
      <w:r w:rsidR="000414D7">
        <w:t xml:space="preserve"> and </w:t>
      </w:r>
      <w:r w:rsidR="000414D7" w:rsidRPr="00C7364B">
        <w:rPr>
          <w:rFonts w:ascii="Courier New" w:hAnsi="Courier New" w:cs="Courier New"/>
        </w:rPr>
        <w:t>pt2</w:t>
      </w:r>
      <w:r w:rsidR="000414D7">
        <w:t xml:space="preserve"> have different values, but </w:t>
      </w:r>
      <w:proofErr w:type="spellStart"/>
      <w:r w:rsidR="000414D7">
        <w:t>EasyUC</w:t>
      </w:r>
      <w:proofErr w:type="spellEnd"/>
      <w:r w:rsidR="000414D7">
        <w:t xml:space="preserve"> doesn’t.</w:t>
      </w:r>
    </w:p>
    <w:p w14:paraId="1CCF9379" w14:textId="4D319BB5" w:rsidR="00FB0E46" w:rsidRDefault="00FB0E46" w:rsidP="007D0E0B">
      <w:r>
        <w:t xml:space="preserve">We can resolve the block by adding an assumption. </w:t>
      </w:r>
      <w:r w:rsidR="002317F7">
        <w:t xml:space="preserve">We can add it at the top of the script or </w:t>
      </w:r>
      <w:r w:rsidR="006A3D0A">
        <w:t>just</w:t>
      </w:r>
      <w:r w:rsidR="002317F7">
        <w:t xml:space="preserve"> before the error happens</w:t>
      </w:r>
      <w:r w:rsidR="0013286E">
        <w:t xml:space="preserve"> (making it local to this session)</w:t>
      </w:r>
      <w:r w:rsidR="002317F7">
        <w:t>:</w:t>
      </w:r>
    </w:p>
    <w:p w14:paraId="71EF378A" w14:textId="3EEFF3F6" w:rsidR="002317F7" w:rsidRPr="005F62FB" w:rsidRDefault="002317F7" w:rsidP="002317F7">
      <w:pPr>
        <w:pStyle w:val="Codesnippet"/>
        <w:rPr>
          <w:b/>
          <w:bCs/>
        </w:rPr>
      </w:pPr>
      <w:r w:rsidRPr="005F62FB">
        <w:rPr>
          <w:b/>
          <w:bCs/>
        </w:rPr>
        <w:t xml:space="preserve">assumption </w:t>
      </w:r>
      <w:r w:rsidR="0013286E" w:rsidRPr="005F62FB">
        <w:rPr>
          <w:b/>
          <w:bCs/>
        </w:rPr>
        <w:t>pt1_is_not_pt</w:t>
      </w:r>
      <w:proofErr w:type="gramStart"/>
      <w:r w:rsidR="0013286E" w:rsidRPr="005F62FB">
        <w:rPr>
          <w:b/>
          <w:bCs/>
        </w:rPr>
        <w:t>2 :</w:t>
      </w:r>
      <w:proofErr w:type="gramEnd"/>
      <w:r w:rsidR="0013286E" w:rsidRPr="005F62FB">
        <w:rPr>
          <w:b/>
          <w:bCs/>
        </w:rPr>
        <w:t xml:space="preserve"> pt1 &lt;&gt; pt2.</w:t>
      </w:r>
    </w:p>
    <w:p w14:paraId="5696958D" w14:textId="77777777" w:rsidR="005F7785" w:rsidRDefault="005F7785" w:rsidP="005F7785">
      <w:pPr>
        <w:pStyle w:val="Codesnippet"/>
      </w:pPr>
      <w:r>
        <w:t>UC file position: …</w:t>
      </w:r>
    </w:p>
    <w:p w14:paraId="69F4158A" w14:textId="77777777" w:rsidR="005F7785" w:rsidRDefault="005F7785" w:rsidP="005F7785">
      <w:pPr>
        <w:pStyle w:val="Codesnippet"/>
      </w:pPr>
      <w:r>
        <w:t>state:</w:t>
      </w:r>
    </w:p>
    <w:p w14:paraId="53EB4EBC" w14:textId="6A21533D" w:rsidR="005F7785" w:rsidRDefault="005F7785" w:rsidP="005F7785">
      <w:pPr>
        <w:pStyle w:val="Codesnippet"/>
      </w:pPr>
      <w:r>
        <w:t>global context: (…</w:t>
      </w:r>
      <w:r w:rsidR="00CF7C3C">
        <w:t>,</w:t>
      </w:r>
      <w:r>
        <w:t xml:space="preserve"> </w:t>
      </w:r>
      <w:r w:rsidRPr="001A4BCE">
        <w:t>pt1_is_not_pt</w:t>
      </w:r>
      <w:proofErr w:type="gramStart"/>
      <w:r w:rsidRPr="001A4BCE">
        <w:t>2 :</w:t>
      </w:r>
      <w:proofErr w:type="gramEnd"/>
      <w:r w:rsidRPr="001A4BCE">
        <w:t xml:space="preserve"> pt1 &lt;&gt; pt2</w:t>
      </w:r>
      <w:r>
        <w:t>)</w:t>
      </w:r>
    </w:p>
    <w:p w14:paraId="73DB2707" w14:textId="3DE646F3" w:rsidR="005F7785" w:rsidRPr="00C67ED7" w:rsidRDefault="005F7785" w:rsidP="005F7785">
      <w:pPr>
        <w:pStyle w:val="Codesnippet"/>
      </w:pPr>
      <w:r>
        <w:t>…</w:t>
      </w:r>
    </w:p>
    <w:p w14:paraId="7D3255BE" w14:textId="1E7F5006" w:rsidR="005F62FB" w:rsidRPr="005F62FB" w:rsidRDefault="005F62FB" w:rsidP="002317F7">
      <w:pPr>
        <w:pStyle w:val="Codesnippet"/>
        <w:rPr>
          <w:b/>
          <w:bCs/>
        </w:rPr>
      </w:pPr>
      <w:r w:rsidRPr="005F62FB">
        <w:rPr>
          <w:b/>
          <w:bCs/>
        </w:rPr>
        <w:t>step.</w:t>
      </w:r>
    </w:p>
    <w:p w14:paraId="52FBBC22" w14:textId="77777777" w:rsidR="005F62FB" w:rsidRDefault="005F62FB" w:rsidP="005F62FB">
      <w:pPr>
        <w:pStyle w:val="Codesnippet"/>
      </w:pPr>
      <w:r w:rsidRPr="00734E3C">
        <w:t>&lt;</w:t>
      </w:r>
      <w:proofErr w:type="spellStart"/>
      <w:r w:rsidRPr="00734E3C">
        <w:t>dbg</w:t>
      </w:r>
      <w:proofErr w:type="spellEnd"/>
      <w:r w:rsidRPr="00734E3C">
        <w:t>&gt;</w:t>
      </w:r>
    </w:p>
    <w:p w14:paraId="1E6D41A4" w14:textId="77777777" w:rsidR="005F62FB" w:rsidRDefault="005F62FB" w:rsidP="005F62FB">
      <w:pPr>
        <w:pStyle w:val="Codesnippet"/>
      </w:pPr>
      <w:r>
        <w:t>trying to prove truth or falsity of</w:t>
      </w:r>
    </w:p>
    <w:p w14:paraId="607BE986" w14:textId="77777777" w:rsidR="005F62FB" w:rsidRPr="00734E3C" w:rsidRDefault="005F62FB" w:rsidP="005F62FB">
      <w:pPr>
        <w:pStyle w:val="Codesnippet"/>
      </w:pPr>
      <w:r>
        <w:t>pt1 = pt2</w:t>
      </w:r>
    </w:p>
    <w:p w14:paraId="0CBA9552" w14:textId="77777777" w:rsidR="005F62FB" w:rsidRDefault="005F62FB" w:rsidP="005F62FB">
      <w:pPr>
        <w:pStyle w:val="Codesnippet"/>
      </w:pPr>
      <w:r w:rsidRPr="00734E3C">
        <w:t>&lt;</w:t>
      </w:r>
      <w:r>
        <w:t>/</w:t>
      </w:r>
      <w:proofErr w:type="spellStart"/>
      <w:r w:rsidRPr="00734E3C">
        <w:t>dbg</w:t>
      </w:r>
      <w:proofErr w:type="spellEnd"/>
      <w:r w:rsidRPr="00734E3C">
        <w:t>&gt;</w:t>
      </w:r>
    </w:p>
    <w:p w14:paraId="6CFF23E2" w14:textId="77777777" w:rsidR="005F62FB" w:rsidRPr="00734E3C" w:rsidRDefault="005F62FB" w:rsidP="005F62FB">
      <w:pPr>
        <w:pStyle w:val="Codesnippet"/>
      </w:pPr>
    </w:p>
    <w:p w14:paraId="13107EAE" w14:textId="77777777" w:rsidR="005F62FB" w:rsidRDefault="005F62FB" w:rsidP="005F62FB">
      <w:pPr>
        <w:pStyle w:val="Codesnippet"/>
      </w:pPr>
      <w:r w:rsidRPr="00734E3C">
        <w:t>&lt;</w:t>
      </w:r>
      <w:proofErr w:type="spellStart"/>
      <w:r w:rsidRPr="00734E3C">
        <w:t>dbg</w:t>
      </w:r>
      <w:proofErr w:type="spellEnd"/>
      <w:r w:rsidRPr="00734E3C">
        <w:t>&gt;</w:t>
      </w:r>
    </w:p>
    <w:p w14:paraId="7AD88A23" w14:textId="77777777" w:rsidR="005F62FB" w:rsidRDefault="005F62FB" w:rsidP="005F62FB">
      <w:pPr>
        <w:pStyle w:val="Codesnippet"/>
      </w:pPr>
      <w:r>
        <w:t>formula simplified to</w:t>
      </w:r>
    </w:p>
    <w:p w14:paraId="60385201" w14:textId="78FDE1B9" w:rsidR="005F62FB" w:rsidRPr="00734E3C" w:rsidRDefault="00FC323C" w:rsidP="005F62FB">
      <w:pPr>
        <w:pStyle w:val="Codesnippet"/>
      </w:pPr>
      <w:r>
        <w:t>false</w:t>
      </w:r>
    </w:p>
    <w:p w14:paraId="6BAEE2C7" w14:textId="77777777" w:rsidR="005F62FB" w:rsidRDefault="005F62FB" w:rsidP="005F62FB">
      <w:pPr>
        <w:pStyle w:val="Codesnippet"/>
      </w:pPr>
      <w:r w:rsidRPr="00734E3C">
        <w:t>&lt;</w:t>
      </w:r>
      <w:r>
        <w:t>/</w:t>
      </w:r>
      <w:proofErr w:type="spellStart"/>
      <w:r w:rsidRPr="00734E3C">
        <w:t>dbg</w:t>
      </w:r>
      <w:proofErr w:type="spellEnd"/>
      <w:r w:rsidRPr="00734E3C">
        <w:t>&gt;</w:t>
      </w:r>
    </w:p>
    <w:p w14:paraId="2F3ED425" w14:textId="77777777" w:rsidR="005F62FB" w:rsidRPr="00734E3C" w:rsidRDefault="005F62FB" w:rsidP="005F62FB">
      <w:pPr>
        <w:pStyle w:val="Codesnippet"/>
      </w:pPr>
    </w:p>
    <w:p w14:paraId="185D5FFE" w14:textId="77777777" w:rsidR="005F62FB" w:rsidRDefault="005F62FB" w:rsidP="005F62FB">
      <w:pPr>
        <w:pStyle w:val="Codesnippet"/>
      </w:pPr>
      <w:r w:rsidRPr="00734E3C">
        <w:t>&lt;</w:t>
      </w:r>
      <w:proofErr w:type="spellStart"/>
      <w:r w:rsidRPr="00734E3C">
        <w:t>dbg</w:t>
      </w:r>
      <w:proofErr w:type="spellEnd"/>
      <w:r w:rsidRPr="00734E3C">
        <w:t>&gt;</w:t>
      </w:r>
    </w:p>
    <w:p w14:paraId="513850DD" w14:textId="495B9D36" w:rsidR="005F62FB" w:rsidRPr="00734E3C" w:rsidRDefault="005F62FB" w:rsidP="005F62FB">
      <w:pPr>
        <w:pStyle w:val="Codesnippet"/>
      </w:pPr>
      <w:r>
        <w:t>formula</w:t>
      </w:r>
      <w:r w:rsidR="00D42DE6">
        <w:t>’s</w:t>
      </w:r>
      <w:r>
        <w:t xml:space="preserve"> negation</w:t>
      </w:r>
      <w:r w:rsidR="00D42DE6">
        <w:t xml:space="preserve"> proved</w:t>
      </w:r>
    </w:p>
    <w:p w14:paraId="788313F6" w14:textId="77777777" w:rsidR="005F62FB" w:rsidRDefault="005F62FB" w:rsidP="005F62FB">
      <w:pPr>
        <w:pStyle w:val="Codesnippet"/>
      </w:pPr>
      <w:r w:rsidRPr="00734E3C">
        <w:t>&lt;</w:t>
      </w:r>
      <w:r>
        <w:t>/</w:t>
      </w:r>
      <w:proofErr w:type="spellStart"/>
      <w:r w:rsidRPr="00734E3C">
        <w:t>dbg</w:t>
      </w:r>
      <w:proofErr w:type="spellEnd"/>
      <w:r w:rsidRPr="00734E3C">
        <w:t>&gt;</w:t>
      </w:r>
    </w:p>
    <w:p w14:paraId="1481BBD1" w14:textId="77777777" w:rsidR="005F62FB" w:rsidRDefault="005F62FB" w:rsidP="002317F7">
      <w:pPr>
        <w:pStyle w:val="Codesnippet"/>
      </w:pPr>
    </w:p>
    <w:p w14:paraId="7C904918" w14:textId="1004CD44" w:rsidR="00C2278A" w:rsidRDefault="00C2278A" w:rsidP="002317F7">
      <w:pPr>
        <w:pStyle w:val="Codesnippet"/>
      </w:pPr>
      <w:r>
        <w:t>effect:</w:t>
      </w:r>
    </w:p>
    <w:p w14:paraId="69FBA3A6" w14:textId="77777777" w:rsidR="00C2278A" w:rsidRDefault="00C2278A" w:rsidP="002317F7">
      <w:pPr>
        <w:pStyle w:val="Codesnippet"/>
      </w:pPr>
    </w:p>
    <w:p w14:paraId="2F5DA6CF" w14:textId="36D52027" w:rsidR="00C2278A" w:rsidRDefault="00C2278A" w:rsidP="002317F7">
      <w:pPr>
        <w:pStyle w:val="Codesnippet"/>
      </w:pPr>
      <w:r>
        <w:t>;</w:t>
      </w:r>
    </w:p>
    <w:p w14:paraId="7A9C2687" w14:textId="77392D09" w:rsidR="00C2278A" w:rsidRDefault="00C2278A" w:rsidP="002317F7">
      <w:pPr>
        <w:pStyle w:val="Codesnippet"/>
      </w:pPr>
      <w:r>
        <w:t>UC file position: …</w:t>
      </w:r>
      <w:r w:rsidR="00370844">
        <w:t>/</w:t>
      </w:r>
      <w:proofErr w:type="spellStart"/>
      <w:r w:rsidR="00370844">
        <w:t>KeyExchange.uc</w:t>
      </w:r>
      <w:proofErr w:type="spellEnd"/>
      <w:r w:rsidR="00370844">
        <w:t xml:space="preserve"> 5</w:t>
      </w:r>
      <w:r w:rsidR="0084424F">
        <w:t>461</w:t>
      </w:r>
      <w:r w:rsidR="00370844">
        <w:t xml:space="preserve"> </w:t>
      </w:r>
      <w:proofErr w:type="gramStart"/>
      <w:r w:rsidR="00370844">
        <w:t>546</w:t>
      </w:r>
      <w:r w:rsidR="0084424F">
        <w:t>7</w:t>
      </w:r>
      <w:r w:rsidR="00370844">
        <w:t>;</w:t>
      </w:r>
      <w:proofErr w:type="gramEnd"/>
    </w:p>
    <w:p w14:paraId="7B7BAE6F" w14:textId="379DA23C" w:rsidR="00C2278A" w:rsidRDefault="00C2278A" w:rsidP="002317F7">
      <w:pPr>
        <w:pStyle w:val="Codesnippet"/>
      </w:pPr>
      <w:r>
        <w:t>state:</w:t>
      </w:r>
    </w:p>
    <w:p w14:paraId="18627724" w14:textId="549115E9" w:rsidR="00C2278A" w:rsidRDefault="00C2278A" w:rsidP="002317F7">
      <w:pPr>
        <w:pStyle w:val="Codesnippet"/>
      </w:pPr>
      <w:r>
        <w:t>global context: …</w:t>
      </w:r>
    </w:p>
    <w:p w14:paraId="3589E25C" w14:textId="0EB25FE1" w:rsidR="00B0209A" w:rsidRPr="00B0209A" w:rsidRDefault="00B0209A" w:rsidP="002317F7">
      <w:pPr>
        <w:pStyle w:val="Codesnippet"/>
        <w:rPr>
          <w:b/>
          <w:bCs/>
        </w:rPr>
      </w:pPr>
      <w:r w:rsidRPr="00B0209A">
        <w:rPr>
          <w:b/>
          <w:bCs/>
        </w:rPr>
        <w:t>debug.</w:t>
      </w:r>
    </w:p>
    <w:p w14:paraId="5A534942" w14:textId="77777777" w:rsidR="00B0209A" w:rsidRDefault="00B0209A" w:rsidP="00B0209A">
      <w:pPr>
        <w:pStyle w:val="Codesnippet"/>
      </w:pPr>
      <w:r>
        <w:t>[warning:0-0]</w:t>
      </w:r>
    </w:p>
    <w:p w14:paraId="482E3D6C" w14:textId="77777777" w:rsidR="00B0209A" w:rsidRDefault="00B0209A" w:rsidP="00B0209A">
      <w:pPr>
        <w:pStyle w:val="Codesnippet"/>
      </w:pPr>
    </w:p>
    <w:p w14:paraId="78124786" w14:textId="7FA1C4A5" w:rsidR="00B0209A" w:rsidRPr="00C67ED7" w:rsidRDefault="00B0209A" w:rsidP="00B0209A">
      <w:pPr>
        <w:pStyle w:val="Codesnippet"/>
      </w:pPr>
      <w:r>
        <w:t>debugging messages turned off</w:t>
      </w:r>
    </w:p>
    <w:p w14:paraId="683122B1" w14:textId="6E17BBD4" w:rsidR="00B0209A" w:rsidRDefault="000B2D41" w:rsidP="00C90629">
      <w:r>
        <w:t>The block has bee</w:t>
      </w:r>
      <w:r w:rsidR="006E4712">
        <w:t>n</w:t>
      </w:r>
      <w:r>
        <w:t xml:space="preserve"> resolved and the state has been updated</w:t>
      </w:r>
      <w:r w:rsidR="00B54940">
        <w:t xml:space="preserve"> (the new file position is the </w:t>
      </w:r>
      <w:proofErr w:type="gramStart"/>
      <w:r w:rsidR="00B54940" w:rsidRPr="00B54940">
        <w:rPr>
          <w:rFonts w:ascii="Courier New" w:hAnsi="Courier New" w:cs="Courier New"/>
        </w:rPr>
        <w:t>fail</w:t>
      </w:r>
      <w:proofErr w:type="gramEnd"/>
      <w:r w:rsidR="00B54940">
        <w:t xml:space="preserve"> statement in the </w:t>
      </w:r>
      <w:r w:rsidR="00B54940" w:rsidRPr="00B54940">
        <w:rPr>
          <w:rFonts w:ascii="Courier New" w:hAnsi="Courier New" w:cs="Courier New"/>
        </w:rPr>
        <w:t>else</w:t>
      </w:r>
      <w:r w:rsidR="00B54940">
        <w:t xml:space="preserve"> clause)</w:t>
      </w:r>
      <w:r>
        <w:t xml:space="preserve">. </w:t>
      </w:r>
      <w:r w:rsidR="00B0209A">
        <w:t xml:space="preserve">Debug mode </w:t>
      </w:r>
      <w:proofErr w:type="gramStart"/>
      <w:r w:rsidR="00B0209A">
        <w:t>is turned</w:t>
      </w:r>
      <w:proofErr w:type="gramEnd"/>
      <w:r w:rsidR="00B0209A">
        <w:t xml:space="preserve"> off by repeating the command (i.e., it’s a toggle).</w:t>
      </w:r>
    </w:p>
    <w:p w14:paraId="64304DFE" w14:textId="721F6CF8" w:rsidR="00B4105B" w:rsidRDefault="00BE0218" w:rsidP="00C90629">
      <w:r>
        <w:t>L</w:t>
      </w:r>
      <w:r w:rsidR="004164F6">
        <w:t>emmas</w:t>
      </w:r>
      <w:r>
        <w:t>, user reductions</w:t>
      </w:r>
      <w:r w:rsidR="00AF7DAA">
        <w:t xml:space="preserve"> (simplify hints)</w:t>
      </w:r>
      <w:r>
        <w:t xml:space="preserve"> and rewrite</w:t>
      </w:r>
      <w:r w:rsidR="004164F6">
        <w:t xml:space="preserve"> hints </w:t>
      </w:r>
      <w:r>
        <w:t xml:space="preserve">can </w:t>
      </w:r>
      <w:proofErr w:type="gramStart"/>
      <w:r>
        <w:t>be added</w:t>
      </w:r>
      <w:proofErr w:type="gramEnd"/>
      <w:r>
        <w:t xml:space="preserve"> </w:t>
      </w:r>
      <w:r w:rsidR="004164F6">
        <w:t>to the model</w:t>
      </w:r>
      <w:r w:rsidR="00342204">
        <w:t xml:space="preserve"> to </w:t>
      </w:r>
      <w:r w:rsidR="00A14C6B">
        <w:t>prevent or re</w:t>
      </w:r>
      <w:r w:rsidR="008B0EED">
        <w:t>mo</w:t>
      </w:r>
      <w:r w:rsidR="00A14C6B">
        <w:t>ve blocks</w:t>
      </w:r>
      <w:r w:rsidR="004164F6">
        <w:t>.</w:t>
      </w:r>
      <w:r w:rsidR="00DA5A85">
        <w:t xml:space="preserve"> This </w:t>
      </w:r>
      <w:proofErr w:type="gramStart"/>
      <w:r w:rsidR="00DA5A85">
        <w:t>is done</w:t>
      </w:r>
      <w:proofErr w:type="gramEnd"/>
      <w:r w:rsidR="00DA5A85">
        <w:t xml:space="preserve"> in an </w:t>
      </w:r>
      <w:proofErr w:type="spellStart"/>
      <w:r w:rsidR="00DA5A85">
        <w:t>EasyCrypt</w:t>
      </w:r>
      <w:proofErr w:type="spellEnd"/>
      <w:r w:rsidR="00DA5A85">
        <w:t xml:space="preserve"> </w:t>
      </w:r>
      <w:r w:rsidR="00051561">
        <w:t xml:space="preserve">support theory that the </w:t>
      </w:r>
      <w:proofErr w:type="spellStart"/>
      <w:r w:rsidR="00051561">
        <w:t>EasyUC</w:t>
      </w:r>
      <w:proofErr w:type="spellEnd"/>
      <w:r w:rsidR="00051561">
        <w:t xml:space="preserve"> model </w:t>
      </w:r>
      <w:proofErr w:type="spellStart"/>
      <w:r w:rsidR="00051561" w:rsidRPr="00051561">
        <w:rPr>
          <w:rFonts w:ascii="Courier New" w:hAnsi="Courier New" w:cs="Courier New"/>
        </w:rPr>
        <w:t>ec_requires</w:t>
      </w:r>
      <w:proofErr w:type="spellEnd"/>
      <w:r w:rsidR="00051561">
        <w:t>.</w:t>
      </w:r>
      <w:r w:rsidR="004164F6">
        <w:t xml:space="preserve"> </w:t>
      </w:r>
      <w:r w:rsidR="00794371">
        <w:t xml:space="preserve"> </w:t>
      </w:r>
      <w:r w:rsidR="000B52B1">
        <w:t xml:space="preserve">Rewrite hints should </w:t>
      </w:r>
      <w:proofErr w:type="gramStart"/>
      <w:r w:rsidR="000B52B1">
        <w:t>be added</w:t>
      </w:r>
      <w:proofErr w:type="gramEnd"/>
      <w:r w:rsidR="000B52B1">
        <w:t xml:space="preserve"> to t</w:t>
      </w:r>
      <w:r w:rsidR="004164F6">
        <w:t xml:space="preserve">he </w:t>
      </w:r>
      <w:proofErr w:type="spellStart"/>
      <w:r w:rsidR="00C44894" w:rsidRPr="00C44894">
        <w:rPr>
          <w:rFonts w:ascii="Courier New" w:hAnsi="Courier New" w:cs="Courier New"/>
        </w:rPr>
        <w:t>UCBasicTypes.</w:t>
      </w:r>
      <w:r w:rsidR="004164F6" w:rsidRPr="004164F6">
        <w:rPr>
          <w:rFonts w:ascii="Courier New" w:hAnsi="Courier New" w:cs="Courier New"/>
        </w:rPr>
        <w:t>ucdsl</w:t>
      </w:r>
      <w:r w:rsidR="00B03C4A">
        <w:rPr>
          <w:rFonts w:ascii="Courier New" w:hAnsi="Courier New" w:cs="Courier New"/>
        </w:rPr>
        <w:t>_</w:t>
      </w:r>
      <w:r w:rsidR="004164F6" w:rsidRPr="004164F6">
        <w:rPr>
          <w:rFonts w:ascii="Courier New" w:hAnsi="Courier New" w:cs="Courier New"/>
        </w:rPr>
        <w:t>interpreter</w:t>
      </w:r>
      <w:r w:rsidR="00B03C4A">
        <w:rPr>
          <w:rFonts w:ascii="Courier New" w:hAnsi="Courier New" w:cs="Courier New"/>
        </w:rPr>
        <w:t>_</w:t>
      </w:r>
      <w:r w:rsidR="004164F6" w:rsidRPr="004164F6">
        <w:rPr>
          <w:rFonts w:ascii="Courier New" w:hAnsi="Courier New" w:cs="Courier New"/>
        </w:rPr>
        <w:t>hints</w:t>
      </w:r>
      <w:proofErr w:type="spellEnd"/>
      <w:r w:rsidR="004164F6">
        <w:t xml:space="preserve"> rewrite database.</w:t>
      </w:r>
      <w:r w:rsidR="00D31E8D">
        <w:t xml:space="preserve"> (Note: to </w:t>
      </w:r>
      <w:r w:rsidR="00E7547C">
        <w:t>run the support theory on its own</w:t>
      </w:r>
      <w:r w:rsidR="00713278">
        <w:t xml:space="preserve">, you will need to tell </w:t>
      </w:r>
      <w:proofErr w:type="spellStart"/>
      <w:r w:rsidR="00713278">
        <w:t>EasyCrypt</w:t>
      </w:r>
      <w:proofErr w:type="spellEnd"/>
      <w:r w:rsidR="00713278">
        <w:t xml:space="preserve"> where to find the </w:t>
      </w:r>
      <w:proofErr w:type="spellStart"/>
      <w:r w:rsidR="00713278" w:rsidRPr="007C1A66">
        <w:rPr>
          <w:rFonts w:ascii="Courier New" w:hAnsi="Courier New" w:cs="Courier New"/>
        </w:rPr>
        <w:t>UCBasicTypes</w:t>
      </w:r>
      <w:proofErr w:type="spellEnd"/>
      <w:r w:rsidR="00713278">
        <w:t xml:space="preserve"> theory</w:t>
      </w:r>
      <w:r w:rsidR="003412EA">
        <w:t>, such as</w:t>
      </w:r>
      <w:r w:rsidR="00280335">
        <w:t xml:space="preserve"> with the command-line option </w:t>
      </w:r>
      <w:r w:rsidR="00280335" w:rsidRPr="007C1A66">
        <w:rPr>
          <w:rFonts w:ascii="Courier New" w:hAnsi="Courier New" w:cs="Courier New"/>
        </w:rPr>
        <w:t xml:space="preserve">-I </w:t>
      </w:r>
      <w:r w:rsidR="007C1A66" w:rsidRPr="007C1A66">
        <w:rPr>
          <w:rFonts w:ascii="Courier New" w:hAnsi="Courier New" w:cs="Courier New"/>
        </w:rPr>
        <w:t xml:space="preserve">&lt;path to </w:t>
      </w:r>
      <w:proofErr w:type="spellStart"/>
      <w:r w:rsidR="007C1A66" w:rsidRPr="007C1A66">
        <w:rPr>
          <w:rFonts w:ascii="Courier New" w:hAnsi="Courier New" w:cs="Courier New"/>
        </w:rPr>
        <w:t>EasyUC</w:t>
      </w:r>
      <w:proofErr w:type="spellEnd"/>
      <w:r w:rsidR="007C1A66" w:rsidRPr="007C1A66">
        <w:rPr>
          <w:rFonts w:ascii="Courier New" w:hAnsi="Courier New" w:cs="Courier New"/>
        </w:rPr>
        <w:t>&gt;/uc-</w:t>
      </w:r>
      <w:proofErr w:type="spellStart"/>
      <w:r w:rsidR="007C1A66" w:rsidRPr="007C1A66">
        <w:rPr>
          <w:rFonts w:ascii="Courier New" w:hAnsi="Courier New" w:cs="Courier New"/>
        </w:rPr>
        <w:t>dsl</w:t>
      </w:r>
      <w:proofErr w:type="spellEnd"/>
      <w:r w:rsidR="007C1A66" w:rsidRPr="007C1A66">
        <w:rPr>
          <w:rFonts w:ascii="Courier New" w:hAnsi="Courier New" w:cs="Courier New"/>
        </w:rPr>
        <w:t>/prelude</w:t>
      </w:r>
      <w:r w:rsidR="003412EA" w:rsidRPr="00FA4386">
        <w:t xml:space="preserve"> or via Emacs and Proof General variables</w:t>
      </w:r>
      <w:r w:rsidR="00713278">
        <w:t>.</w:t>
      </w:r>
      <w:r w:rsidR="007C1A66">
        <w:t>)</w:t>
      </w:r>
      <w:r w:rsidR="00D31E8D">
        <w:t xml:space="preserve"> </w:t>
      </w:r>
    </w:p>
    <w:p w14:paraId="25420C79" w14:textId="501D5704" w:rsidR="00E65764" w:rsidRDefault="00E65764" w:rsidP="00E65764">
      <w:r>
        <w:t xml:space="preserve">Global SMT settings can be set using the same syntax as in </w:t>
      </w:r>
      <w:proofErr w:type="spellStart"/>
      <w:r>
        <w:t>EasyCrypt</w:t>
      </w:r>
      <w:proofErr w:type="spellEnd"/>
      <w:r w:rsidR="00840574">
        <w:t>:</w:t>
      </w:r>
    </w:p>
    <w:p w14:paraId="71E53D92" w14:textId="77777777" w:rsidR="00E65764" w:rsidRDefault="00E65764" w:rsidP="00E65764">
      <w:pPr>
        <w:pStyle w:val="Codesnippet"/>
        <w:ind w:left="1080"/>
      </w:pPr>
      <w:r>
        <w:t xml:space="preserve">prover </w:t>
      </w:r>
      <w:proofErr w:type="spellStart"/>
      <w:r>
        <w:t>smt</w:t>
      </w:r>
      <w:proofErr w:type="spellEnd"/>
      <w:r>
        <w:t>-info.</w:t>
      </w:r>
    </w:p>
    <w:p w14:paraId="7A5B8D20" w14:textId="270BA018" w:rsidR="00E65764" w:rsidRDefault="00E65764" w:rsidP="00E65764">
      <w:r>
        <w:t xml:space="preserve">where </w:t>
      </w:r>
      <w:proofErr w:type="spellStart"/>
      <w:r w:rsidRPr="00446A76">
        <w:rPr>
          <w:rFonts w:ascii="Courier New" w:hAnsi="Courier New" w:cs="Courier New"/>
        </w:rPr>
        <w:t>smt</w:t>
      </w:r>
      <w:proofErr w:type="spellEnd"/>
      <w:r w:rsidRPr="00446A76">
        <w:rPr>
          <w:rFonts w:ascii="Courier New" w:hAnsi="Courier New" w:cs="Courier New"/>
        </w:rPr>
        <w:t>-info</w:t>
      </w:r>
      <w:r>
        <w:t xml:space="preserve"> </w:t>
      </w:r>
      <w:r w:rsidR="008C0F42">
        <w:t>is one or more of</w:t>
      </w:r>
    </w:p>
    <w:p w14:paraId="26602828" w14:textId="77777777" w:rsidR="007200F0" w:rsidRDefault="007200F0" w:rsidP="007200F0">
      <w:pPr>
        <w:pStyle w:val="ListParagraph"/>
        <w:numPr>
          <w:ilvl w:val="0"/>
          <w:numId w:val="34"/>
        </w:numPr>
        <w:spacing w:line="240" w:lineRule="auto"/>
      </w:pPr>
      <w:r w:rsidRPr="00D61F8A">
        <w:rPr>
          <w:rFonts w:ascii="Courier New" w:hAnsi="Courier New" w:cs="Courier New"/>
        </w:rPr>
        <w:t>[prover-selector]</w:t>
      </w:r>
      <w:r>
        <w:t xml:space="preserve"> or </w:t>
      </w:r>
      <w:r w:rsidRPr="00D61F8A">
        <w:rPr>
          <w:rFonts w:ascii="Courier New" w:hAnsi="Courier New" w:cs="Courier New"/>
        </w:rPr>
        <w:t>prover=[prover-selector]</w:t>
      </w:r>
      <w:r>
        <w:t>: a list of provers to run, as a list of strings in square brackets and separated by spaces</w:t>
      </w:r>
    </w:p>
    <w:p w14:paraId="51F1561B" w14:textId="77777777" w:rsidR="007200F0" w:rsidRDefault="007200F0" w:rsidP="007200F0">
      <w:pPr>
        <w:pStyle w:val="ListParagraph"/>
        <w:numPr>
          <w:ilvl w:val="1"/>
          <w:numId w:val="34"/>
        </w:numPr>
        <w:spacing w:line="240" w:lineRule="auto"/>
      </w:pPr>
      <w:r>
        <w:t xml:space="preserve">Recall </w:t>
      </w:r>
      <w:proofErr w:type="spellStart"/>
      <w:r w:rsidRPr="0019128F">
        <w:rPr>
          <w:rFonts w:ascii="Courier New" w:hAnsi="Courier New" w:cs="Courier New"/>
        </w:rPr>
        <w:t>easycrypt</w:t>
      </w:r>
      <w:proofErr w:type="spellEnd"/>
      <w:r w:rsidRPr="0019128F">
        <w:rPr>
          <w:rFonts w:ascii="Courier New" w:hAnsi="Courier New" w:cs="Courier New"/>
        </w:rPr>
        <w:t xml:space="preserve"> config</w:t>
      </w:r>
      <w:r>
        <w:t xml:space="preserve"> lists known provers, among other things</w:t>
      </w:r>
    </w:p>
    <w:p w14:paraId="32812B67" w14:textId="77777777" w:rsidR="007200F0" w:rsidRDefault="007200F0" w:rsidP="007200F0">
      <w:pPr>
        <w:pStyle w:val="ListParagraph"/>
        <w:numPr>
          <w:ilvl w:val="1"/>
          <w:numId w:val="34"/>
        </w:numPr>
        <w:spacing w:line="240" w:lineRule="auto"/>
      </w:pPr>
      <w:r>
        <w:t xml:space="preserve">Prover names can omit the version or specify all or part of it: </w:t>
      </w:r>
      <w:r>
        <w:rPr>
          <w:rFonts w:ascii="Courier New" w:hAnsi="Courier New" w:cs="Courier New"/>
        </w:rPr>
        <w:t>"</w:t>
      </w:r>
      <w:r w:rsidRPr="00604758">
        <w:rPr>
          <w:rFonts w:ascii="Courier New" w:hAnsi="Courier New" w:cs="Courier New"/>
        </w:rPr>
        <w:t>Alt-Ergo</w:t>
      </w:r>
      <w:r>
        <w:rPr>
          <w:rFonts w:ascii="Courier New" w:hAnsi="Courier New" w:cs="Courier New"/>
        </w:rPr>
        <w:t>"</w:t>
      </w:r>
      <w:r>
        <w:t xml:space="preserve">, </w:t>
      </w:r>
      <w:r>
        <w:rPr>
          <w:rFonts w:ascii="Courier New" w:hAnsi="Courier New" w:cs="Courier New"/>
        </w:rPr>
        <w:t>"</w:t>
      </w:r>
      <w:r w:rsidRPr="00604758">
        <w:rPr>
          <w:rFonts w:ascii="Courier New" w:hAnsi="Courier New" w:cs="Courier New"/>
        </w:rPr>
        <w:t>Alt-Ergo2</w:t>
      </w:r>
      <w:r>
        <w:rPr>
          <w:rFonts w:ascii="Courier New" w:hAnsi="Courier New" w:cs="Courier New"/>
        </w:rPr>
        <w:t>"</w:t>
      </w:r>
      <w:r>
        <w:t xml:space="preserve"> and </w:t>
      </w:r>
      <w:r>
        <w:rPr>
          <w:rFonts w:ascii="Courier New" w:hAnsi="Courier New" w:cs="Courier New"/>
        </w:rPr>
        <w:t>"</w:t>
      </w:r>
      <w:r w:rsidRPr="00604758">
        <w:rPr>
          <w:rFonts w:ascii="Courier New" w:hAnsi="Courier New" w:cs="Courier New"/>
        </w:rPr>
        <w:t>Alt-Ergo2.4.2</w:t>
      </w:r>
      <w:r>
        <w:rPr>
          <w:rFonts w:ascii="Courier New" w:hAnsi="Courier New" w:cs="Courier New"/>
        </w:rPr>
        <w:t>"</w:t>
      </w:r>
      <w:r>
        <w:t xml:space="preserve"> are all accepted, as of this writing</w:t>
      </w:r>
    </w:p>
    <w:p w14:paraId="206AEBA2" w14:textId="77777777" w:rsidR="007200F0" w:rsidRDefault="007200F0" w:rsidP="007200F0">
      <w:pPr>
        <w:pStyle w:val="ListParagraph"/>
        <w:numPr>
          <w:ilvl w:val="1"/>
          <w:numId w:val="34"/>
        </w:numPr>
        <w:spacing w:line="240" w:lineRule="auto"/>
      </w:pPr>
      <w:r>
        <w:t xml:space="preserve">To modify the global selection (see below), a string can </w:t>
      </w:r>
      <w:proofErr w:type="gramStart"/>
      <w:r>
        <w:t>be prefixed</w:t>
      </w:r>
      <w:proofErr w:type="gramEnd"/>
      <w:r>
        <w:t xml:space="preserve"> with </w:t>
      </w:r>
      <w:r w:rsidRPr="005C0C4D">
        <w:rPr>
          <w:rFonts w:ascii="Courier New" w:hAnsi="Courier New" w:cs="Courier New"/>
        </w:rPr>
        <w:t>+</w:t>
      </w:r>
      <w:r>
        <w:t xml:space="preserve"> to add the prover to the list or </w:t>
      </w:r>
      <w:r w:rsidRPr="005C0C4D">
        <w:rPr>
          <w:rFonts w:ascii="Courier New" w:hAnsi="Courier New" w:cs="Courier New"/>
        </w:rPr>
        <w:t>-</w:t>
      </w:r>
      <w:r>
        <w:t xml:space="preserve"> to remove it</w:t>
      </w:r>
    </w:p>
    <w:p w14:paraId="40DE57D4" w14:textId="77777777" w:rsidR="007200F0" w:rsidRDefault="007200F0" w:rsidP="007200F0">
      <w:pPr>
        <w:pStyle w:val="ListParagraph"/>
        <w:numPr>
          <w:ilvl w:val="0"/>
          <w:numId w:val="34"/>
        </w:numPr>
        <w:spacing w:line="240" w:lineRule="auto"/>
      </w:pPr>
      <w:r w:rsidRPr="00A30A3C">
        <w:rPr>
          <w:rFonts w:ascii="Courier New" w:hAnsi="Courier New" w:cs="Courier New"/>
        </w:rPr>
        <w:t>quorum=n</w:t>
      </w:r>
      <w:r>
        <w:t>: the minimum number of provers that must return success for the tactic to succeed</w:t>
      </w:r>
    </w:p>
    <w:p w14:paraId="2CDC3FC7" w14:textId="77777777" w:rsidR="007200F0" w:rsidRDefault="007200F0" w:rsidP="007200F0">
      <w:pPr>
        <w:pStyle w:val="ListParagraph"/>
        <w:numPr>
          <w:ilvl w:val="0"/>
          <w:numId w:val="34"/>
        </w:numPr>
        <w:spacing w:line="240" w:lineRule="auto"/>
      </w:pPr>
      <w:r w:rsidRPr="00D61F8A">
        <w:rPr>
          <w:rFonts w:ascii="Courier New" w:hAnsi="Courier New" w:cs="Courier New"/>
        </w:rPr>
        <w:t>timeout=n</w:t>
      </w:r>
      <w:r>
        <w:t xml:space="preserve">: the maximum time (in integer seconds) each prover </w:t>
      </w:r>
      <w:proofErr w:type="gramStart"/>
      <w:r>
        <w:t>has to</w:t>
      </w:r>
      <w:proofErr w:type="gramEnd"/>
      <w:r>
        <w:t xml:space="preserve"> respond</w:t>
      </w:r>
    </w:p>
    <w:p w14:paraId="18876E04" w14:textId="77777777" w:rsidR="007200F0" w:rsidRDefault="007200F0" w:rsidP="007200F0">
      <w:pPr>
        <w:pStyle w:val="ListParagraph"/>
        <w:numPr>
          <w:ilvl w:val="0"/>
          <w:numId w:val="34"/>
        </w:numPr>
        <w:spacing w:line="240" w:lineRule="auto"/>
      </w:pPr>
      <w:proofErr w:type="spellStart"/>
      <w:r w:rsidRPr="00D61F8A">
        <w:rPr>
          <w:rFonts w:ascii="Courier New" w:hAnsi="Courier New" w:cs="Courier New"/>
        </w:rPr>
        <w:t>maxprovers</w:t>
      </w:r>
      <w:proofErr w:type="spellEnd"/>
      <w:r w:rsidRPr="00D61F8A">
        <w:rPr>
          <w:rFonts w:ascii="Courier New" w:hAnsi="Courier New" w:cs="Courier New"/>
        </w:rPr>
        <w:t>=n</w:t>
      </w:r>
      <w:r>
        <w:t>: the maximum number of provers to run in parallel</w:t>
      </w:r>
    </w:p>
    <w:p w14:paraId="1E945630" w14:textId="77777777" w:rsidR="007200F0" w:rsidRDefault="007200F0" w:rsidP="007200F0">
      <w:pPr>
        <w:pStyle w:val="ListParagraph"/>
        <w:numPr>
          <w:ilvl w:val="0"/>
          <w:numId w:val="34"/>
        </w:numPr>
        <w:spacing w:line="240" w:lineRule="auto"/>
      </w:pPr>
      <w:r w:rsidRPr="005D2351">
        <w:rPr>
          <w:rFonts w:ascii="Courier New" w:hAnsi="Courier New" w:cs="Courier New"/>
        </w:rPr>
        <w:t>verbose</w:t>
      </w:r>
      <w:r>
        <w:t xml:space="preserve">: set the verbosity level; </w:t>
      </w:r>
      <w:proofErr w:type="gramStart"/>
      <w:r>
        <w:t>also</w:t>
      </w:r>
      <w:proofErr w:type="gramEnd"/>
      <w:r>
        <w:t xml:space="preserve"> </w:t>
      </w:r>
      <w:r w:rsidRPr="00306CBA">
        <w:rPr>
          <w:rFonts w:ascii="Courier New" w:hAnsi="Courier New" w:cs="Courier New"/>
        </w:rPr>
        <w:t>verbose=n</w:t>
      </w:r>
      <w:r>
        <w:t xml:space="preserve">, but </w:t>
      </w:r>
      <w:r>
        <w:rPr>
          <w:rFonts w:ascii="Courier New" w:hAnsi="Courier New" w:cs="Courier New"/>
        </w:rPr>
        <w:t>n</w:t>
      </w:r>
      <w:r>
        <w:t xml:space="preserve"> seems to have no effect</w:t>
      </w:r>
    </w:p>
    <w:p w14:paraId="3BBB34E6" w14:textId="77777777" w:rsidR="007200F0" w:rsidRPr="00D3694E" w:rsidRDefault="007200F0" w:rsidP="007200F0">
      <w:pPr>
        <w:pStyle w:val="ListParagraph"/>
        <w:numPr>
          <w:ilvl w:val="1"/>
          <w:numId w:val="34"/>
        </w:numPr>
        <w:spacing w:line="240" w:lineRule="auto"/>
      </w:pPr>
      <w:r>
        <w:t>The tactic reports how long it ran</w:t>
      </w:r>
    </w:p>
    <w:p w14:paraId="0A84EAD7" w14:textId="77777777" w:rsidR="007200F0" w:rsidRDefault="007200F0" w:rsidP="007200F0">
      <w:pPr>
        <w:pStyle w:val="ListParagraph"/>
        <w:numPr>
          <w:ilvl w:val="0"/>
          <w:numId w:val="34"/>
        </w:numPr>
        <w:spacing w:line="240" w:lineRule="auto"/>
      </w:pPr>
      <w:r w:rsidRPr="005D2351">
        <w:rPr>
          <w:rFonts w:ascii="Courier New" w:hAnsi="Courier New" w:cs="Courier New"/>
        </w:rPr>
        <w:lastRenderedPageBreak/>
        <w:t>selected</w:t>
      </w:r>
      <w:r>
        <w:t xml:space="preserve">: list the </w:t>
      </w:r>
      <w:proofErr w:type="spellStart"/>
      <w:r>
        <w:t>EasyCrypt</w:t>
      </w:r>
      <w:proofErr w:type="spellEnd"/>
      <w:r>
        <w:t xml:space="preserve"> axioms and lemmas that </w:t>
      </w:r>
      <w:proofErr w:type="gramStart"/>
      <w:r>
        <w:t>were sent</w:t>
      </w:r>
      <w:proofErr w:type="gramEnd"/>
      <w:r>
        <w:t xml:space="preserve"> to the SMT prover</w:t>
      </w:r>
    </w:p>
    <w:p w14:paraId="1C29D930" w14:textId="77777777" w:rsidR="007200F0" w:rsidRDefault="007200F0" w:rsidP="007200F0">
      <w:pPr>
        <w:pStyle w:val="ListParagraph"/>
        <w:numPr>
          <w:ilvl w:val="0"/>
          <w:numId w:val="35"/>
        </w:numPr>
        <w:spacing w:line="240" w:lineRule="auto"/>
      </w:pPr>
      <w:proofErr w:type="spellStart"/>
      <w:r w:rsidRPr="00894FF8">
        <w:rPr>
          <w:rFonts w:ascii="Courier New" w:hAnsi="Courier New" w:cs="Courier New"/>
        </w:rPr>
        <w:t>wantedlemmas</w:t>
      </w:r>
      <w:proofErr w:type="spellEnd"/>
      <w:r w:rsidRPr="00894FF8">
        <w:rPr>
          <w:rFonts w:ascii="Courier New" w:hAnsi="Courier New" w:cs="Courier New"/>
        </w:rPr>
        <w:t>=</w:t>
      </w:r>
      <w:proofErr w:type="spellStart"/>
      <w:r w:rsidRPr="00894FF8">
        <w:rPr>
          <w:rFonts w:ascii="Courier New" w:hAnsi="Courier New" w:cs="Courier New"/>
        </w:rPr>
        <w:t>dbhint</w:t>
      </w:r>
      <w:proofErr w:type="spellEnd"/>
      <w:r>
        <w:t>: select only the specified axioms and lemmas</w:t>
      </w:r>
    </w:p>
    <w:p w14:paraId="0C7DB62C" w14:textId="77777777" w:rsidR="007200F0" w:rsidRDefault="007200F0" w:rsidP="007200F0">
      <w:pPr>
        <w:pStyle w:val="ListParagraph"/>
        <w:numPr>
          <w:ilvl w:val="1"/>
          <w:numId w:val="35"/>
        </w:numPr>
        <w:spacing w:line="240" w:lineRule="auto"/>
      </w:pPr>
      <w:r>
        <w:t>A list of axioms and lemmas separated by spaces</w:t>
      </w:r>
    </w:p>
    <w:p w14:paraId="4DC25E25" w14:textId="77777777" w:rsidR="007200F0" w:rsidRPr="002D43E2" w:rsidRDefault="007200F0" w:rsidP="007200F0">
      <w:pPr>
        <w:pStyle w:val="ListParagraph"/>
        <w:numPr>
          <w:ilvl w:val="1"/>
          <w:numId w:val="35"/>
        </w:numPr>
        <w:spacing w:line="240" w:lineRule="auto"/>
      </w:pPr>
      <w:r>
        <w:t xml:space="preserve">An axiom or lemma can </w:t>
      </w:r>
      <w:proofErr w:type="gramStart"/>
      <w:r>
        <w:t>be excluded</w:t>
      </w:r>
      <w:proofErr w:type="gramEnd"/>
      <w:r>
        <w:t xml:space="preserve"> by prefixing it with </w:t>
      </w:r>
      <w:r>
        <w:rPr>
          <w:rFonts w:ascii="Courier New" w:hAnsi="Courier New" w:cs="Courier New"/>
        </w:rPr>
        <w:t>–</w:t>
      </w:r>
      <w:r w:rsidRPr="002D43E2">
        <w:t xml:space="preserve"> </w:t>
      </w:r>
      <w:r>
        <w:t>(or use</w:t>
      </w:r>
      <w:r w:rsidRPr="002D43E2">
        <w:t xml:space="preserve"> </w:t>
      </w:r>
      <w:proofErr w:type="spellStart"/>
      <w:r w:rsidRPr="002D43E2">
        <w:rPr>
          <w:rFonts w:ascii="Courier New" w:hAnsi="Courier New" w:cs="Courier New"/>
        </w:rPr>
        <w:t>unwantedlemmas</w:t>
      </w:r>
      <w:proofErr w:type="spellEnd"/>
      <w:r>
        <w:t>)</w:t>
      </w:r>
    </w:p>
    <w:p w14:paraId="34A29911" w14:textId="77777777" w:rsidR="007200F0" w:rsidRDefault="007200F0" w:rsidP="007200F0">
      <w:pPr>
        <w:pStyle w:val="ListParagraph"/>
        <w:numPr>
          <w:ilvl w:val="1"/>
          <w:numId w:val="35"/>
        </w:numPr>
        <w:spacing w:line="240" w:lineRule="auto"/>
      </w:pPr>
      <w:r>
        <w:t xml:space="preserve">All axioms and lemmas of theory </w:t>
      </w:r>
      <w:r w:rsidRPr="001F666C">
        <w:rPr>
          <w:rFonts w:ascii="Courier New" w:hAnsi="Courier New" w:cs="Courier New"/>
        </w:rPr>
        <w:t>T</w:t>
      </w:r>
      <w:r>
        <w:t xml:space="preserve"> can </w:t>
      </w:r>
      <w:proofErr w:type="gramStart"/>
      <w:r>
        <w:t>be included</w:t>
      </w:r>
      <w:proofErr w:type="gramEnd"/>
      <w:r>
        <w:t xml:space="preserve"> (or excluded) using </w:t>
      </w:r>
      <w:r w:rsidRPr="001F666C">
        <w:rPr>
          <w:rFonts w:ascii="Courier New" w:hAnsi="Courier New" w:cs="Courier New"/>
        </w:rPr>
        <w:t>@T</w:t>
      </w:r>
      <w:r>
        <w:t xml:space="preserve"> (or -</w:t>
      </w:r>
      <w:r w:rsidRPr="001F666C">
        <w:rPr>
          <w:rFonts w:ascii="Courier New" w:hAnsi="Courier New" w:cs="Courier New"/>
        </w:rPr>
        <w:t>@T</w:t>
      </w:r>
      <w:r>
        <w:t>)</w:t>
      </w:r>
    </w:p>
    <w:p w14:paraId="5CD70308" w14:textId="77777777" w:rsidR="007200F0" w:rsidRDefault="007200F0" w:rsidP="007200F0">
      <w:pPr>
        <w:pStyle w:val="ListParagraph"/>
        <w:numPr>
          <w:ilvl w:val="0"/>
          <w:numId w:val="35"/>
        </w:numPr>
        <w:spacing w:line="240" w:lineRule="auto"/>
      </w:pPr>
      <w:proofErr w:type="spellStart"/>
      <w:r w:rsidRPr="00894FF8">
        <w:rPr>
          <w:rFonts w:ascii="Courier New" w:hAnsi="Courier New" w:cs="Courier New"/>
        </w:rPr>
        <w:t>unwantedlemmas</w:t>
      </w:r>
      <w:proofErr w:type="spellEnd"/>
      <w:r w:rsidRPr="00894FF8">
        <w:rPr>
          <w:rFonts w:ascii="Courier New" w:hAnsi="Courier New" w:cs="Courier New"/>
        </w:rPr>
        <w:t>=</w:t>
      </w:r>
      <w:proofErr w:type="spellStart"/>
      <w:r w:rsidRPr="00894FF8">
        <w:rPr>
          <w:rFonts w:ascii="Courier New" w:hAnsi="Courier New" w:cs="Courier New"/>
        </w:rPr>
        <w:t>dbhint</w:t>
      </w:r>
      <w:proofErr w:type="spellEnd"/>
      <w:r>
        <w:t>: exclude the specified axioms, lemmas and theories</w:t>
      </w:r>
    </w:p>
    <w:p w14:paraId="3F9C2C4A" w14:textId="77777777" w:rsidR="007200F0" w:rsidRDefault="007200F0" w:rsidP="007200F0">
      <w:pPr>
        <w:pStyle w:val="ListParagraph"/>
        <w:numPr>
          <w:ilvl w:val="0"/>
          <w:numId w:val="35"/>
        </w:numPr>
        <w:spacing w:line="240" w:lineRule="auto"/>
      </w:pPr>
      <w:r w:rsidRPr="00894FF8">
        <w:rPr>
          <w:rFonts w:ascii="Courier New" w:hAnsi="Courier New" w:cs="Courier New"/>
        </w:rPr>
        <w:t>all</w:t>
      </w:r>
      <w:r>
        <w:t xml:space="preserve">: select all available lemmas except </w:t>
      </w:r>
      <w:proofErr w:type="spellStart"/>
      <w:r w:rsidRPr="00891CBF">
        <w:rPr>
          <w:rFonts w:ascii="Courier New" w:hAnsi="Courier New" w:cs="Courier New"/>
        </w:rPr>
        <w:t>unwantedlemmas</w:t>
      </w:r>
      <w:proofErr w:type="spellEnd"/>
      <w:r>
        <w:t xml:space="preserve"> and those marked </w:t>
      </w:r>
      <w:proofErr w:type="spellStart"/>
      <w:r w:rsidRPr="00687B7B">
        <w:rPr>
          <w:rFonts w:ascii="Courier New" w:hAnsi="Courier New" w:cs="Courier New"/>
        </w:rPr>
        <w:t>nosmt</w:t>
      </w:r>
      <w:proofErr w:type="spellEnd"/>
    </w:p>
    <w:p w14:paraId="655BD950" w14:textId="77777777" w:rsidR="007200F0" w:rsidRDefault="007200F0" w:rsidP="007200F0">
      <w:pPr>
        <w:pStyle w:val="ListParagraph"/>
        <w:numPr>
          <w:ilvl w:val="1"/>
          <w:numId w:val="35"/>
        </w:numPr>
        <w:spacing w:line="240" w:lineRule="auto"/>
      </w:pPr>
      <w:r>
        <w:t>T</w:t>
      </w:r>
      <w:r w:rsidRPr="0025701B">
        <w:t xml:space="preserve">his option </w:t>
      </w:r>
      <w:r>
        <w:t xml:space="preserve">causes the </w:t>
      </w:r>
      <w:proofErr w:type="spellStart"/>
      <w:r w:rsidRPr="00C21BE1">
        <w:rPr>
          <w:rFonts w:ascii="Courier New" w:hAnsi="Courier New" w:cs="Courier New"/>
        </w:rPr>
        <w:t>wantedlemmas</w:t>
      </w:r>
      <w:proofErr w:type="spellEnd"/>
      <w:r>
        <w:t xml:space="preserve"> option to </w:t>
      </w:r>
      <w:proofErr w:type="gramStart"/>
      <w:r>
        <w:t>be ignored</w:t>
      </w:r>
      <w:proofErr w:type="gramEnd"/>
    </w:p>
    <w:p w14:paraId="0FACC861" w14:textId="77777777" w:rsidR="007200F0" w:rsidRDefault="007200F0" w:rsidP="007200F0">
      <w:pPr>
        <w:pStyle w:val="ListParagraph"/>
        <w:numPr>
          <w:ilvl w:val="0"/>
          <w:numId w:val="35"/>
        </w:numPr>
        <w:spacing w:line="240" w:lineRule="auto"/>
      </w:pPr>
      <w:r>
        <w:rPr>
          <w:rFonts w:ascii="Courier New" w:hAnsi="Courier New" w:cs="Courier New"/>
        </w:rPr>
        <w:t>n</w:t>
      </w:r>
      <w:r>
        <w:t xml:space="preserve"> or </w:t>
      </w:r>
      <w:proofErr w:type="spellStart"/>
      <w:r w:rsidRPr="000D0BC7">
        <w:rPr>
          <w:rFonts w:ascii="Courier New" w:hAnsi="Courier New" w:cs="Courier New"/>
        </w:rPr>
        <w:t>maxlemmas</w:t>
      </w:r>
      <w:proofErr w:type="spellEnd"/>
      <w:r w:rsidRPr="000D0BC7">
        <w:rPr>
          <w:rFonts w:ascii="Courier New" w:hAnsi="Courier New" w:cs="Courier New"/>
        </w:rPr>
        <w:t>=n</w:t>
      </w:r>
      <w:r>
        <w:t xml:space="preserve">: the maximum number of lemmas that may </w:t>
      </w:r>
      <w:proofErr w:type="gramStart"/>
      <w:r>
        <w:t>be selected</w:t>
      </w:r>
      <w:proofErr w:type="gramEnd"/>
    </w:p>
    <w:p w14:paraId="728FDD71" w14:textId="77777777" w:rsidR="007200F0" w:rsidRDefault="007200F0" w:rsidP="007200F0">
      <w:pPr>
        <w:pStyle w:val="ListParagraph"/>
        <w:numPr>
          <w:ilvl w:val="1"/>
          <w:numId w:val="35"/>
        </w:numPr>
        <w:spacing w:line="240" w:lineRule="auto"/>
      </w:pPr>
      <w:r>
        <w:t xml:space="preserve">This option may </w:t>
      </w:r>
      <w:proofErr w:type="gramStart"/>
      <w:r>
        <w:t>be broken</w:t>
      </w:r>
      <w:proofErr w:type="gramEnd"/>
      <w:r>
        <w:t xml:space="preserve"> in the current version</w:t>
      </w:r>
    </w:p>
    <w:p w14:paraId="142F3EB3" w14:textId="77777777" w:rsidR="007200F0" w:rsidRDefault="007200F0" w:rsidP="007200F0">
      <w:pPr>
        <w:pStyle w:val="ListParagraph"/>
        <w:numPr>
          <w:ilvl w:val="0"/>
          <w:numId w:val="35"/>
        </w:numPr>
        <w:spacing w:line="240" w:lineRule="auto"/>
      </w:pPr>
      <w:r w:rsidRPr="00894FF8">
        <w:rPr>
          <w:rFonts w:ascii="Courier New" w:hAnsi="Courier New" w:cs="Courier New"/>
        </w:rPr>
        <w:t>iterate</w:t>
      </w:r>
      <w:r>
        <w:t>: incrementally augment the number of selected lemmas</w:t>
      </w:r>
    </w:p>
    <w:p w14:paraId="73851C3C" w14:textId="77777777" w:rsidR="007200F0" w:rsidRPr="00D3694E" w:rsidRDefault="007200F0" w:rsidP="007200F0">
      <w:pPr>
        <w:pStyle w:val="ListParagraph"/>
        <w:numPr>
          <w:ilvl w:val="0"/>
          <w:numId w:val="34"/>
        </w:numPr>
        <w:spacing w:line="240" w:lineRule="auto"/>
      </w:pPr>
      <w:r w:rsidRPr="005D2351">
        <w:rPr>
          <w:rFonts w:ascii="Courier New" w:hAnsi="Courier New" w:cs="Courier New"/>
        </w:rPr>
        <w:t>lazy</w:t>
      </w:r>
      <w:r>
        <w:t xml:space="preserve">: how this affects the </w:t>
      </w:r>
      <w:proofErr w:type="spellStart"/>
      <w:r w:rsidRPr="00560909">
        <w:rPr>
          <w:rFonts w:ascii="Courier New" w:hAnsi="Courier New" w:cs="Courier New"/>
        </w:rPr>
        <w:t>smt</w:t>
      </w:r>
      <w:proofErr w:type="spellEnd"/>
      <w:r>
        <w:t xml:space="preserve"> tactic and/or SMT provers is unclear</w:t>
      </w:r>
    </w:p>
    <w:p w14:paraId="54992760" w14:textId="77777777" w:rsidR="007200F0" w:rsidRPr="00D3694E" w:rsidRDefault="007200F0" w:rsidP="007200F0">
      <w:pPr>
        <w:pStyle w:val="ListParagraph"/>
        <w:numPr>
          <w:ilvl w:val="0"/>
          <w:numId w:val="34"/>
        </w:numPr>
        <w:spacing w:line="240" w:lineRule="auto"/>
      </w:pPr>
      <w:r w:rsidRPr="005D2351">
        <w:rPr>
          <w:rFonts w:ascii="Courier New" w:hAnsi="Courier New" w:cs="Courier New"/>
        </w:rPr>
        <w:t>full</w:t>
      </w:r>
      <w:r>
        <w:t xml:space="preserve">: how this affects the </w:t>
      </w:r>
      <w:proofErr w:type="spellStart"/>
      <w:r w:rsidRPr="00560909">
        <w:rPr>
          <w:rFonts w:ascii="Courier New" w:hAnsi="Courier New" w:cs="Courier New"/>
        </w:rPr>
        <w:t>smt</w:t>
      </w:r>
      <w:proofErr w:type="spellEnd"/>
      <w:r>
        <w:t xml:space="preserve"> tactic and/or SMT provers is unclear</w:t>
      </w:r>
    </w:p>
    <w:p w14:paraId="7A125A1D" w14:textId="41178B71" w:rsidR="008C0F42" w:rsidRDefault="00880EA1" w:rsidP="00E65764">
      <w:r>
        <w:t>Note that</w:t>
      </w:r>
      <w:r w:rsidR="00E866DC">
        <w:t xml:space="preserve"> the</w:t>
      </w:r>
      <w:r w:rsidR="005706EA">
        <w:t xml:space="preserve"> </w:t>
      </w:r>
      <w:proofErr w:type="spellStart"/>
      <w:r w:rsidR="005706EA">
        <w:t>EasyCrypt</w:t>
      </w:r>
      <w:proofErr w:type="spellEnd"/>
      <w:r w:rsidR="005706EA">
        <w:t xml:space="preserve"> options</w:t>
      </w:r>
      <w:r>
        <w:t xml:space="preserve"> </w:t>
      </w:r>
      <w:r w:rsidRPr="00356E6A">
        <w:rPr>
          <w:rFonts w:ascii="Courier New" w:hAnsi="Courier New" w:cs="Courier New"/>
        </w:rPr>
        <w:t>debug</w:t>
      </w:r>
      <w:r>
        <w:t xml:space="preserve"> </w:t>
      </w:r>
      <w:r w:rsidR="004034D6">
        <w:t xml:space="preserve">and </w:t>
      </w:r>
      <w:r w:rsidR="004034D6" w:rsidRPr="000B335F">
        <w:rPr>
          <w:rFonts w:ascii="Courier New" w:hAnsi="Courier New" w:cs="Courier New"/>
        </w:rPr>
        <w:t>dump in</w:t>
      </w:r>
      <w:r w:rsidR="004034D6">
        <w:t xml:space="preserve"> are</w:t>
      </w:r>
      <w:r w:rsidR="00C86177">
        <w:t xml:space="preserve"> no</w:t>
      </w:r>
      <w:r w:rsidR="005706EA">
        <w:t>t available</w:t>
      </w:r>
      <w:r w:rsidR="00C86177">
        <w:t>.</w:t>
      </w:r>
      <w:r w:rsidR="00356E6A">
        <w:t xml:space="preserve"> In addition, </w:t>
      </w:r>
      <w:r w:rsidR="000B335F" w:rsidRPr="000B335F">
        <w:rPr>
          <w:rFonts w:ascii="Courier New" w:hAnsi="Courier New" w:cs="Courier New"/>
        </w:rPr>
        <w:t>verbose</w:t>
      </w:r>
      <w:r w:rsidR="005706EA">
        <w:t xml:space="preserve"> and</w:t>
      </w:r>
      <w:r w:rsidR="000B335F">
        <w:t xml:space="preserve"> </w:t>
      </w:r>
      <w:r w:rsidR="00356E6A" w:rsidRPr="00356E6A">
        <w:rPr>
          <w:rFonts w:ascii="Courier New" w:hAnsi="Courier New" w:cs="Courier New"/>
        </w:rPr>
        <w:t>selected</w:t>
      </w:r>
      <w:r w:rsidR="00356E6A">
        <w:t xml:space="preserve"> appear to </w:t>
      </w:r>
      <w:proofErr w:type="gramStart"/>
      <w:r w:rsidR="00356E6A">
        <w:t>be ignored</w:t>
      </w:r>
      <w:proofErr w:type="gramEnd"/>
      <w:r w:rsidR="00356E6A">
        <w:t>.</w:t>
      </w:r>
    </w:p>
    <w:p w14:paraId="0752C00D" w14:textId="2C6BF579" w:rsidR="00424973" w:rsidRDefault="00424973" w:rsidP="00C90629">
      <w:r>
        <w:t>Tips</w:t>
      </w:r>
    </w:p>
    <w:p w14:paraId="7311B928" w14:textId="277EEEF9" w:rsidR="004249F3" w:rsidRDefault="008E08EC" w:rsidP="00424973">
      <w:pPr>
        <w:pStyle w:val="ListParagraph"/>
        <w:numPr>
          <w:ilvl w:val="0"/>
          <w:numId w:val="30"/>
        </w:numPr>
      </w:pPr>
      <w:r>
        <w:t>An interpreter script should provide specific, literal values</w:t>
      </w:r>
      <w:r w:rsidR="00CF367E">
        <w:t xml:space="preserve"> wherever possible</w:t>
      </w:r>
      <w:r>
        <w:t xml:space="preserve"> </w:t>
      </w:r>
      <w:r w:rsidR="000473DA">
        <w:t>in the messages it sends to the functionality.</w:t>
      </w:r>
      <w:r w:rsidR="00F0402A">
        <w:t xml:space="preserve"> If a message has a list parameter, for example, specify </w:t>
      </w:r>
      <w:r w:rsidR="00F0402A" w:rsidRPr="005D1F28">
        <w:rPr>
          <w:rFonts w:ascii="Courier New" w:hAnsi="Courier New" w:cs="Courier New"/>
        </w:rPr>
        <w:t>[]</w:t>
      </w:r>
      <w:r w:rsidR="00F0402A">
        <w:t xml:space="preserve"> or </w:t>
      </w:r>
      <w:r w:rsidR="00F0402A" w:rsidRPr="005D1F28">
        <w:rPr>
          <w:rFonts w:ascii="Courier New" w:hAnsi="Courier New" w:cs="Courier New"/>
        </w:rPr>
        <w:t>[1; 2; 3</w:t>
      </w:r>
      <w:proofErr w:type="gramStart"/>
      <w:r w:rsidR="00F0402A" w:rsidRPr="005D1F28">
        <w:rPr>
          <w:rFonts w:ascii="Courier New" w:hAnsi="Courier New" w:cs="Courier New"/>
        </w:rPr>
        <w:t>]</w:t>
      </w:r>
      <w:r w:rsidR="00F0402A">
        <w:t xml:space="preserve"> </w:t>
      </w:r>
      <w:r w:rsidR="00A27FC6">
        <w:t>,</w:t>
      </w:r>
      <w:proofErr w:type="gramEnd"/>
      <w:r w:rsidR="00A27FC6">
        <w:t xml:space="preserve"> or </w:t>
      </w:r>
      <w:r w:rsidR="003A1807">
        <w:t xml:space="preserve">define </w:t>
      </w:r>
      <w:r w:rsidR="00533FED">
        <w:t>a variable</w:t>
      </w:r>
      <w:r w:rsidR="00F0402A">
        <w:t xml:space="preserve"> </w:t>
      </w:r>
      <w:r w:rsidR="00F0402A" w:rsidRPr="005D1F28">
        <w:rPr>
          <w:rFonts w:ascii="Courier New" w:hAnsi="Courier New" w:cs="Courier New"/>
        </w:rPr>
        <w:t>s</w:t>
      </w:r>
      <w:r w:rsidR="00A27FC6" w:rsidRPr="00A27FC6">
        <w:t xml:space="preserve"> </w:t>
      </w:r>
      <w:r w:rsidR="003A1807">
        <w:t xml:space="preserve">and give it a value </w:t>
      </w:r>
      <w:r w:rsidR="00A27FC6" w:rsidRPr="00A27FC6">
        <w:t>with</w:t>
      </w:r>
      <w:r w:rsidR="004249F3">
        <w:t xml:space="preserve"> an assumption:</w:t>
      </w:r>
    </w:p>
    <w:p w14:paraId="1A41BC7B" w14:textId="77777777" w:rsidR="004249F3" w:rsidRDefault="004249F3" w:rsidP="004249F3">
      <w:pPr>
        <w:pStyle w:val="Codesnippet"/>
        <w:ind w:left="1440"/>
      </w:pPr>
      <w:r>
        <w:t xml:space="preserve">var </w:t>
      </w:r>
      <w:proofErr w:type="gramStart"/>
      <w:r>
        <w:t>s :</w:t>
      </w:r>
      <w:proofErr w:type="gramEnd"/>
      <w:r>
        <w:t xml:space="preserve"> int list.</w:t>
      </w:r>
    </w:p>
    <w:p w14:paraId="38E0F8BF" w14:textId="77777777" w:rsidR="004249F3" w:rsidRDefault="00114404" w:rsidP="004249F3">
      <w:pPr>
        <w:pStyle w:val="Codesnippet"/>
        <w:ind w:left="1440"/>
      </w:pPr>
      <w:r w:rsidRPr="004249F3">
        <w:t xml:space="preserve">assumption </w:t>
      </w:r>
      <w:proofErr w:type="spellStart"/>
      <w:r w:rsidRPr="004249F3">
        <w:t>s_</w:t>
      </w:r>
      <w:proofErr w:type="gramStart"/>
      <w:r w:rsidRPr="004249F3">
        <w:t>def</w:t>
      </w:r>
      <w:proofErr w:type="spellEnd"/>
      <w:r w:rsidRPr="004249F3">
        <w:t xml:space="preserve"> :</w:t>
      </w:r>
      <w:proofErr w:type="gramEnd"/>
      <w:r w:rsidRPr="004249F3">
        <w:t xml:space="preserve"> s = []</w:t>
      </w:r>
      <w:r w:rsidR="00F0402A">
        <w:t>.</w:t>
      </w:r>
    </w:p>
    <w:p w14:paraId="6D1B87C5" w14:textId="4ADF605B" w:rsidR="00AB01DE" w:rsidRDefault="00AB01DE" w:rsidP="004249F3">
      <w:pPr>
        <w:ind w:left="720"/>
      </w:pPr>
      <w:r>
        <w:t>You can assume properties of a variable, such as</w:t>
      </w:r>
    </w:p>
    <w:p w14:paraId="359853CE" w14:textId="0ACF523D" w:rsidR="00AB01DE" w:rsidRDefault="00AB01DE" w:rsidP="00AB01DE">
      <w:pPr>
        <w:pStyle w:val="Codesnippet"/>
        <w:ind w:left="1440"/>
      </w:pPr>
      <w:r w:rsidRPr="004249F3">
        <w:t xml:space="preserve">assumption </w:t>
      </w:r>
      <w:proofErr w:type="spellStart"/>
      <w:r>
        <w:t>s_</w:t>
      </w:r>
      <w:proofErr w:type="gramStart"/>
      <w:r>
        <w:t>sz</w:t>
      </w:r>
      <w:proofErr w:type="spellEnd"/>
      <w:r>
        <w:t xml:space="preserve"> :</w:t>
      </w:r>
      <w:proofErr w:type="gramEnd"/>
      <w:r>
        <w:t xml:space="preserve"> size s = 5.</w:t>
      </w:r>
    </w:p>
    <w:p w14:paraId="766417EA" w14:textId="4A0A2B23" w:rsidR="000473DA" w:rsidRDefault="00AB01DE" w:rsidP="004249F3">
      <w:pPr>
        <w:ind w:left="720"/>
      </w:pPr>
      <w:r>
        <w:t>but</w:t>
      </w:r>
      <w:r w:rsidR="005709C9">
        <w:t xml:space="preserve"> assigning</w:t>
      </w:r>
      <w:r>
        <w:t xml:space="preserve"> a literal value is generally better. </w:t>
      </w:r>
      <w:r w:rsidR="00533E50">
        <w:t>Scripts are basically test cases.</w:t>
      </w:r>
    </w:p>
    <w:p w14:paraId="6D6CFA20" w14:textId="4E679B88" w:rsidR="00424973" w:rsidRDefault="002B6732" w:rsidP="00424973">
      <w:pPr>
        <w:pStyle w:val="ListParagraph"/>
        <w:numPr>
          <w:ilvl w:val="0"/>
          <w:numId w:val="30"/>
        </w:numPr>
      </w:pPr>
      <w:r>
        <w:t xml:space="preserve">To give </w:t>
      </w:r>
      <w:r w:rsidR="000C4B71">
        <w:t xml:space="preserve">the interpreter access to an operator’s definition, simply add </w:t>
      </w:r>
      <w:r w:rsidR="00424973" w:rsidRPr="000C4B71">
        <w:rPr>
          <w:rFonts w:ascii="Courier New" w:hAnsi="Courier New" w:cs="Courier New"/>
        </w:rPr>
        <w:t>axiomatized by</w:t>
      </w:r>
      <w:r w:rsidR="000C4B71" w:rsidRPr="000C4B71">
        <w:rPr>
          <w:rFonts w:ascii="Courier New" w:hAnsi="Courier New" w:cs="Courier New"/>
        </w:rPr>
        <w:t xml:space="preserve"> </w:t>
      </w:r>
      <w:proofErr w:type="spellStart"/>
      <w:r w:rsidR="000C4B71" w:rsidRPr="000C4B71">
        <w:rPr>
          <w:rFonts w:ascii="Courier New" w:hAnsi="Courier New" w:cs="Courier New"/>
        </w:rPr>
        <w:t>xxx_def</w:t>
      </w:r>
      <w:proofErr w:type="spellEnd"/>
      <w:r w:rsidR="008917E9">
        <w:t xml:space="preserve"> </w:t>
      </w:r>
      <w:r w:rsidR="00292D93">
        <w:t xml:space="preserve">to the definition </w:t>
      </w:r>
      <w:r w:rsidR="008917E9">
        <w:t xml:space="preserve">and make </w:t>
      </w:r>
      <w:r w:rsidR="00D04C7C">
        <w:t>the axiom</w:t>
      </w:r>
      <w:r w:rsidR="008917E9">
        <w:t xml:space="preserve"> a user reduction (</w:t>
      </w:r>
      <w:r w:rsidR="00D04C7C" w:rsidRPr="00D04C7C">
        <w:rPr>
          <w:rFonts w:ascii="Courier New" w:hAnsi="Courier New" w:cs="Courier New"/>
        </w:rPr>
        <w:t xml:space="preserve">hint simplify </w:t>
      </w:r>
      <w:proofErr w:type="spellStart"/>
      <w:r w:rsidR="00D04C7C" w:rsidRPr="00D04C7C">
        <w:rPr>
          <w:rFonts w:ascii="Courier New" w:hAnsi="Courier New" w:cs="Courier New"/>
        </w:rPr>
        <w:t>xxx_def</w:t>
      </w:r>
      <w:proofErr w:type="spellEnd"/>
      <w:r w:rsidR="00D04C7C">
        <w:t>).</w:t>
      </w:r>
      <w:r w:rsidR="002B1E26">
        <w:t xml:space="preserve"> This will effectively unfold </w:t>
      </w:r>
      <w:r w:rsidR="00876B10">
        <w:t>the operator whenever it appears</w:t>
      </w:r>
      <w:r w:rsidR="003F62FB">
        <w:t xml:space="preserve"> and is particularly applicable for constants (nullary operators)</w:t>
      </w:r>
      <w:r w:rsidR="00876B10">
        <w:t>.</w:t>
      </w:r>
    </w:p>
    <w:p w14:paraId="07B800CE" w14:textId="4E18CBB5" w:rsidR="00424973" w:rsidRDefault="000268A4" w:rsidP="00424973">
      <w:pPr>
        <w:pStyle w:val="ListParagraph"/>
        <w:numPr>
          <w:ilvl w:val="0"/>
          <w:numId w:val="30"/>
        </w:numPr>
      </w:pPr>
      <w:r>
        <w:t>I</w:t>
      </w:r>
      <w:r w:rsidR="00424973">
        <w:t>nductive types</w:t>
      </w:r>
      <w:r w:rsidR="00132220">
        <w:t xml:space="preserve"> and operators</w:t>
      </w:r>
      <w:r w:rsidR="007E0D5C">
        <w:t xml:space="preserve"> defined inductively over their constructors work very well, because </w:t>
      </w:r>
      <w:r w:rsidR="007E0D5C" w:rsidRPr="007E0D5C">
        <w:rPr>
          <w:rFonts w:ascii="Courier New" w:hAnsi="Courier New" w:cs="Courier New"/>
        </w:rPr>
        <w:t>simplify</w:t>
      </w:r>
      <w:r w:rsidR="007E0D5C">
        <w:t xml:space="preserve"> (specifically </w:t>
      </w:r>
      <w:r w:rsidR="007E0D5C" w:rsidRPr="007E0D5C">
        <w:rPr>
          <w:rFonts w:ascii="Courier New" w:hAnsi="Courier New" w:cs="Courier New"/>
        </w:rPr>
        <w:t>iota</w:t>
      </w:r>
      <w:r w:rsidR="007E0D5C">
        <w:t>) can reduce them.</w:t>
      </w:r>
      <w:r w:rsidR="00076820">
        <w:t xml:space="preserve"> For example, </w:t>
      </w:r>
      <w:proofErr w:type="spellStart"/>
      <w:r w:rsidR="00F35913">
        <w:t>EasyCrypt</w:t>
      </w:r>
      <w:proofErr w:type="spellEnd"/>
      <w:r w:rsidR="00F35913">
        <w:t xml:space="preserve"> reduces </w:t>
      </w:r>
      <w:r w:rsidR="00213812" w:rsidRPr="00F35913">
        <w:rPr>
          <w:rFonts w:ascii="Courier New" w:hAnsi="Courier New" w:cs="Courier New"/>
        </w:rPr>
        <w:t xml:space="preserve">size </w:t>
      </w:r>
      <w:proofErr w:type="gramStart"/>
      <w:r w:rsidR="00213812" w:rsidRPr="00F35913">
        <w:rPr>
          <w:rFonts w:ascii="Courier New" w:hAnsi="Courier New" w:cs="Courier New"/>
        </w:rPr>
        <w:t>1</w:t>
      </w:r>
      <w:r w:rsidR="00213812">
        <w:rPr>
          <w:rFonts w:ascii="Courier New" w:hAnsi="Courier New" w:cs="Courier New"/>
        </w:rPr>
        <w:t xml:space="preserve"> :</w:t>
      </w:r>
      <w:proofErr w:type="gramEnd"/>
      <w:r w:rsidR="00213812">
        <w:rPr>
          <w:rFonts w:ascii="Courier New" w:hAnsi="Courier New" w:cs="Courier New"/>
        </w:rPr>
        <w:t>:</w:t>
      </w:r>
      <w:r w:rsidR="00213812" w:rsidRPr="00F35913">
        <w:rPr>
          <w:rFonts w:ascii="Courier New" w:hAnsi="Courier New" w:cs="Courier New"/>
        </w:rPr>
        <w:t xml:space="preserve"> 2</w:t>
      </w:r>
      <w:r w:rsidR="00213812">
        <w:rPr>
          <w:rFonts w:ascii="Courier New" w:hAnsi="Courier New" w:cs="Courier New"/>
        </w:rPr>
        <w:t xml:space="preserve"> ::</w:t>
      </w:r>
      <w:r w:rsidR="00213812" w:rsidRPr="00F35913">
        <w:rPr>
          <w:rFonts w:ascii="Courier New" w:hAnsi="Courier New" w:cs="Courier New"/>
        </w:rPr>
        <w:t xml:space="preserve"> 3</w:t>
      </w:r>
      <w:r w:rsidR="00213812">
        <w:rPr>
          <w:rFonts w:ascii="Courier New" w:hAnsi="Courier New" w:cs="Courier New"/>
        </w:rPr>
        <w:t xml:space="preserve"> :: [</w:t>
      </w:r>
      <w:r w:rsidR="00213812" w:rsidRPr="00F35913">
        <w:rPr>
          <w:rFonts w:ascii="Courier New" w:hAnsi="Courier New" w:cs="Courier New"/>
        </w:rPr>
        <w:t>]</w:t>
      </w:r>
      <w:r w:rsidR="00213812">
        <w:t xml:space="preserve"> (or its abbreviation, </w:t>
      </w:r>
      <w:r w:rsidR="00F35913" w:rsidRPr="00F35913">
        <w:rPr>
          <w:rFonts w:ascii="Courier New" w:hAnsi="Courier New" w:cs="Courier New"/>
        </w:rPr>
        <w:t>size [1; 2; 3]</w:t>
      </w:r>
      <w:r w:rsidR="00213812">
        <w:t>)</w:t>
      </w:r>
      <w:r w:rsidR="00F35913">
        <w:t xml:space="preserve"> to </w:t>
      </w:r>
      <w:r w:rsidR="00F35913" w:rsidRPr="00F35913">
        <w:rPr>
          <w:rFonts w:ascii="Courier New" w:hAnsi="Courier New" w:cs="Courier New"/>
        </w:rPr>
        <w:t>3</w:t>
      </w:r>
      <w:r w:rsidR="00F35913">
        <w:t xml:space="preserve"> because </w:t>
      </w:r>
      <w:r w:rsidR="00F35913" w:rsidRPr="00F0797D">
        <w:rPr>
          <w:rFonts w:ascii="Courier New" w:hAnsi="Courier New" w:cs="Courier New"/>
        </w:rPr>
        <w:t>size</w:t>
      </w:r>
      <w:r w:rsidR="00F35913">
        <w:t xml:space="preserve"> is defined inductively over </w:t>
      </w:r>
      <w:r w:rsidR="00F35913" w:rsidRPr="00F35913">
        <w:rPr>
          <w:rFonts w:ascii="Courier New" w:hAnsi="Courier New" w:cs="Courier New"/>
        </w:rPr>
        <w:t>[]</w:t>
      </w:r>
      <w:r w:rsidR="00F35913">
        <w:t xml:space="preserve"> and </w:t>
      </w:r>
      <w:r w:rsidR="00F35913" w:rsidRPr="00F35913">
        <w:rPr>
          <w:rFonts w:ascii="Courier New" w:hAnsi="Courier New" w:cs="Courier New"/>
        </w:rPr>
        <w:t>::</w:t>
      </w:r>
      <w:r w:rsidR="00F35913">
        <w:t>.</w:t>
      </w:r>
      <w:r w:rsidR="00855FA4">
        <w:t xml:space="preserve"> If an operator </w:t>
      </w:r>
      <w:proofErr w:type="gramStart"/>
      <w:r w:rsidR="00855FA4">
        <w:t>is defined</w:t>
      </w:r>
      <w:proofErr w:type="gramEnd"/>
      <w:r w:rsidR="00855FA4">
        <w:t xml:space="preserve"> in some other way, one should </w:t>
      </w:r>
      <w:r w:rsidR="00AE7036">
        <w:t>then</w:t>
      </w:r>
      <w:r w:rsidR="00855FA4">
        <w:t xml:space="preserve"> prove lemmas </w:t>
      </w:r>
      <w:r w:rsidR="001A5E7B">
        <w:t xml:space="preserve">for applying </w:t>
      </w:r>
      <w:r w:rsidR="005D5D6C">
        <w:t>it</w:t>
      </w:r>
      <w:r w:rsidR="001A5E7B">
        <w:t xml:space="preserve"> to </w:t>
      </w:r>
      <w:r w:rsidR="00FA046C">
        <w:t>each</w:t>
      </w:r>
      <w:r w:rsidR="001A5E7B">
        <w:t xml:space="preserve"> constructor of one of its arguments</w:t>
      </w:r>
      <w:r w:rsidR="002D1D4D">
        <w:t xml:space="preserve"> and </w:t>
      </w:r>
      <w:r w:rsidR="001C0F90">
        <w:t>make them user reductions</w:t>
      </w:r>
      <w:r w:rsidR="001A5E7B">
        <w:t>.</w:t>
      </w:r>
      <w:r w:rsidR="00BF2E89">
        <w:t xml:space="preserve"> If you can, define </w:t>
      </w:r>
      <w:r w:rsidR="00F0797D">
        <w:t>new types and operators inductively.</w:t>
      </w:r>
    </w:p>
    <w:p w14:paraId="0E0C34A7" w14:textId="77DA1033" w:rsidR="00D60791" w:rsidRDefault="00452197" w:rsidP="00424973">
      <w:pPr>
        <w:pStyle w:val="ListParagraph"/>
        <w:numPr>
          <w:ilvl w:val="0"/>
          <w:numId w:val="30"/>
        </w:numPr>
      </w:pPr>
      <w:r>
        <w:t>Lemmas over the “</w:t>
      </w:r>
      <w:r w:rsidR="00132220">
        <w:t>effective</w:t>
      </w:r>
      <w:r>
        <w:t>”</w:t>
      </w:r>
      <w:r w:rsidR="00132220">
        <w:t xml:space="preserve"> constructors</w:t>
      </w:r>
      <w:r>
        <w:t xml:space="preserve"> of a type are just as useful as </w:t>
      </w:r>
      <w:r w:rsidR="00DB74C0">
        <w:t xml:space="preserve">over true constructors. </w:t>
      </w:r>
      <w:r w:rsidR="00E166E5">
        <w:t xml:space="preserve">These can often </w:t>
      </w:r>
      <w:proofErr w:type="gramStart"/>
      <w:r w:rsidR="00E166E5">
        <w:t>be identified</w:t>
      </w:r>
      <w:proofErr w:type="gramEnd"/>
      <w:r w:rsidR="00E166E5">
        <w:t xml:space="preserve"> </w:t>
      </w:r>
      <w:r w:rsidR="00FF3196">
        <w:t>by</w:t>
      </w:r>
      <w:r w:rsidR="00A017BB">
        <w:t xml:space="preserve"> looking for </w:t>
      </w:r>
      <w:r w:rsidR="00DE0698">
        <w:t xml:space="preserve">(or proving your own) </w:t>
      </w:r>
      <w:r w:rsidR="00A017BB">
        <w:t>induction axioms or lemmas (e.g., those ending in “</w:t>
      </w:r>
      <w:proofErr w:type="spellStart"/>
      <w:r w:rsidR="00A017BB">
        <w:t>ind</w:t>
      </w:r>
      <w:proofErr w:type="spellEnd"/>
      <w:r w:rsidR="00A017BB">
        <w:t>” or “W”).</w:t>
      </w:r>
    </w:p>
    <w:p w14:paraId="2D6B7B0A" w14:textId="79349785" w:rsidR="00D60791" w:rsidRDefault="00D60791" w:rsidP="00D60791">
      <w:pPr>
        <w:pStyle w:val="ListParagraph"/>
        <w:numPr>
          <w:ilvl w:val="1"/>
          <w:numId w:val="30"/>
        </w:numPr>
      </w:pPr>
      <w:r>
        <w:t>I</w:t>
      </w:r>
      <w:r w:rsidR="00855511">
        <w:t xml:space="preserve">n the </w:t>
      </w:r>
      <w:proofErr w:type="spellStart"/>
      <w:r w:rsidR="00855511" w:rsidRPr="008B7EFC">
        <w:rPr>
          <w:rFonts w:ascii="Courier New" w:hAnsi="Courier New" w:cs="Courier New"/>
        </w:rPr>
        <w:t>S</w:t>
      </w:r>
      <w:r w:rsidR="00A15A51">
        <w:rPr>
          <w:rFonts w:ascii="Courier New" w:hAnsi="Courier New" w:cs="Courier New"/>
        </w:rPr>
        <w:t>mtMap</w:t>
      </w:r>
      <w:proofErr w:type="spellEnd"/>
      <w:r w:rsidR="00855511">
        <w:t xml:space="preserve"> theory, the operators </w:t>
      </w:r>
      <w:r w:rsidR="00A15A51">
        <w:rPr>
          <w:rFonts w:ascii="Courier New" w:hAnsi="Courier New" w:cs="Courier New"/>
        </w:rPr>
        <w:t>empty</w:t>
      </w:r>
      <w:r w:rsidR="00855511">
        <w:t xml:space="preserve"> and </w:t>
      </w:r>
      <w:r w:rsidR="00D817C8" w:rsidRPr="00D817C8">
        <w:rPr>
          <w:rFonts w:ascii="Courier New" w:hAnsi="Courier New" w:cs="Courier New"/>
        </w:rPr>
        <w:t>"</w:t>
      </w:r>
      <w:proofErr w:type="gramStart"/>
      <w:r w:rsidR="006C6C82" w:rsidRPr="00D817C8">
        <w:rPr>
          <w:rFonts w:ascii="Courier New" w:hAnsi="Courier New" w:cs="Courier New"/>
        </w:rPr>
        <w:t>_.[</w:t>
      </w:r>
      <w:proofErr w:type="gramEnd"/>
      <w:r w:rsidR="006C6C82" w:rsidRPr="00D817C8">
        <w:rPr>
          <w:rFonts w:ascii="Courier New" w:hAnsi="Courier New" w:cs="Courier New"/>
        </w:rPr>
        <w:t>_&lt;-_</w:t>
      </w:r>
      <w:r w:rsidR="00F60EB3">
        <w:rPr>
          <w:rFonts w:ascii="Courier New" w:hAnsi="Courier New" w:cs="Courier New"/>
        </w:rPr>
        <w:t>]</w:t>
      </w:r>
      <w:r w:rsidR="00D817C8" w:rsidRPr="00D817C8">
        <w:rPr>
          <w:rFonts w:ascii="Courier New" w:hAnsi="Courier New" w:cs="Courier New"/>
        </w:rPr>
        <w:t>"</w:t>
      </w:r>
      <w:r w:rsidR="006C6C82">
        <w:t xml:space="preserve"> </w:t>
      </w:r>
      <w:r w:rsidR="0079612C">
        <w:t xml:space="preserve">(point assignment) </w:t>
      </w:r>
      <w:r w:rsidR="003F4861">
        <w:t>can construct any element of</w:t>
      </w:r>
      <w:r w:rsidR="00EC3D7C">
        <w:t xml:space="preserve"> type</w:t>
      </w:r>
      <w:r w:rsidR="003F4861">
        <w:t xml:space="preserve"> </w:t>
      </w:r>
      <w:proofErr w:type="spellStart"/>
      <w:r w:rsidR="003F4861" w:rsidRPr="00EC3D7C">
        <w:rPr>
          <w:rFonts w:ascii="Courier New" w:hAnsi="Courier New" w:cs="Courier New"/>
        </w:rPr>
        <w:t>fmap</w:t>
      </w:r>
      <w:proofErr w:type="spellEnd"/>
      <w:r w:rsidR="003F4861">
        <w:t xml:space="preserve"> (so says the induction axiom </w:t>
      </w:r>
      <w:proofErr w:type="spellStart"/>
      <w:r w:rsidR="003F4861" w:rsidRPr="00797212">
        <w:rPr>
          <w:rFonts w:ascii="Courier New" w:hAnsi="Courier New" w:cs="Courier New"/>
        </w:rPr>
        <w:t>fmapW</w:t>
      </w:r>
      <w:proofErr w:type="spellEnd"/>
      <w:r w:rsidR="00EC3D7C">
        <w:t>)</w:t>
      </w:r>
      <w:r w:rsidR="00D817C8">
        <w:t xml:space="preserve">. </w:t>
      </w:r>
      <w:r w:rsidR="00C00BDC">
        <w:t xml:space="preserve">They aren’t </w:t>
      </w:r>
      <w:r w:rsidR="00C00BDC">
        <w:lastRenderedPageBreak/>
        <w:t xml:space="preserve">the only way, but are </w:t>
      </w:r>
      <w:r w:rsidR="003C2D0A">
        <w:t>arguably</w:t>
      </w:r>
      <w:r w:rsidR="00C00BDC">
        <w:t xml:space="preserve"> the most natural way, and an expression like </w:t>
      </w:r>
      <w:proofErr w:type="gramStart"/>
      <w:r w:rsidR="00C00BDC" w:rsidRPr="005D3772">
        <w:rPr>
          <w:rFonts w:ascii="Courier New" w:hAnsi="Courier New" w:cs="Courier New"/>
        </w:rPr>
        <w:t>empty.[</w:t>
      </w:r>
      <w:proofErr w:type="gramEnd"/>
      <w:r w:rsidR="00C00BDC" w:rsidRPr="005D3772">
        <w:rPr>
          <w:rFonts w:ascii="Courier New" w:hAnsi="Courier New" w:cs="Courier New"/>
        </w:rPr>
        <w:t>1&lt;-</w:t>
      </w:r>
      <w:r w:rsidR="005D3772" w:rsidRPr="005D3772">
        <w:rPr>
          <w:rFonts w:ascii="Courier New" w:hAnsi="Courier New" w:cs="Courier New"/>
        </w:rPr>
        <w:t>15].[2&lt;-12]</w:t>
      </w:r>
      <w:r w:rsidR="005D3772">
        <w:t xml:space="preserve"> is a</w:t>
      </w:r>
      <w:r w:rsidR="005C5CB5">
        <w:t xml:space="preserve"> reasonable choice</w:t>
      </w:r>
      <w:r w:rsidR="005D3772">
        <w:t xml:space="preserve"> for a “literal” </w:t>
      </w:r>
      <w:proofErr w:type="spellStart"/>
      <w:r w:rsidR="003C2D0A" w:rsidRPr="00F60EB3">
        <w:rPr>
          <w:rFonts w:ascii="Courier New" w:hAnsi="Courier New" w:cs="Courier New"/>
        </w:rPr>
        <w:t>fmap</w:t>
      </w:r>
      <w:proofErr w:type="spellEnd"/>
      <w:r w:rsidR="005D3772">
        <w:t>.</w:t>
      </w:r>
    </w:p>
    <w:p w14:paraId="47A5BA39" w14:textId="5336A952" w:rsidR="0085710B" w:rsidRDefault="0085710B" w:rsidP="00D60791">
      <w:pPr>
        <w:pStyle w:val="ListParagraph"/>
        <w:numPr>
          <w:ilvl w:val="1"/>
          <w:numId w:val="30"/>
        </w:numPr>
      </w:pPr>
      <w:r>
        <w:t xml:space="preserve">In the </w:t>
      </w:r>
      <w:proofErr w:type="spellStart"/>
      <w:r w:rsidR="000B0D41" w:rsidRPr="00152D87">
        <w:rPr>
          <w:rFonts w:ascii="Courier New" w:hAnsi="Courier New" w:cs="Courier New"/>
        </w:rPr>
        <w:t>FSet</w:t>
      </w:r>
      <w:proofErr w:type="spellEnd"/>
      <w:r w:rsidR="000B0D41">
        <w:t xml:space="preserve"> theory, the lemma </w:t>
      </w:r>
      <w:proofErr w:type="spellStart"/>
      <w:r w:rsidR="003E1E42" w:rsidRPr="00152D87">
        <w:rPr>
          <w:rFonts w:ascii="Courier New" w:hAnsi="Courier New" w:cs="Courier New"/>
        </w:rPr>
        <w:t>fset_ind</w:t>
      </w:r>
      <w:proofErr w:type="spellEnd"/>
      <w:r w:rsidR="003E1E42">
        <w:t xml:space="preserve"> tells us that </w:t>
      </w:r>
      <w:r w:rsidR="000B0D41">
        <w:t xml:space="preserve">the operators </w:t>
      </w:r>
      <w:r w:rsidR="000B0D41" w:rsidRPr="00152D87">
        <w:rPr>
          <w:rFonts w:ascii="Courier New" w:hAnsi="Courier New" w:cs="Courier New"/>
        </w:rPr>
        <w:t>fset0</w:t>
      </w:r>
      <w:r w:rsidR="000B0D41">
        <w:t xml:space="preserve"> and </w:t>
      </w:r>
      <w:r w:rsidR="000B0D41" w:rsidRPr="00152D87">
        <w:rPr>
          <w:rFonts w:ascii="Courier New" w:hAnsi="Courier New" w:cs="Courier New"/>
        </w:rPr>
        <w:t xml:space="preserve">fun </w:t>
      </w:r>
      <w:r w:rsidR="003E1E42" w:rsidRPr="00152D87">
        <w:rPr>
          <w:rFonts w:ascii="Courier New" w:hAnsi="Courier New" w:cs="Courier New"/>
        </w:rPr>
        <w:t xml:space="preserve">s x =&gt; s </w:t>
      </w:r>
      <w:r w:rsidR="005E6AFD" w:rsidRPr="00152D87">
        <w:rPr>
          <w:rFonts w:ascii="Courier New" w:hAnsi="Courier New" w:cs="Courier New"/>
        </w:rPr>
        <w:t>`|` (fset1 x)</w:t>
      </w:r>
      <w:r w:rsidR="005E6AFD">
        <w:t xml:space="preserve"> </w:t>
      </w:r>
      <w:r w:rsidR="00F60EB3">
        <w:t xml:space="preserve">(add one element) </w:t>
      </w:r>
      <w:r w:rsidR="005E6AFD">
        <w:t xml:space="preserve">are effective constructors </w:t>
      </w:r>
      <w:r w:rsidR="00152D87">
        <w:t xml:space="preserve">of type </w:t>
      </w:r>
      <w:proofErr w:type="spellStart"/>
      <w:r w:rsidR="00152D87" w:rsidRPr="00152D87">
        <w:rPr>
          <w:rFonts w:ascii="Courier New" w:hAnsi="Courier New" w:cs="Courier New"/>
        </w:rPr>
        <w:t>fset</w:t>
      </w:r>
      <w:proofErr w:type="spellEnd"/>
      <w:r w:rsidR="00152D87">
        <w:t>.</w:t>
      </w:r>
      <w:r w:rsidR="009F114E">
        <w:t xml:space="preserve"> </w:t>
      </w:r>
      <w:r w:rsidR="00193583">
        <w:t>Analogously</w:t>
      </w:r>
      <w:r w:rsidR="009F114E">
        <w:t xml:space="preserve">, in the </w:t>
      </w:r>
      <w:r w:rsidR="009F114E" w:rsidRPr="004314E8">
        <w:rPr>
          <w:rFonts w:ascii="Courier New" w:hAnsi="Courier New" w:cs="Courier New"/>
        </w:rPr>
        <w:t>Logic</w:t>
      </w:r>
      <w:r w:rsidR="009F114E">
        <w:t xml:space="preserve"> theory, </w:t>
      </w:r>
      <w:r w:rsidR="00B5460B">
        <w:t>unary predicates</w:t>
      </w:r>
      <w:r w:rsidR="00AD0FCA">
        <w:t xml:space="preserve"> of type</w:t>
      </w:r>
      <w:r w:rsidR="00B5460B">
        <w:t xml:space="preserve"> </w:t>
      </w:r>
      <w:r w:rsidR="00AD0FCA" w:rsidRPr="004314E8">
        <w:rPr>
          <w:rFonts w:ascii="Courier New" w:hAnsi="Courier New" w:cs="Courier New"/>
        </w:rPr>
        <w:t>'</w:t>
      </w:r>
      <w:r w:rsidR="00B5460B" w:rsidRPr="004314E8">
        <w:rPr>
          <w:rFonts w:ascii="Courier New" w:hAnsi="Courier New" w:cs="Courier New"/>
        </w:rPr>
        <w:t>a -&gt; bool</w:t>
      </w:r>
      <w:r w:rsidR="00B5460B">
        <w:t xml:space="preserve"> considered as characteristic functions</w:t>
      </w:r>
      <w:r w:rsidR="00CB19FC">
        <w:t xml:space="preserve"> of finite</w:t>
      </w:r>
      <w:r w:rsidR="00B5460B">
        <w:t xml:space="preserve"> </w:t>
      </w:r>
      <w:r w:rsidR="00AD0FCA">
        <w:t>sets</w:t>
      </w:r>
      <w:r w:rsidR="00214CFB">
        <w:t xml:space="preserve"> have </w:t>
      </w:r>
      <w:r w:rsidR="00214CFB" w:rsidRPr="00214CFB">
        <w:rPr>
          <w:rFonts w:ascii="Courier New" w:hAnsi="Courier New" w:cs="Courier New"/>
        </w:rPr>
        <w:t>pred0</w:t>
      </w:r>
      <w:r w:rsidR="00214CFB">
        <w:t xml:space="preserve"> and </w:t>
      </w:r>
      <w:r w:rsidR="00214CFB" w:rsidRPr="00214CFB">
        <w:rPr>
          <w:rFonts w:ascii="Courier New" w:hAnsi="Courier New" w:cs="Courier New"/>
        </w:rPr>
        <w:t>predU1</w:t>
      </w:r>
      <w:r w:rsidR="00214CFB">
        <w:t xml:space="preserve"> as effective constructors.</w:t>
      </w:r>
    </w:p>
    <w:p w14:paraId="6CB3797E" w14:textId="231C4361" w:rsidR="00132220" w:rsidRDefault="00875236" w:rsidP="00D60791">
      <w:pPr>
        <w:pStyle w:val="ListParagraph"/>
        <w:numPr>
          <w:ilvl w:val="1"/>
          <w:numId w:val="30"/>
        </w:numPr>
      </w:pPr>
      <w:r>
        <w:t xml:space="preserve">The </w:t>
      </w:r>
      <w:r w:rsidR="00036350">
        <w:t xml:space="preserve">effective </w:t>
      </w:r>
      <w:r w:rsidR="007F3FA7">
        <w:t>constructors</w:t>
      </w:r>
      <w:r>
        <w:t xml:space="preserve"> </w:t>
      </w:r>
      <w:r w:rsidR="00036350">
        <w:t>of</w:t>
      </w:r>
      <w:r w:rsidR="00E354A5">
        <w:t xml:space="preserve"> the</w:t>
      </w:r>
      <w:r w:rsidR="00476EDD">
        <w:t xml:space="preserve"> natural numbers </w:t>
      </w:r>
      <w:r w:rsidR="00E354A5">
        <w:t xml:space="preserve">are </w:t>
      </w:r>
      <w:r w:rsidR="00E354A5" w:rsidRPr="00E26E08">
        <w:rPr>
          <w:rFonts w:ascii="Courier New" w:hAnsi="Courier New" w:cs="Courier New"/>
        </w:rPr>
        <w:t>0</w:t>
      </w:r>
      <w:r w:rsidR="00E354A5">
        <w:t xml:space="preserve"> and </w:t>
      </w:r>
      <w:r w:rsidR="00913DC8" w:rsidRPr="00E26E08">
        <w:rPr>
          <w:rFonts w:ascii="Courier New" w:hAnsi="Courier New" w:cs="Courier New"/>
        </w:rPr>
        <w:t>S</w:t>
      </w:r>
      <w:r w:rsidR="00913DC8">
        <w:t xml:space="preserve"> (</w:t>
      </w:r>
      <w:r w:rsidR="00E354A5">
        <w:t>successor</w:t>
      </w:r>
      <w:r w:rsidR="00913DC8">
        <w:t xml:space="preserve">, meaning </w:t>
      </w:r>
      <w:r w:rsidR="00913DC8" w:rsidRPr="00D60791">
        <w:rPr>
          <w:rFonts w:ascii="Courier New" w:hAnsi="Courier New" w:cs="Courier New"/>
        </w:rPr>
        <w:t>fun n =&gt; n + 1</w:t>
      </w:r>
      <w:r w:rsidR="00913DC8">
        <w:t>)</w:t>
      </w:r>
      <w:r w:rsidR="00E354A5">
        <w:t xml:space="preserve">, </w:t>
      </w:r>
      <w:r w:rsidR="00584C4F">
        <w:t xml:space="preserve">according to the axiom </w:t>
      </w:r>
      <w:proofErr w:type="spellStart"/>
      <w:r w:rsidR="00584C4F" w:rsidRPr="00040A6A">
        <w:rPr>
          <w:rFonts w:ascii="Courier New" w:hAnsi="Courier New" w:cs="Courier New"/>
        </w:rPr>
        <w:t>intind</w:t>
      </w:r>
      <w:proofErr w:type="spellEnd"/>
      <w:r w:rsidR="00B44795">
        <w:t xml:space="preserve">. For example, </w:t>
      </w:r>
      <w:r w:rsidR="003F791E">
        <w:t xml:space="preserve">in </w:t>
      </w:r>
      <w:r w:rsidR="00B54F23">
        <w:t xml:space="preserve">the </w:t>
      </w:r>
      <w:r w:rsidR="00B54F23" w:rsidRPr="00E26E08">
        <w:rPr>
          <w:rFonts w:ascii="Courier New" w:hAnsi="Courier New" w:cs="Courier New"/>
        </w:rPr>
        <w:t>Ring</w:t>
      </w:r>
      <w:r w:rsidR="00B54F23">
        <w:t xml:space="preserve"> theory one finds a definition for </w:t>
      </w:r>
      <w:r w:rsidR="00D6036F">
        <w:t xml:space="preserve">the </w:t>
      </w:r>
      <w:r w:rsidR="00B54F23">
        <w:t>exponentiation</w:t>
      </w:r>
      <w:r w:rsidR="00D6036F">
        <w:t xml:space="preserve"> operator,</w:t>
      </w:r>
      <w:r w:rsidR="00B54F23">
        <w:t xml:space="preserve"> </w:t>
      </w:r>
      <w:r w:rsidR="00B54F23" w:rsidRPr="00E26E08">
        <w:rPr>
          <w:rFonts w:ascii="Courier New" w:hAnsi="Courier New" w:cs="Courier New"/>
        </w:rPr>
        <w:t>exp</w:t>
      </w:r>
      <w:r w:rsidR="00D6036F">
        <w:t>,</w:t>
      </w:r>
      <w:r w:rsidR="00B54F23">
        <w:t xml:space="preserve"> and </w:t>
      </w:r>
      <w:r w:rsidR="001F4168">
        <w:t xml:space="preserve">the </w:t>
      </w:r>
      <w:r w:rsidR="00E26E08">
        <w:t>lemmas</w:t>
      </w:r>
    </w:p>
    <w:p w14:paraId="7ED0C394" w14:textId="34ACEE7C" w:rsidR="00D6036F" w:rsidRDefault="00D34DAF" w:rsidP="00D6036F">
      <w:pPr>
        <w:pStyle w:val="Codesnippet"/>
        <w:ind w:left="2160"/>
      </w:pPr>
      <w:r>
        <w:t xml:space="preserve">lemma expr0 </w:t>
      </w:r>
      <w:proofErr w:type="gramStart"/>
      <w:r>
        <w:t>x :</w:t>
      </w:r>
      <w:proofErr w:type="gramEnd"/>
      <w:r>
        <w:t xml:space="preserve"> exp x 0 = oner.</w:t>
      </w:r>
    </w:p>
    <w:p w14:paraId="54DE4D81" w14:textId="77777777" w:rsidR="003734C2" w:rsidRDefault="00D34DAF" w:rsidP="00D6036F">
      <w:pPr>
        <w:pStyle w:val="Codesnippet"/>
        <w:ind w:left="2160"/>
      </w:pPr>
      <w:r>
        <w:t xml:space="preserve">lemma </w:t>
      </w:r>
      <w:proofErr w:type="spellStart"/>
      <w:r>
        <w:t>exprS</w:t>
      </w:r>
      <w:proofErr w:type="spellEnd"/>
      <w:r>
        <w:t xml:space="preserve"> x </w:t>
      </w:r>
      <w:proofErr w:type="gramStart"/>
      <w:r>
        <w:t>i :</w:t>
      </w:r>
      <w:proofErr w:type="gramEnd"/>
    </w:p>
    <w:p w14:paraId="374882B6" w14:textId="1A6DC824" w:rsidR="00D34DAF" w:rsidRDefault="003734C2" w:rsidP="00D6036F">
      <w:pPr>
        <w:pStyle w:val="Codesnippet"/>
        <w:ind w:left="2160"/>
      </w:pPr>
      <w:r>
        <w:t xml:space="preserve"> </w:t>
      </w:r>
      <w:r w:rsidR="00D34DAF">
        <w:t xml:space="preserve"> 0 &lt;= i =&gt; expr x (i+1) = x</w:t>
      </w:r>
      <w:r w:rsidR="001A633E">
        <w:t xml:space="preserve"> </w:t>
      </w:r>
      <w:r w:rsidR="00D34DAF">
        <w:t>*</w:t>
      </w:r>
      <w:r w:rsidR="001A633E">
        <w:t xml:space="preserve"> </w:t>
      </w:r>
      <w:r w:rsidR="00D34DAF">
        <w:t>(exp x i).</w:t>
      </w:r>
    </w:p>
    <w:p w14:paraId="273ACAEB" w14:textId="77777777" w:rsidR="003734C2" w:rsidRDefault="00960F35" w:rsidP="00D6036F">
      <w:pPr>
        <w:pStyle w:val="Codesnippet"/>
        <w:ind w:left="2160"/>
      </w:pPr>
      <w:r>
        <w:t xml:space="preserve">lemma </w:t>
      </w:r>
      <w:proofErr w:type="spellStart"/>
      <w:r>
        <w:t>expr_pred</w:t>
      </w:r>
      <w:proofErr w:type="spellEnd"/>
      <w:r>
        <w:t xml:space="preserve"> x </w:t>
      </w:r>
      <w:proofErr w:type="gramStart"/>
      <w:r>
        <w:t>i</w:t>
      </w:r>
      <w:r w:rsidR="00D1221A">
        <w:t xml:space="preserve"> :</w:t>
      </w:r>
      <w:proofErr w:type="gramEnd"/>
    </w:p>
    <w:p w14:paraId="16A608BC" w14:textId="116F69FF" w:rsidR="00960F35" w:rsidRDefault="003734C2" w:rsidP="00D6036F">
      <w:pPr>
        <w:pStyle w:val="Codesnippet"/>
        <w:ind w:left="2160"/>
      </w:pPr>
      <w:r>
        <w:t xml:space="preserve"> </w:t>
      </w:r>
      <w:r w:rsidR="00D1221A">
        <w:t xml:space="preserve"> 0 &lt; i =&gt; expr x i = x</w:t>
      </w:r>
      <w:r w:rsidR="002168B1">
        <w:t xml:space="preserve"> </w:t>
      </w:r>
      <w:r w:rsidR="00D1221A">
        <w:t>*</w:t>
      </w:r>
      <w:r w:rsidR="002168B1">
        <w:t xml:space="preserve"> </w:t>
      </w:r>
      <w:r w:rsidR="00D1221A">
        <w:t>(exp x (i-1)).</w:t>
      </w:r>
    </w:p>
    <w:p w14:paraId="74FE668D" w14:textId="137FD0E9" w:rsidR="00CB1C44" w:rsidRDefault="003734C2" w:rsidP="003734C2">
      <w:pPr>
        <w:ind w:left="1440"/>
      </w:pPr>
      <w:r>
        <w:t xml:space="preserve">In practice, </w:t>
      </w:r>
      <w:proofErr w:type="spellStart"/>
      <w:r w:rsidR="00DC5AA9" w:rsidRPr="005317E4">
        <w:rPr>
          <w:rFonts w:ascii="Courier New" w:hAnsi="Courier New" w:cs="Courier New"/>
        </w:rPr>
        <w:t>expr_pred</w:t>
      </w:r>
      <w:proofErr w:type="spellEnd"/>
      <w:r w:rsidR="00DC5AA9">
        <w:t xml:space="preserve"> is more useful because </w:t>
      </w:r>
      <w:r w:rsidR="00CB1C44">
        <w:t xml:space="preserve">it can </w:t>
      </w:r>
      <w:proofErr w:type="gramStart"/>
      <w:r w:rsidR="00CB1C44">
        <w:t>be matched</w:t>
      </w:r>
      <w:proofErr w:type="gramEnd"/>
      <w:r w:rsidR="00CB1C44">
        <w:t xml:space="preserve"> to </w:t>
      </w:r>
      <w:r w:rsidR="00DC5AA9">
        <w:t xml:space="preserve">an expression such as </w:t>
      </w:r>
      <w:r w:rsidR="00DC5AA9" w:rsidRPr="005317E4">
        <w:rPr>
          <w:rFonts w:ascii="Courier New" w:hAnsi="Courier New" w:cs="Courier New"/>
        </w:rPr>
        <w:t xml:space="preserve">exp </w:t>
      </w:r>
      <w:r w:rsidR="0089452A">
        <w:rPr>
          <w:rFonts w:ascii="Courier New" w:hAnsi="Courier New" w:cs="Courier New"/>
        </w:rPr>
        <w:t>3</w:t>
      </w:r>
      <w:r w:rsidR="00DC5AA9" w:rsidRPr="005317E4">
        <w:rPr>
          <w:rFonts w:ascii="Courier New" w:hAnsi="Courier New" w:cs="Courier New"/>
        </w:rPr>
        <w:t xml:space="preserve"> 5</w:t>
      </w:r>
      <w:r w:rsidR="00DC5AA9">
        <w:t xml:space="preserve"> </w:t>
      </w:r>
      <w:r w:rsidR="00CB1C44">
        <w:t xml:space="preserve">automatically, whereas </w:t>
      </w:r>
      <w:proofErr w:type="spellStart"/>
      <w:r w:rsidR="00CB1C44" w:rsidRPr="005317E4">
        <w:rPr>
          <w:rFonts w:ascii="Courier New" w:hAnsi="Courier New" w:cs="Courier New"/>
        </w:rPr>
        <w:t>exprS</w:t>
      </w:r>
      <w:proofErr w:type="spellEnd"/>
      <w:r w:rsidR="00CB1C44">
        <w:t xml:space="preserve"> requires a proof term,</w:t>
      </w:r>
      <w:r w:rsidR="00170BAD">
        <w:t xml:space="preserve"> (</w:t>
      </w:r>
      <w:proofErr w:type="spellStart"/>
      <w:r w:rsidR="00170BAD" w:rsidRPr="00170BAD">
        <w:rPr>
          <w:rFonts w:ascii="Courier New" w:hAnsi="Courier New" w:cs="Courier New"/>
        </w:rPr>
        <w:t>exprS</w:t>
      </w:r>
      <w:proofErr w:type="spellEnd"/>
      <w:r w:rsidR="00170BAD" w:rsidRPr="00170BAD">
        <w:rPr>
          <w:rFonts w:ascii="Courier New" w:hAnsi="Courier New" w:cs="Courier New"/>
        </w:rPr>
        <w:t xml:space="preserve"> </w:t>
      </w:r>
      <w:r w:rsidR="000B3B7C">
        <w:rPr>
          <w:rFonts w:ascii="Courier New" w:hAnsi="Courier New" w:cs="Courier New"/>
        </w:rPr>
        <w:t>_</w:t>
      </w:r>
      <w:r w:rsidR="00170BAD" w:rsidRPr="00170BAD">
        <w:rPr>
          <w:rFonts w:ascii="Courier New" w:hAnsi="Courier New" w:cs="Courier New"/>
        </w:rPr>
        <w:t xml:space="preserve"> 4</w:t>
      </w:r>
      <w:r w:rsidR="000B3B7C">
        <w:rPr>
          <w:rFonts w:ascii="Courier New" w:hAnsi="Courier New" w:cs="Courier New"/>
        </w:rPr>
        <w:t>)</w:t>
      </w:r>
      <w:r w:rsidR="00170BAD">
        <w:t xml:space="preserve">, </w:t>
      </w:r>
      <w:r w:rsidR="00CB1C44">
        <w:t xml:space="preserve">which </w:t>
      </w:r>
      <w:r w:rsidR="005317E4">
        <w:t>an interpreter script has no way to provide.</w:t>
      </w:r>
      <w:r w:rsidR="009554D9">
        <w:t xml:space="preserve"> Both lemmas reduce it to </w:t>
      </w:r>
      <w:r w:rsidR="0089452A">
        <w:rPr>
          <w:rFonts w:ascii="Courier New" w:hAnsi="Courier New" w:cs="Courier New"/>
        </w:rPr>
        <w:t>3</w:t>
      </w:r>
      <w:r w:rsidR="009554D9" w:rsidRPr="00417272">
        <w:rPr>
          <w:rFonts w:ascii="Courier New" w:hAnsi="Courier New" w:cs="Courier New"/>
        </w:rPr>
        <w:t xml:space="preserve"> * </w:t>
      </w:r>
      <w:r w:rsidR="00457230" w:rsidRPr="00417272">
        <w:rPr>
          <w:rFonts w:ascii="Courier New" w:hAnsi="Courier New" w:cs="Courier New"/>
        </w:rPr>
        <w:t>(</w:t>
      </w:r>
      <w:r w:rsidR="009554D9" w:rsidRPr="00417272">
        <w:rPr>
          <w:rFonts w:ascii="Courier New" w:hAnsi="Courier New" w:cs="Courier New"/>
        </w:rPr>
        <w:t xml:space="preserve">exp </w:t>
      </w:r>
      <w:r w:rsidR="0089452A">
        <w:rPr>
          <w:rFonts w:ascii="Courier New" w:hAnsi="Courier New" w:cs="Courier New"/>
        </w:rPr>
        <w:t>3</w:t>
      </w:r>
      <w:r w:rsidR="009554D9" w:rsidRPr="00417272">
        <w:rPr>
          <w:rFonts w:ascii="Courier New" w:hAnsi="Courier New" w:cs="Courier New"/>
        </w:rPr>
        <w:t xml:space="preserve"> 4</w:t>
      </w:r>
      <w:r w:rsidR="00457230" w:rsidRPr="00417272">
        <w:rPr>
          <w:rFonts w:ascii="Courier New" w:hAnsi="Courier New" w:cs="Courier New"/>
        </w:rPr>
        <w:t>)</w:t>
      </w:r>
      <w:r w:rsidR="00457230">
        <w:t xml:space="preserve"> and repeated applications eventually lead to </w:t>
      </w:r>
      <w:r w:rsidR="0089452A">
        <w:rPr>
          <w:rFonts w:ascii="Courier New" w:hAnsi="Courier New" w:cs="Courier New"/>
        </w:rPr>
        <w:t>243</w:t>
      </w:r>
      <w:r w:rsidR="00F25426">
        <w:t xml:space="preserve">, because </w:t>
      </w:r>
      <w:r w:rsidR="00F25426" w:rsidRPr="00417272">
        <w:rPr>
          <w:rFonts w:ascii="Courier New" w:hAnsi="Courier New" w:cs="Courier New"/>
        </w:rPr>
        <w:t>simplify</w:t>
      </w:r>
      <w:r w:rsidR="00F25426">
        <w:t xml:space="preserve"> (specifically </w:t>
      </w:r>
      <w:r w:rsidR="00F25426" w:rsidRPr="00417272">
        <w:rPr>
          <w:rFonts w:ascii="Courier New" w:hAnsi="Courier New" w:cs="Courier New"/>
        </w:rPr>
        <w:t>logic</w:t>
      </w:r>
      <w:r w:rsidR="00F25426">
        <w:t>) can multipl</w:t>
      </w:r>
      <w:r w:rsidR="006357C2">
        <w:t>y</w:t>
      </w:r>
      <w:r w:rsidR="00F25426">
        <w:t xml:space="preserve"> literal</w:t>
      </w:r>
      <w:r w:rsidR="00CB6017">
        <w:t xml:space="preserve"> </w:t>
      </w:r>
      <w:proofErr w:type="spellStart"/>
      <w:r w:rsidR="00CB6017" w:rsidRPr="00CB6017">
        <w:rPr>
          <w:rFonts w:ascii="Courier New" w:hAnsi="Courier New" w:cs="Courier New"/>
        </w:rPr>
        <w:t>int</w:t>
      </w:r>
      <w:r w:rsidR="00F25426">
        <w:t>s</w:t>
      </w:r>
      <w:proofErr w:type="spellEnd"/>
      <w:r w:rsidR="00F25426">
        <w:t xml:space="preserve"> and</w:t>
      </w:r>
      <w:r w:rsidR="006357C2">
        <w:t xml:space="preserve"> do</w:t>
      </w:r>
      <w:r w:rsidR="00F25426">
        <w:t xml:space="preserve"> other simple math.</w:t>
      </w:r>
    </w:p>
    <w:p w14:paraId="3CB36184" w14:textId="1BE432BF" w:rsidR="007F5581" w:rsidRDefault="002B7065" w:rsidP="00AB4BAA">
      <w:pPr>
        <w:pStyle w:val="ListParagraph"/>
        <w:numPr>
          <w:ilvl w:val="1"/>
          <w:numId w:val="30"/>
        </w:numPr>
      </w:pPr>
      <w:r>
        <w:t xml:space="preserve">In the </w:t>
      </w:r>
      <w:r w:rsidRPr="00CB6017">
        <w:rPr>
          <w:rFonts w:ascii="Courier New" w:hAnsi="Courier New" w:cs="Courier New"/>
        </w:rPr>
        <w:t>List</w:t>
      </w:r>
      <w:r>
        <w:t xml:space="preserve"> theory, </w:t>
      </w:r>
      <w:r w:rsidRPr="00CB6017">
        <w:rPr>
          <w:rFonts w:ascii="Courier New" w:hAnsi="Courier New" w:cs="Courier New"/>
        </w:rPr>
        <w:t>drop</w:t>
      </w:r>
      <w:r>
        <w:t xml:space="preserve"> </w:t>
      </w:r>
      <w:proofErr w:type="gramStart"/>
      <w:r>
        <w:t>is defined</w:t>
      </w:r>
      <w:proofErr w:type="gramEnd"/>
      <w:r>
        <w:t xml:space="preserve"> inductively over its </w:t>
      </w:r>
      <w:r w:rsidRPr="00AB4BAA">
        <w:t>list</w:t>
      </w:r>
      <w:r>
        <w:t xml:space="preserve"> argument, but it is equally useful to have </w:t>
      </w:r>
      <w:r w:rsidR="00213039">
        <w:t xml:space="preserve">lemmas over its </w:t>
      </w:r>
      <w:r w:rsidR="00213039" w:rsidRPr="00CB6017">
        <w:rPr>
          <w:rFonts w:ascii="Courier New" w:hAnsi="Courier New" w:cs="Courier New"/>
        </w:rPr>
        <w:t>int</w:t>
      </w:r>
      <w:r w:rsidR="00213039">
        <w:t xml:space="preserve"> argument</w:t>
      </w:r>
      <w:r w:rsidR="003E6909">
        <w:t>:</w:t>
      </w:r>
      <w:r w:rsidR="00213039">
        <w:t xml:space="preserve"> </w:t>
      </w:r>
      <w:r w:rsidR="00213039" w:rsidRPr="00CB6017">
        <w:rPr>
          <w:rFonts w:ascii="Courier New" w:hAnsi="Courier New" w:cs="Courier New"/>
        </w:rPr>
        <w:t>drop0</w:t>
      </w:r>
      <w:r w:rsidR="00213039">
        <w:t xml:space="preserve"> and </w:t>
      </w:r>
      <w:proofErr w:type="spellStart"/>
      <w:r w:rsidR="00213039" w:rsidRPr="00CB6017">
        <w:rPr>
          <w:rFonts w:ascii="Courier New" w:hAnsi="Courier New" w:cs="Courier New"/>
        </w:rPr>
        <w:t>dropS</w:t>
      </w:r>
      <w:proofErr w:type="spellEnd"/>
      <w:r w:rsidR="00213039">
        <w:t xml:space="preserve"> (or </w:t>
      </w:r>
      <w:proofErr w:type="spellStart"/>
      <w:r w:rsidR="00213039" w:rsidRPr="00CB6017">
        <w:rPr>
          <w:rFonts w:ascii="Courier New" w:hAnsi="Courier New" w:cs="Courier New"/>
        </w:rPr>
        <w:t>drop</w:t>
      </w:r>
      <w:r w:rsidR="00D25596" w:rsidRPr="00CB6017">
        <w:rPr>
          <w:rFonts w:ascii="Courier New" w:hAnsi="Courier New" w:cs="Courier New"/>
        </w:rPr>
        <w:t>P</w:t>
      </w:r>
      <w:proofErr w:type="spellEnd"/>
      <w:r w:rsidR="00D25596">
        <w:t>)</w:t>
      </w:r>
      <w:r w:rsidR="00213039">
        <w:t>.</w:t>
      </w:r>
      <w:r w:rsidR="00D25596">
        <w:t xml:space="preserve"> </w:t>
      </w:r>
      <w:r w:rsidR="00132C85">
        <w:t>Inconvenient</w:t>
      </w:r>
      <w:r w:rsidR="00D25596">
        <w:t xml:space="preserve">ly, </w:t>
      </w:r>
      <w:proofErr w:type="spellStart"/>
      <w:r w:rsidR="00D25596" w:rsidRPr="00CB6017">
        <w:rPr>
          <w:rFonts w:ascii="Courier New" w:hAnsi="Courier New" w:cs="Courier New"/>
        </w:rPr>
        <w:t>dropS</w:t>
      </w:r>
      <w:proofErr w:type="spellEnd"/>
      <w:r w:rsidR="00D25596">
        <w:t xml:space="preserve"> and </w:t>
      </w:r>
      <w:proofErr w:type="spellStart"/>
      <w:r w:rsidR="00D25596" w:rsidRPr="00CB6017">
        <w:rPr>
          <w:rFonts w:ascii="Courier New" w:hAnsi="Courier New" w:cs="Courier New"/>
        </w:rPr>
        <w:t>dropP</w:t>
      </w:r>
      <w:proofErr w:type="spellEnd"/>
      <w:r w:rsidR="00D25596">
        <w:t xml:space="preserve"> </w:t>
      </w:r>
      <w:r w:rsidR="00184D3C">
        <w:t xml:space="preserve">are not in </w:t>
      </w:r>
      <w:r w:rsidR="00184D3C" w:rsidRPr="00CB6017">
        <w:rPr>
          <w:rFonts w:ascii="Courier New" w:hAnsi="Courier New" w:cs="Courier New"/>
        </w:rPr>
        <w:t>List</w:t>
      </w:r>
      <w:r w:rsidR="00CA6005">
        <w:t xml:space="preserve">, so you will need to add them to </w:t>
      </w:r>
      <w:r w:rsidR="00132C85">
        <w:t>your own support theory.</w:t>
      </w:r>
    </w:p>
    <w:p w14:paraId="2F2AA2ED" w14:textId="65FDC964" w:rsidR="00A361B9" w:rsidRDefault="00326299" w:rsidP="00A361B9">
      <w:pPr>
        <w:pStyle w:val="ListParagraph"/>
        <w:numPr>
          <w:ilvl w:val="0"/>
          <w:numId w:val="30"/>
        </w:numPr>
      </w:pPr>
      <w:r>
        <w:t xml:space="preserve">Operators such as </w:t>
      </w:r>
      <w:r w:rsidRPr="006E226C">
        <w:rPr>
          <w:rFonts w:ascii="Courier New" w:hAnsi="Courier New" w:cs="Courier New"/>
        </w:rPr>
        <w:t>witness</w:t>
      </w:r>
      <w:r>
        <w:t xml:space="preserve"> and </w:t>
      </w:r>
      <w:proofErr w:type="spellStart"/>
      <w:r w:rsidRPr="006E226C">
        <w:rPr>
          <w:rFonts w:ascii="Courier New" w:hAnsi="Courier New" w:cs="Courier New"/>
        </w:rPr>
        <w:t>choiceb</w:t>
      </w:r>
      <w:proofErr w:type="spellEnd"/>
      <w:r>
        <w:t xml:space="preserve"> cannot </w:t>
      </w:r>
      <w:proofErr w:type="gramStart"/>
      <w:r>
        <w:t>be reduced</w:t>
      </w:r>
      <w:proofErr w:type="gramEnd"/>
      <w:r>
        <w:t xml:space="preserve"> </w:t>
      </w:r>
      <w:r w:rsidR="003854E8">
        <w:t>to literal value</w:t>
      </w:r>
      <w:r w:rsidR="00723522">
        <w:t>s</w:t>
      </w:r>
      <w:r w:rsidR="003854E8">
        <w:t xml:space="preserve"> </w:t>
      </w:r>
      <w:r>
        <w:t xml:space="preserve">because they are </w:t>
      </w:r>
      <w:r w:rsidR="00A87405">
        <w:t xml:space="preserve">necessarily </w:t>
      </w:r>
      <w:r w:rsidR="006E226C">
        <w:t xml:space="preserve">underspecified. </w:t>
      </w:r>
      <w:r w:rsidR="005C733D">
        <w:t xml:space="preserve">This becomes a problem when </w:t>
      </w:r>
      <w:r w:rsidR="00A361B9">
        <w:t xml:space="preserve">that’s what you need </w:t>
      </w:r>
      <w:r w:rsidR="0027244A">
        <w:t>to continue computing</w:t>
      </w:r>
      <w:r w:rsidR="00A361B9">
        <w:t xml:space="preserve">. For example, </w:t>
      </w:r>
      <w:r w:rsidR="001169D3">
        <w:t xml:space="preserve">the </w:t>
      </w:r>
      <w:proofErr w:type="spellStart"/>
      <w:r w:rsidR="001169D3" w:rsidRPr="00877FB8">
        <w:rPr>
          <w:rFonts w:ascii="Courier New" w:hAnsi="Courier New" w:cs="Courier New"/>
        </w:rPr>
        <w:t>fdom</w:t>
      </w:r>
      <w:proofErr w:type="spellEnd"/>
      <w:r w:rsidR="001169D3">
        <w:t xml:space="preserve"> operator </w:t>
      </w:r>
      <w:r w:rsidR="00B91E54">
        <w:t xml:space="preserve">returns </w:t>
      </w:r>
      <w:r w:rsidR="00A17910">
        <w:t xml:space="preserve">the domain of </w:t>
      </w:r>
      <w:r w:rsidR="008711F6">
        <w:t xml:space="preserve">an </w:t>
      </w:r>
      <w:proofErr w:type="spellStart"/>
      <w:r w:rsidR="008711F6" w:rsidRPr="00877FB8">
        <w:rPr>
          <w:rFonts w:ascii="Courier New" w:hAnsi="Courier New" w:cs="Courier New"/>
        </w:rPr>
        <w:t>fmap</w:t>
      </w:r>
      <w:proofErr w:type="spellEnd"/>
      <w:r w:rsidR="008711F6">
        <w:t xml:space="preserve"> a</w:t>
      </w:r>
      <w:r w:rsidR="00A17910">
        <w:t xml:space="preserve">s </w:t>
      </w:r>
      <w:r w:rsidR="00A361B9">
        <w:t>a</w:t>
      </w:r>
      <w:r w:rsidR="00A17910">
        <w:t>n</w:t>
      </w:r>
      <w:r w:rsidR="00A361B9">
        <w:t xml:space="preserve"> </w:t>
      </w:r>
      <w:proofErr w:type="spellStart"/>
      <w:r w:rsidR="00A361B9" w:rsidRPr="00877FB8">
        <w:rPr>
          <w:rFonts w:ascii="Courier New" w:hAnsi="Courier New" w:cs="Courier New"/>
        </w:rPr>
        <w:t>fset</w:t>
      </w:r>
      <w:proofErr w:type="spellEnd"/>
      <w:r w:rsidR="00A22876">
        <w:t xml:space="preserve">, but its definition is </w:t>
      </w:r>
      <w:proofErr w:type="spellStart"/>
      <w:r w:rsidR="00A22876" w:rsidRPr="00877FB8">
        <w:rPr>
          <w:rFonts w:ascii="Courier New" w:hAnsi="Courier New" w:cs="Courier New"/>
        </w:rPr>
        <w:t>oflist</w:t>
      </w:r>
      <w:proofErr w:type="spellEnd"/>
      <w:r w:rsidR="00A22876" w:rsidRPr="00877FB8">
        <w:rPr>
          <w:rFonts w:ascii="Courier New" w:hAnsi="Courier New" w:cs="Courier New"/>
        </w:rPr>
        <w:t xml:space="preserve"> (</w:t>
      </w:r>
      <w:proofErr w:type="spellStart"/>
      <w:r w:rsidR="00A22876" w:rsidRPr="00877FB8">
        <w:rPr>
          <w:rFonts w:ascii="Courier New" w:hAnsi="Courier New" w:cs="Courier New"/>
        </w:rPr>
        <w:t>to_seq</w:t>
      </w:r>
      <w:proofErr w:type="spellEnd"/>
      <w:r w:rsidR="00A22876" w:rsidRPr="00877FB8">
        <w:rPr>
          <w:rFonts w:ascii="Courier New" w:hAnsi="Courier New" w:cs="Courier New"/>
        </w:rPr>
        <w:t xml:space="preserve"> (</w:t>
      </w:r>
      <w:proofErr w:type="spellStart"/>
      <w:r w:rsidR="00A22876" w:rsidRPr="00877FB8">
        <w:rPr>
          <w:rFonts w:ascii="Courier New" w:hAnsi="Courier New" w:cs="Courier New"/>
        </w:rPr>
        <w:t>dom</w:t>
      </w:r>
      <w:proofErr w:type="spellEnd"/>
      <w:r w:rsidR="00A22876" w:rsidRPr="00877FB8">
        <w:rPr>
          <w:rFonts w:ascii="Courier New" w:hAnsi="Courier New" w:cs="Courier New"/>
        </w:rPr>
        <w:t xml:space="preserve"> m))</w:t>
      </w:r>
      <w:r w:rsidR="00A22876">
        <w:t xml:space="preserve"> and </w:t>
      </w:r>
      <w:r w:rsidR="00A361B9">
        <w:t>the</w:t>
      </w:r>
      <w:r w:rsidR="00A22876">
        <w:t xml:space="preserve"> definition of</w:t>
      </w:r>
      <w:r w:rsidR="00A361B9">
        <w:t xml:space="preserve"> </w:t>
      </w:r>
      <w:proofErr w:type="spellStart"/>
      <w:r w:rsidR="00F121EC" w:rsidRPr="00877FB8">
        <w:rPr>
          <w:rFonts w:ascii="Courier New" w:hAnsi="Courier New" w:cs="Courier New"/>
        </w:rPr>
        <w:t>t</w:t>
      </w:r>
      <w:r w:rsidR="00A361B9" w:rsidRPr="00877FB8">
        <w:rPr>
          <w:rFonts w:ascii="Courier New" w:hAnsi="Courier New" w:cs="Courier New"/>
        </w:rPr>
        <w:t>o_</w:t>
      </w:r>
      <w:r w:rsidR="00F121EC" w:rsidRPr="00877FB8">
        <w:rPr>
          <w:rFonts w:ascii="Courier New" w:hAnsi="Courier New" w:cs="Courier New"/>
        </w:rPr>
        <w:t>seq</w:t>
      </w:r>
      <w:proofErr w:type="spellEnd"/>
      <w:r w:rsidR="00A361B9">
        <w:t xml:space="preserve"> </w:t>
      </w:r>
      <w:r w:rsidR="00877FB8">
        <w:t xml:space="preserve">uses </w:t>
      </w:r>
      <w:proofErr w:type="spellStart"/>
      <w:r w:rsidR="00877FB8" w:rsidRPr="00877FB8">
        <w:rPr>
          <w:rFonts w:ascii="Courier New" w:hAnsi="Courier New" w:cs="Courier New"/>
        </w:rPr>
        <w:t>choiceb</w:t>
      </w:r>
      <w:proofErr w:type="spellEnd"/>
      <w:r w:rsidR="00F121EC">
        <w:t>.</w:t>
      </w:r>
      <w:r w:rsidR="00E43A47">
        <w:t xml:space="preserve"> Even though</w:t>
      </w:r>
      <w:r w:rsidR="00183CE6">
        <w:t xml:space="preserve"> the domain of a given </w:t>
      </w:r>
      <w:proofErr w:type="spellStart"/>
      <w:r w:rsidR="00183CE6" w:rsidRPr="009E2D04">
        <w:rPr>
          <w:rFonts w:ascii="Courier New" w:hAnsi="Courier New" w:cs="Courier New"/>
        </w:rPr>
        <w:t>fmap</w:t>
      </w:r>
      <w:proofErr w:type="spellEnd"/>
      <w:r w:rsidR="00183CE6">
        <w:t xml:space="preserve"> is unique, </w:t>
      </w:r>
      <w:proofErr w:type="spellStart"/>
      <w:r w:rsidR="00183CE6">
        <w:t>EasyCrypt</w:t>
      </w:r>
      <w:proofErr w:type="spellEnd"/>
      <w:r w:rsidR="00183CE6">
        <w:t xml:space="preserve"> cannot tell you what </w:t>
      </w:r>
      <w:r w:rsidR="006A6525">
        <w:t xml:space="preserve">it is as, say, an expression of the form </w:t>
      </w:r>
      <w:r w:rsidR="006A6525" w:rsidRPr="00F04691">
        <w:rPr>
          <w:rFonts w:ascii="Courier New" w:hAnsi="Courier New" w:cs="Courier New"/>
        </w:rPr>
        <w:t>f</w:t>
      </w:r>
      <w:r w:rsidR="006A6525" w:rsidRPr="00952AC8">
        <w:rPr>
          <w:rFonts w:ascii="Courier New" w:hAnsi="Courier New" w:cs="Courier New"/>
        </w:rPr>
        <w:t xml:space="preserve">set0 `|` (fset1 </w:t>
      </w:r>
      <w:r w:rsidR="00F04691">
        <w:rPr>
          <w:rFonts w:ascii="Courier New" w:hAnsi="Courier New" w:cs="Courier New"/>
        </w:rPr>
        <w:t>1</w:t>
      </w:r>
      <w:r w:rsidR="006A6525" w:rsidRPr="00952AC8">
        <w:rPr>
          <w:rFonts w:ascii="Courier New" w:hAnsi="Courier New" w:cs="Courier New"/>
        </w:rPr>
        <w:t>) `|` (fset1 2)</w:t>
      </w:r>
      <w:r w:rsidR="00911697">
        <w:t>.</w:t>
      </w:r>
    </w:p>
    <w:p w14:paraId="6DB21A2D" w14:textId="4B23BF88" w:rsidR="002E5C12" w:rsidRDefault="0031691D" w:rsidP="00424973">
      <w:pPr>
        <w:pStyle w:val="ListParagraph"/>
        <w:numPr>
          <w:ilvl w:val="0"/>
          <w:numId w:val="30"/>
        </w:numPr>
      </w:pPr>
      <w:r>
        <w:t xml:space="preserve">User reductions </w:t>
      </w:r>
      <w:r w:rsidR="00760781">
        <w:t xml:space="preserve">are the </w:t>
      </w:r>
      <w:r w:rsidR="007814BE">
        <w:t xml:space="preserve">main way to </w:t>
      </w:r>
      <w:r w:rsidR="006F5A7A">
        <w:t xml:space="preserve">help the interpreter </w:t>
      </w:r>
      <w:r w:rsidR="000A416D">
        <w:t xml:space="preserve">execute a functionality, but not all lemmas can </w:t>
      </w:r>
      <w:proofErr w:type="gramStart"/>
      <w:r w:rsidR="000A416D">
        <w:t>be used</w:t>
      </w:r>
      <w:proofErr w:type="gramEnd"/>
      <w:r w:rsidR="000A416D">
        <w:t xml:space="preserve"> that way.</w:t>
      </w:r>
      <w:r w:rsidR="006C51AD">
        <w:t xml:space="preserve"> </w:t>
      </w:r>
      <w:proofErr w:type="gramStart"/>
      <w:r w:rsidR="006C51AD">
        <w:t xml:space="preserve">In particular, </w:t>
      </w:r>
      <w:r w:rsidR="00FB6071">
        <w:t>a</w:t>
      </w:r>
      <w:proofErr w:type="gramEnd"/>
      <w:r w:rsidR="00FB6071">
        <w:t xml:space="preserve"> lemma with a precondition will only be applied if the precondition can be proved without </w:t>
      </w:r>
      <w:r w:rsidR="00133620">
        <w:t xml:space="preserve">using other user reductions. A precondition </w:t>
      </w:r>
      <w:r w:rsidR="00E0069C">
        <w:t>instantiated as</w:t>
      </w:r>
      <w:r w:rsidR="00133620">
        <w:t xml:space="preserve"> </w:t>
      </w:r>
      <w:r w:rsidR="0096558F" w:rsidRPr="00377485">
        <w:rPr>
          <w:rFonts w:ascii="Courier New" w:hAnsi="Courier New" w:cs="Courier New"/>
        </w:rPr>
        <w:t>0 &lt;= 5</w:t>
      </w:r>
      <w:r w:rsidR="00E0069C">
        <w:t>, for example,</w:t>
      </w:r>
      <w:r w:rsidR="0096558F">
        <w:t xml:space="preserve"> reduce</w:t>
      </w:r>
      <w:r w:rsidR="00E0069C">
        <w:t>s</w:t>
      </w:r>
      <w:r w:rsidR="0096558F">
        <w:t xml:space="preserve"> to </w:t>
      </w:r>
      <w:r w:rsidR="0096558F" w:rsidRPr="00377485">
        <w:rPr>
          <w:rFonts w:ascii="Courier New" w:hAnsi="Courier New" w:cs="Courier New"/>
        </w:rPr>
        <w:t>true</w:t>
      </w:r>
      <w:r w:rsidR="0096558F">
        <w:t xml:space="preserve"> </w:t>
      </w:r>
      <w:r w:rsidR="00E0069C">
        <w:t xml:space="preserve">because </w:t>
      </w:r>
      <w:r w:rsidR="006D7CAB" w:rsidRPr="001F4D86">
        <w:rPr>
          <w:rFonts w:ascii="Courier New" w:hAnsi="Courier New" w:cs="Courier New"/>
        </w:rPr>
        <w:t>simplify</w:t>
      </w:r>
      <w:r w:rsidR="006D7CAB">
        <w:t xml:space="preserve"> (specifically </w:t>
      </w:r>
      <w:r w:rsidR="006D7CAB" w:rsidRPr="001F4D86">
        <w:rPr>
          <w:rFonts w:ascii="Courier New" w:hAnsi="Courier New" w:cs="Courier New"/>
        </w:rPr>
        <w:t>logic</w:t>
      </w:r>
      <w:r w:rsidR="006D7CAB">
        <w:t xml:space="preserve">) </w:t>
      </w:r>
      <w:r w:rsidR="00691459">
        <w:t xml:space="preserve">can do it, but </w:t>
      </w:r>
      <w:r w:rsidR="00691459" w:rsidRPr="00377485">
        <w:rPr>
          <w:rFonts w:ascii="Courier New" w:hAnsi="Courier New" w:cs="Courier New"/>
        </w:rPr>
        <w:t xml:space="preserve">0 &lt;= </w:t>
      </w:r>
      <w:r w:rsidR="0036675B" w:rsidRPr="00377485">
        <w:rPr>
          <w:rFonts w:ascii="Courier New" w:hAnsi="Courier New" w:cs="Courier New"/>
        </w:rPr>
        <w:t>exp 2 5</w:t>
      </w:r>
      <w:r w:rsidR="0036675B">
        <w:t xml:space="preserve"> does not reduce.</w:t>
      </w:r>
      <w:r w:rsidR="009D7F6F">
        <w:t xml:space="preserve"> </w:t>
      </w:r>
      <w:r w:rsidR="00377485">
        <w:t>A</w:t>
      </w:r>
      <w:r w:rsidR="003E4BAA">
        <w:t xml:space="preserve"> lemma that uses </w:t>
      </w:r>
      <w:r w:rsidR="003E4BAA" w:rsidRPr="008C5BF1">
        <w:rPr>
          <w:rFonts w:ascii="Courier New" w:hAnsi="Courier New" w:cs="Courier New"/>
        </w:rPr>
        <w:t>exp</w:t>
      </w:r>
      <w:r w:rsidR="003E4BAA">
        <w:t xml:space="preserve"> in a precondition should </w:t>
      </w:r>
      <w:proofErr w:type="gramStart"/>
      <w:r w:rsidR="003E4BAA">
        <w:t>be added</w:t>
      </w:r>
      <w:proofErr w:type="gramEnd"/>
      <w:r w:rsidR="003E4BAA">
        <w:t xml:space="preserve"> to </w:t>
      </w:r>
      <w:r w:rsidR="00AA6827">
        <w:t xml:space="preserve">the </w:t>
      </w:r>
      <w:proofErr w:type="spellStart"/>
      <w:r w:rsidR="008A5679">
        <w:rPr>
          <w:rFonts w:ascii="Courier New" w:hAnsi="Courier New" w:cs="Courier New"/>
        </w:rPr>
        <w:t>ucd</w:t>
      </w:r>
      <w:r w:rsidR="00AA6827" w:rsidRPr="008C5BF1">
        <w:rPr>
          <w:rFonts w:ascii="Courier New" w:hAnsi="Courier New" w:cs="Courier New"/>
        </w:rPr>
        <w:t>sl_interpreter_hints</w:t>
      </w:r>
      <w:proofErr w:type="spellEnd"/>
      <w:r w:rsidR="00AA6827">
        <w:t xml:space="preserve"> rewrite database, because </w:t>
      </w:r>
      <w:r w:rsidR="00FE25B0">
        <w:t xml:space="preserve">the </w:t>
      </w:r>
      <w:r w:rsidR="00AA6827" w:rsidRPr="00FE25B0">
        <w:rPr>
          <w:rFonts w:ascii="Courier New" w:hAnsi="Courier New" w:cs="Courier New"/>
        </w:rPr>
        <w:t>rewrit</w:t>
      </w:r>
      <w:r w:rsidR="00FE25B0" w:rsidRPr="00FE25B0">
        <w:rPr>
          <w:rFonts w:ascii="Courier New" w:hAnsi="Courier New" w:cs="Courier New"/>
        </w:rPr>
        <w:t>e</w:t>
      </w:r>
      <w:r w:rsidR="00AA6827">
        <w:t xml:space="preserve"> </w:t>
      </w:r>
      <w:r w:rsidR="00FE25B0">
        <w:t xml:space="preserve">tactic </w:t>
      </w:r>
      <w:r w:rsidR="00AA6827">
        <w:t xml:space="preserve">will simply add </w:t>
      </w:r>
      <w:r w:rsidR="00AA6827" w:rsidRPr="008C5BF1">
        <w:rPr>
          <w:rFonts w:ascii="Courier New" w:hAnsi="Courier New" w:cs="Courier New"/>
        </w:rPr>
        <w:t>0 &lt;= exp 2 5</w:t>
      </w:r>
      <w:r w:rsidR="00AA6827">
        <w:t xml:space="preserve"> as a subgoal</w:t>
      </w:r>
      <w:r w:rsidR="008C5BF1">
        <w:t xml:space="preserve"> and get to it later.</w:t>
      </w:r>
    </w:p>
    <w:p w14:paraId="5549A8CF" w14:textId="585567E7" w:rsidR="00487425" w:rsidRDefault="00896E6E" w:rsidP="00424973">
      <w:pPr>
        <w:pStyle w:val="ListParagraph"/>
        <w:numPr>
          <w:ilvl w:val="0"/>
          <w:numId w:val="30"/>
        </w:numPr>
      </w:pPr>
      <w:r>
        <w:t>Keep hints in their own file</w:t>
      </w:r>
      <w:r w:rsidR="008740CE">
        <w:t xml:space="preserve"> so they don’t interfere with proof lemmas</w:t>
      </w:r>
      <w:r>
        <w:t>.</w:t>
      </w:r>
      <w:r w:rsidR="000F1920">
        <w:t xml:space="preserve"> That is, if you define hints as you go, subsequent uses of </w:t>
      </w:r>
      <w:r w:rsidR="005A716C">
        <w:t xml:space="preserve">the </w:t>
      </w:r>
      <w:r w:rsidR="005A716C" w:rsidRPr="00B92DE1">
        <w:rPr>
          <w:rFonts w:ascii="Courier New" w:hAnsi="Courier New" w:cs="Courier New"/>
        </w:rPr>
        <w:t>simplify</w:t>
      </w:r>
      <w:r w:rsidR="005A716C">
        <w:t xml:space="preserve"> tactic will </w:t>
      </w:r>
      <w:r w:rsidR="003A5B1C">
        <w:t xml:space="preserve">automatically </w:t>
      </w:r>
      <w:r w:rsidR="005A716C">
        <w:t xml:space="preserve">use any </w:t>
      </w:r>
      <w:r w:rsidR="00260745">
        <w:t xml:space="preserve">applicable </w:t>
      </w:r>
      <w:r w:rsidR="005A716C">
        <w:t>user reductions</w:t>
      </w:r>
      <w:r w:rsidR="00260745">
        <w:t>. If you later change the hints, you may have to change the proof</w:t>
      </w:r>
      <w:r w:rsidR="00A53745">
        <w:t xml:space="preserve"> to add steps that </w:t>
      </w:r>
      <w:r w:rsidR="00A53745">
        <w:lastRenderedPageBreak/>
        <w:t xml:space="preserve">used to be user reductions or delete steps that have become user reductions. </w:t>
      </w:r>
      <w:r w:rsidR="00322034">
        <w:t xml:space="preserve">To keep the proof environment stable, keep hints separate from proofs and don’t </w:t>
      </w:r>
      <w:r w:rsidR="00322034" w:rsidRPr="00B92DE1">
        <w:rPr>
          <w:rFonts w:ascii="Courier New" w:hAnsi="Courier New" w:cs="Courier New"/>
        </w:rPr>
        <w:t>require</w:t>
      </w:r>
      <w:r w:rsidR="00B92DE1">
        <w:t xml:space="preserve"> </w:t>
      </w:r>
      <w:r w:rsidR="0030334F">
        <w:t xml:space="preserve">hint </w:t>
      </w:r>
      <w:r w:rsidR="000E64EC">
        <w:t>files</w:t>
      </w:r>
      <w:r w:rsidR="00B92DE1">
        <w:t>.</w:t>
      </w:r>
    </w:p>
    <w:p w14:paraId="4ABBC0B2" w14:textId="2C20F6F3" w:rsidR="00896E6E" w:rsidRDefault="00896E6E" w:rsidP="00424973">
      <w:pPr>
        <w:pStyle w:val="ListParagraph"/>
        <w:numPr>
          <w:ilvl w:val="0"/>
          <w:numId w:val="30"/>
        </w:numPr>
      </w:pPr>
      <w:r>
        <w:t xml:space="preserve">Don’t </w:t>
      </w:r>
      <w:r w:rsidR="00C024BC">
        <w:t>name</w:t>
      </w:r>
      <w:r>
        <w:t xml:space="preserve"> </w:t>
      </w:r>
      <w:r w:rsidR="00487425">
        <w:t>the hints file</w:t>
      </w:r>
      <w:r>
        <w:t xml:space="preserve"> Hints.ec.</w:t>
      </w:r>
      <w:r w:rsidR="00487425">
        <w:t xml:space="preserve"> If you organize your models and theories into multiple directories and each one has a Hints.ec</w:t>
      </w:r>
      <w:r w:rsidR="00BD37BE">
        <w:t xml:space="preserve"> file</w:t>
      </w:r>
      <w:r w:rsidR="00487425">
        <w:t xml:space="preserve">, </w:t>
      </w:r>
      <w:r w:rsidR="00452195">
        <w:t xml:space="preserve">only one of them will </w:t>
      </w:r>
      <w:proofErr w:type="gramStart"/>
      <w:r w:rsidR="00452195">
        <w:t>be loaded</w:t>
      </w:r>
      <w:proofErr w:type="gramEnd"/>
      <w:r w:rsidR="00452195">
        <w:t xml:space="preserve"> (the first one found</w:t>
      </w:r>
      <w:r w:rsidR="00C62FF2">
        <w:t xml:space="preserve"> when the script reaches the </w:t>
      </w:r>
      <w:r w:rsidR="00C62FF2" w:rsidRPr="00816E4D">
        <w:rPr>
          <w:rFonts w:ascii="Courier New" w:hAnsi="Courier New" w:cs="Courier New"/>
        </w:rPr>
        <w:t>load</w:t>
      </w:r>
      <w:r w:rsidR="00C62FF2">
        <w:t xml:space="preserve"> command and encounters</w:t>
      </w:r>
      <w:r w:rsidR="00452195">
        <w:t xml:space="preserve"> the first </w:t>
      </w:r>
      <w:r w:rsidR="00452195" w:rsidRPr="008A600E">
        <w:rPr>
          <w:rFonts w:ascii="Courier New" w:hAnsi="Courier New" w:cs="Courier New"/>
        </w:rPr>
        <w:t>require Hint</w:t>
      </w:r>
      <w:r w:rsidR="008A600E" w:rsidRPr="008A600E">
        <w:rPr>
          <w:rFonts w:ascii="Courier New" w:hAnsi="Courier New" w:cs="Courier New"/>
        </w:rPr>
        <w:t>s</w:t>
      </w:r>
      <w:r w:rsidR="008A600E">
        <w:t xml:space="preserve"> directive).</w:t>
      </w:r>
      <w:r w:rsidR="008A6C39">
        <w:t xml:space="preserve"> Likewise, </w:t>
      </w:r>
      <w:r w:rsidR="0052055D">
        <w:t xml:space="preserve">if the Hints.ec file </w:t>
      </w:r>
      <w:r w:rsidR="003B51BF">
        <w:t xml:space="preserve">does </w:t>
      </w:r>
      <w:r w:rsidR="0052055D" w:rsidRPr="003B51BF">
        <w:rPr>
          <w:rFonts w:ascii="Courier New" w:hAnsi="Courier New" w:cs="Courier New"/>
        </w:rPr>
        <w:t>require</w:t>
      </w:r>
      <w:r w:rsidR="00AA7591" w:rsidRPr="003B51BF">
        <w:rPr>
          <w:rFonts w:ascii="Courier New" w:hAnsi="Courier New" w:cs="Courier New"/>
        </w:rPr>
        <w:t xml:space="preserve"> import</w:t>
      </w:r>
      <w:r w:rsidR="003B51BF">
        <w:t xml:space="preserve"> on</w:t>
      </w:r>
      <w:r w:rsidR="00AA7591">
        <w:t xml:space="preserve"> </w:t>
      </w:r>
      <w:r w:rsidR="0052055D">
        <w:t>a lot of other theories</w:t>
      </w:r>
      <w:r w:rsidR="00C77474">
        <w:t xml:space="preserve"> that have lemmas with the same name</w:t>
      </w:r>
      <w:r w:rsidR="0052055D">
        <w:t xml:space="preserve">, </w:t>
      </w:r>
      <w:r w:rsidR="00AA7591">
        <w:t xml:space="preserve">make sure your hints </w:t>
      </w:r>
      <w:r w:rsidR="00C77474">
        <w:t xml:space="preserve">use qualified names to specify the right lemma (or </w:t>
      </w:r>
      <w:r w:rsidR="00C024BC">
        <w:t xml:space="preserve">don’t use </w:t>
      </w:r>
      <w:r w:rsidR="00C024BC" w:rsidRPr="003B51BF">
        <w:rPr>
          <w:rFonts w:ascii="Courier New" w:hAnsi="Courier New" w:cs="Courier New"/>
        </w:rPr>
        <w:t>import</w:t>
      </w:r>
      <w:r w:rsidR="00C024BC">
        <w:t xml:space="preserve"> and use qualified names for everything).</w:t>
      </w:r>
    </w:p>
    <w:p w14:paraId="42EC89A4" w14:textId="79FB2F3F" w:rsidR="008740CE" w:rsidRDefault="008740CE" w:rsidP="00424973">
      <w:pPr>
        <w:pStyle w:val="ListParagraph"/>
        <w:numPr>
          <w:ilvl w:val="0"/>
          <w:numId w:val="30"/>
        </w:numPr>
      </w:pPr>
      <w:r>
        <w:t xml:space="preserve">When the interpreter blocks, copy the expression it can’t </w:t>
      </w:r>
      <w:r w:rsidR="00CD0D02">
        <w:t>reduce</w:t>
      </w:r>
      <w:r>
        <w:t xml:space="preserve"> </w:t>
      </w:r>
      <w:r w:rsidR="00D53597">
        <w:t xml:space="preserve">into a </w:t>
      </w:r>
      <w:r w:rsidR="000B08B5">
        <w:t xml:space="preserve">file and make it a </w:t>
      </w:r>
      <w:r w:rsidR="00D53597">
        <w:t>lemma</w:t>
      </w:r>
      <w:r w:rsidR="00D15E02">
        <w:t xml:space="preserve"> (if it’s not of type </w:t>
      </w:r>
      <w:proofErr w:type="spellStart"/>
      <w:r w:rsidR="00D15E02" w:rsidRPr="00D15E02">
        <w:rPr>
          <w:rFonts w:ascii="Courier New" w:hAnsi="Courier New" w:cs="Courier New"/>
        </w:rPr>
        <w:t>bool</w:t>
      </w:r>
      <w:proofErr w:type="spellEnd"/>
      <w:r w:rsidR="00D15E02">
        <w:t xml:space="preserve">, add </w:t>
      </w:r>
      <w:r w:rsidR="00D15E02" w:rsidRPr="00D15E02">
        <w:rPr>
          <w:rFonts w:ascii="Courier New" w:hAnsi="Courier New" w:cs="Courier New"/>
        </w:rPr>
        <w:t>= witness</w:t>
      </w:r>
      <w:r w:rsidR="00D15E02">
        <w:t xml:space="preserve"> or whatever you think the correct reduced expression is)</w:t>
      </w:r>
      <w:r w:rsidR="00D53597">
        <w:t xml:space="preserve">. </w:t>
      </w:r>
      <w:r w:rsidR="007E02F1" w:rsidRPr="00476BB0">
        <w:rPr>
          <w:rFonts w:ascii="Courier New" w:hAnsi="Courier New" w:cs="Courier New"/>
        </w:rPr>
        <w:t>Require</w:t>
      </w:r>
      <w:r w:rsidR="000B08B5">
        <w:t xml:space="preserve"> whatever theories you need</w:t>
      </w:r>
      <w:r w:rsidR="00AC1775">
        <w:t xml:space="preserve"> and now you can work on the block in </w:t>
      </w:r>
      <w:proofErr w:type="spellStart"/>
      <w:r w:rsidR="00AC1775">
        <w:t>EasyCrypt</w:t>
      </w:r>
      <w:proofErr w:type="spellEnd"/>
      <w:r w:rsidR="00AC1775">
        <w:t xml:space="preserve"> instead of restarting the interpreter </w:t>
      </w:r>
      <w:r w:rsidR="00384F9A">
        <w:t xml:space="preserve">and rerunning the script </w:t>
      </w:r>
      <w:r w:rsidR="00AC1775">
        <w:t xml:space="preserve">every time you change something. Add hints and lemmas to the new file until </w:t>
      </w:r>
      <w:r w:rsidR="00B71864">
        <w:t xml:space="preserve">the lemma can </w:t>
      </w:r>
      <w:proofErr w:type="gramStart"/>
      <w:r w:rsidR="00B71864">
        <w:t>be proved</w:t>
      </w:r>
      <w:proofErr w:type="gramEnd"/>
      <w:r w:rsidR="00B71864">
        <w:t xml:space="preserve"> with just </w:t>
      </w:r>
      <w:r w:rsidR="00B71864" w:rsidRPr="00AA4CFC">
        <w:rPr>
          <w:rFonts w:ascii="Courier New" w:hAnsi="Courier New" w:cs="Courier New"/>
        </w:rPr>
        <w:t>simplify</w:t>
      </w:r>
      <w:r w:rsidR="00B71864">
        <w:t xml:space="preserve">, </w:t>
      </w:r>
      <w:r w:rsidR="00B71864" w:rsidRPr="00AA4CFC">
        <w:rPr>
          <w:rFonts w:ascii="Courier New" w:hAnsi="Courier New" w:cs="Courier New"/>
        </w:rPr>
        <w:t xml:space="preserve">rewrite </w:t>
      </w:r>
      <w:proofErr w:type="spellStart"/>
      <w:r w:rsidR="00722A84">
        <w:rPr>
          <w:rFonts w:ascii="Courier New" w:hAnsi="Courier New" w:cs="Courier New"/>
        </w:rPr>
        <w:t>uc</w:t>
      </w:r>
      <w:r w:rsidR="00BB02ED" w:rsidRPr="00AA4CFC">
        <w:rPr>
          <w:rFonts w:ascii="Courier New" w:hAnsi="Courier New" w:cs="Courier New"/>
        </w:rPr>
        <w:t>dsl</w:t>
      </w:r>
      <w:r w:rsidR="003772D6">
        <w:rPr>
          <w:rFonts w:ascii="Courier New" w:hAnsi="Courier New" w:cs="Courier New"/>
        </w:rPr>
        <w:t>_</w:t>
      </w:r>
      <w:r w:rsidR="00BB02ED" w:rsidRPr="00AA4CFC">
        <w:rPr>
          <w:rFonts w:ascii="Courier New" w:hAnsi="Courier New" w:cs="Courier New"/>
        </w:rPr>
        <w:t>interpreter</w:t>
      </w:r>
      <w:r w:rsidR="003772D6">
        <w:rPr>
          <w:rFonts w:ascii="Courier New" w:hAnsi="Courier New" w:cs="Courier New"/>
        </w:rPr>
        <w:t>_</w:t>
      </w:r>
      <w:r w:rsidR="00BB02ED" w:rsidRPr="00AA4CFC">
        <w:rPr>
          <w:rFonts w:ascii="Courier New" w:hAnsi="Courier New" w:cs="Courier New"/>
        </w:rPr>
        <w:t>hints</w:t>
      </w:r>
      <w:proofErr w:type="spellEnd"/>
      <w:r w:rsidR="00BB02ED">
        <w:t xml:space="preserve"> and </w:t>
      </w:r>
      <w:proofErr w:type="spellStart"/>
      <w:r w:rsidR="00BB02ED" w:rsidRPr="00AA4CFC">
        <w:rPr>
          <w:rFonts w:ascii="Courier New" w:hAnsi="Courier New" w:cs="Courier New"/>
        </w:rPr>
        <w:t>smt</w:t>
      </w:r>
      <w:proofErr w:type="spellEnd"/>
      <w:r w:rsidR="00BB02ED">
        <w:t xml:space="preserve"> steps.</w:t>
      </w:r>
      <w:r w:rsidR="00A04355">
        <w:t xml:space="preserve"> </w:t>
      </w:r>
      <w:r w:rsidR="00874E97">
        <w:t>Finally, m</w:t>
      </w:r>
      <w:r w:rsidR="0003573D">
        <w:t xml:space="preserve">ove the lemmas to the support theory to which they logically belong, hints to the hint file and </w:t>
      </w:r>
      <w:proofErr w:type="spellStart"/>
      <w:r w:rsidR="00773539">
        <w:t>smt</w:t>
      </w:r>
      <w:proofErr w:type="spellEnd"/>
      <w:r w:rsidR="00773539">
        <w:t xml:space="preserve"> directives to the interpreter script.</w:t>
      </w:r>
    </w:p>
    <w:p w14:paraId="026EF357" w14:textId="35A4C5C9" w:rsidR="00736D6B" w:rsidRDefault="00736D6B" w:rsidP="00424973">
      <w:pPr>
        <w:pStyle w:val="ListParagraph"/>
        <w:numPr>
          <w:ilvl w:val="0"/>
          <w:numId w:val="30"/>
        </w:numPr>
      </w:pPr>
      <w:r>
        <w:t>By stepping through your model in the interpreter script, you may be able to n</w:t>
      </w:r>
      <w:r w:rsidR="00B006B6">
        <w:t xml:space="preserve">otice expressions not </w:t>
      </w:r>
      <w:r w:rsidR="00D27EE9">
        <w:t>reducing</w:t>
      </w:r>
      <w:r w:rsidR="00B006B6">
        <w:t xml:space="preserve"> before they cause a block. For example, assignment statements store </w:t>
      </w:r>
      <w:r w:rsidR="00004860">
        <w:t>the reduc</w:t>
      </w:r>
      <w:r w:rsidR="00F96ABC">
        <w:t>t</w:t>
      </w:r>
      <w:r w:rsidR="00004860">
        <w:t xml:space="preserve">ion </w:t>
      </w:r>
      <w:r w:rsidR="006378B0">
        <w:t xml:space="preserve">of the right-hand side </w:t>
      </w:r>
      <w:r w:rsidR="000012D8">
        <w:t>in the variable(s) of the</w:t>
      </w:r>
      <w:r w:rsidR="006378B0">
        <w:t xml:space="preserve"> left-hand side. If the local context doesn’t </w:t>
      </w:r>
      <w:r w:rsidR="00246A5B">
        <w:t xml:space="preserve">show </w:t>
      </w:r>
      <w:r w:rsidR="000012D8">
        <w:t>values</w:t>
      </w:r>
      <w:r w:rsidR="00246A5B">
        <w:t xml:space="preserve"> reduced as far as you think </w:t>
      </w:r>
      <w:r w:rsidR="00B96514">
        <w:t>they</w:t>
      </w:r>
      <w:r w:rsidR="00246A5B">
        <w:t xml:space="preserve"> should</w:t>
      </w:r>
      <w:r w:rsidR="00B96514">
        <w:t xml:space="preserve"> be</w:t>
      </w:r>
      <w:r w:rsidR="00246A5B">
        <w:t xml:space="preserve">, fix it now because the problem will only get worse if the unreduced expression </w:t>
      </w:r>
      <w:proofErr w:type="gramStart"/>
      <w:r w:rsidR="00246A5B">
        <w:t>is used</w:t>
      </w:r>
      <w:proofErr w:type="gramEnd"/>
      <w:r w:rsidR="00246A5B">
        <w:t xml:space="preserve"> in </w:t>
      </w:r>
      <w:r w:rsidR="00B96514">
        <w:t>la</w:t>
      </w:r>
      <w:r w:rsidR="00246A5B">
        <w:t>ter statements.</w:t>
      </w:r>
    </w:p>
    <w:p w14:paraId="2DA8128D" w14:textId="1E3775AC" w:rsidR="005B26EE" w:rsidRDefault="00EE3801" w:rsidP="00AB2D16">
      <w:pPr>
        <w:pStyle w:val="Heading1"/>
      </w:pPr>
      <w:bookmarkStart w:id="58" w:name="_Ref160001600"/>
      <w:bookmarkStart w:id="59" w:name="_Toc171931121"/>
      <w:r>
        <w:t xml:space="preserve">UC DSL </w:t>
      </w:r>
      <w:r w:rsidR="00994F80">
        <w:t xml:space="preserve">Quick </w:t>
      </w:r>
      <w:r w:rsidR="005B26EE">
        <w:t>Reference</w:t>
      </w:r>
      <w:bookmarkEnd w:id="58"/>
      <w:bookmarkEnd w:id="59"/>
    </w:p>
    <w:p w14:paraId="5B968341" w14:textId="040154C1" w:rsidR="005B26EE" w:rsidRDefault="00994F80" w:rsidP="005B26EE">
      <w:r>
        <w:t>This section offers a quick reference</w:t>
      </w:r>
      <w:r w:rsidR="00402329">
        <w:t xml:space="preserve"> to the UC DSL with a minimum of explanation </w:t>
      </w:r>
      <w:r w:rsidR="00A02B1E">
        <w:t>and examples</w:t>
      </w:r>
      <w:r w:rsidR="00553C5C">
        <w:t>.</w:t>
      </w:r>
      <w:r w:rsidR="003832CB">
        <w:t xml:space="preserve"> It also covers the UC DSL interpreter syntax.</w:t>
      </w:r>
    </w:p>
    <w:p w14:paraId="3541D586" w14:textId="2055FA5E" w:rsidR="007C4042" w:rsidRDefault="007C4042" w:rsidP="004A098E">
      <w:pPr>
        <w:pStyle w:val="Heading2"/>
      </w:pPr>
      <w:bookmarkStart w:id="60" w:name="_Ref123897926"/>
      <w:bookmarkStart w:id="61" w:name="_Toc171931122"/>
      <w:r>
        <w:t>Lexical Notes</w:t>
      </w:r>
      <w:bookmarkEnd w:id="60"/>
      <w:bookmarkEnd w:id="61"/>
    </w:p>
    <w:p w14:paraId="1D7298A1" w14:textId="45A99C4D" w:rsidR="007C4042" w:rsidRDefault="00A346E6" w:rsidP="005B26EE">
      <w:r>
        <w:t xml:space="preserve">Comments </w:t>
      </w:r>
      <w:proofErr w:type="gramStart"/>
      <w:r>
        <w:t>are enclosed</w:t>
      </w:r>
      <w:proofErr w:type="gramEnd"/>
      <w:r>
        <w:t xml:space="preserve"> in </w:t>
      </w:r>
      <w:r w:rsidRPr="00A346E6">
        <w:rPr>
          <w:rFonts w:ascii="Courier New" w:hAnsi="Courier New" w:cs="Courier New"/>
        </w:rPr>
        <w:t>(*</w:t>
      </w:r>
      <w:r>
        <w:t xml:space="preserve"> and </w:t>
      </w:r>
      <w:r w:rsidRPr="00A346E6">
        <w:rPr>
          <w:rFonts w:ascii="Courier New" w:hAnsi="Courier New" w:cs="Courier New"/>
        </w:rPr>
        <w:t>*)</w:t>
      </w:r>
      <w:r>
        <w:t xml:space="preserve">. They nest, as they do in </w:t>
      </w:r>
      <w:proofErr w:type="spellStart"/>
      <w:r>
        <w:t>EasyCrypt</w:t>
      </w:r>
      <w:proofErr w:type="spellEnd"/>
      <w:r>
        <w:t>.</w:t>
      </w:r>
    </w:p>
    <w:p w14:paraId="3D425344" w14:textId="0604B0C2" w:rsidR="000E7CB9" w:rsidRDefault="00F7250E" w:rsidP="005B26EE">
      <w:r>
        <w:t>UC DSL identifiers consist of letters, numbers</w:t>
      </w:r>
      <w:r w:rsidR="00D01972">
        <w:t>, apostrophes</w:t>
      </w:r>
      <w:r>
        <w:t xml:space="preserve"> and underscores</w:t>
      </w:r>
      <w:r w:rsidR="000E7CB9">
        <w:t>. They must start with a letter and may not end in an underscore or contain consecutive underscores.</w:t>
      </w:r>
      <w:r w:rsidR="006F6079">
        <w:t xml:space="preserve"> They must also not start with "uc_" or "UC_".</w:t>
      </w:r>
      <w:r w:rsidR="00852887">
        <w:t xml:space="preserve"> </w:t>
      </w:r>
      <w:r w:rsidR="00886E9B">
        <w:t xml:space="preserve">The thing </w:t>
      </w:r>
      <w:proofErr w:type="gramStart"/>
      <w:r w:rsidR="00886E9B">
        <w:t>being named</w:t>
      </w:r>
      <w:proofErr w:type="gramEnd"/>
      <w:r w:rsidR="00886E9B">
        <w:t xml:space="preserve"> imposes additional restrictions as follows:</w:t>
      </w:r>
    </w:p>
    <w:p w14:paraId="249BC6D6" w14:textId="77777777" w:rsidR="006B7237" w:rsidRDefault="006B7237">
      <w:pPr>
        <w:pStyle w:val="ListParagraph"/>
        <w:numPr>
          <w:ilvl w:val="0"/>
          <w:numId w:val="13"/>
        </w:numPr>
      </w:pPr>
      <w:r>
        <w:t>Things whose names must start with an uppercase letter:</w:t>
      </w:r>
    </w:p>
    <w:p w14:paraId="0BD9BB51" w14:textId="0882EF6A" w:rsidR="00886E9B" w:rsidRDefault="006B7237">
      <w:pPr>
        <w:pStyle w:val="ListParagraph"/>
        <w:numPr>
          <w:ilvl w:val="1"/>
          <w:numId w:val="13"/>
        </w:numPr>
      </w:pPr>
      <w:r>
        <w:t>F</w:t>
      </w:r>
      <w:r w:rsidR="007265B9">
        <w:t>ile</w:t>
      </w:r>
      <w:r w:rsidR="0003426B">
        <w:t>s</w:t>
      </w:r>
      <w:r w:rsidR="007265B9">
        <w:t xml:space="preserve"> (a.k.a. theor</w:t>
      </w:r>
      <w:r w:rsidR="0003426B">
        <w:t>ies)</w:t>
      </w:r>
    </w:p>
    <w:p w14:paraId="38A0DC25" w14:textId="02EFF114" w:rsidR="006B7237" w:rsidRDefault="006B7237">
      <w:pPr>
        <w:pStyle w:val="ListParagraph"/>
        <w:numPr>
          <w:ilvl w:val="1"/>
          <w:numId w:val="13"/>
        </w:numPr>
      </w:pPr>
      <w:r>
        <w:t>I</w:t>
      </w:r>
      <w:r w:rsidR="0003426B">
        <w:t>nterface</w:t>
      </w:r>
      <w:r w:rsidR="00665C97">
        <w:t>s</w:t>
      </w:r>
      <w:r>
        <w:t xml:space="preserve">, including the </w:t>
      </w:r>
      <w:proofErr w:type="spellStart"/>
      <w:r w:rsidR="006F6079">
        <w:t>subinterface</w:t>
      </w:r>
      <w:r>
        <w:t>s</w:t>
      </w:r>
      <w:proofErr w:type="spellEnd"/>
      <w:r>
        <w:t xml:space="preserve"> of composite interfaces, such as </w:t>
      </w:r>
      <w:proofErr w:type="spellStart"/>
      <w:r w:rsidRPr="004426D3">
        <w:rPr>
          <w:rFonts w:ascii="Courier New" w:hAnsi="Courier New" w:cs="Courier New"/>
        </w:rPr>
        <w:t>D</w:t>
      </w:r>
      <w:r>
        <w:t xml:space="preserve"> in</w:t>
      </w:r>
      <w:proofErr w:type="spellEnd"/>
      <w:r>
        <w:t xml:space="preserve"> </w:t>
      </w:r>
      <w:proofErr w:type="spellStart"/>
      <w:r w:rsidRPr="004426D3">
        <w:rPr>
          <w:rFonts w:ascii="Courier New" w:hAnsi="Courier New" w:cs="Courier New"/>
        </w:rPr>
        <w:t>FwDir</w:t>
      </w:r>
      <w:proofErr w:type="spellEnd"/>
    </w:p>
    <w:p w14:paraId="2E259239" w14:textId="3E758783" w:rsidR="007265B9" w:rsidRDefault="006B7237">
      <w:pPr>
        <w:pStyle w:val="ListParagraph"/>
        <w:numPr>
          <w:ilvl w:val="1"/>
          <w:numId w:val="13"/>
        </w:numPr>
      </w:pPr>
      <w:r>
        <w:t>F</w:t>
      </w:r>
      <w:r w:rsidR="007265B9">
        <w:t>unctionalities</w:t>
      </w:r>
      <w:r w:rsidR="003F51DE">
        <w:t>,</w:t>
      </w:r>
      <w:r w:rsidR="0003426B">
        <w:t xml:space="preserve"> </w:t>
      </w:r>
      <w:r w:rsidR="003F51DE">
        <w:t>including</w:t>
      </w:r>
      <w:r w:rsidR="00341524">
        <w:t xml:space="preserve"> </w:t>
      </w:r>
      <w:proofErr w:type="spellStart"/>
      <w:r w:rsidR="00341524">
        <w:t>subfunctionalities</w:t>
      </w:r>
      <w:proofErr w:type="spellEnd"/>
      <w:r w:rsidR="00D40952">
        <w:t xml:space="preserve">, such as </w:t>
      </w:r>
      <w:r w:rsidR="00D40952" w:rsidRPr="00D40952">
        <w:rPr>
          <w:rFonts w:ascii="Courier New" w:hAnsi="Courier New" w:cs="Courier New"/>
        </w:rPr>
        <w:t>Fw1</w:t>
      </w:r>
      <w:r w:rsidR="00D40952">
        <w:t xml:space="preserve"> in </w:t>
      </w:r>
      <w:proofErr w:type="spellStart"/>
      <w:r w:rsidR="00D40952" w:rsidRPr="00D40952">
        <w:rPr>
          <w:rFonts w:ascii="Courier New" w:hAnsi="Courier New" w:cs="Courier New"/>
        </w:rPr>
        <w:t>KEReal</w:t>
      </w:r>
      <w:proofErr w:type="spellEnd"/>
    </w:p>
    <w:p w14:paraId="77706FDB" w14:textId="77777777" w:rsidR="003F51DE" w:rsidRDefault="003F51DE">
      <w:pPr>
        <w:pStyle w:val="ListParagraph"/>
        <w:numPr>
          <w:ilvl w:val="1"/>
          <w:numId w:val="13"/>
        </w:numPr>
      </w:pPr>
      <w:r>
        <w:t>P</w:t>
      </w:r>
      <w:r w:rsidR="00127B21">
        <w:t>arties</w:t>
      </w:r>
    </w:p>
    <w:p w14:paraId="30316AB6" w14:textId="30069F32" w:rsidR="00127B21" w:rsidRDefault="003F51DE">
      <w:pPr>
        <w:pStyle w:val="ListParagraph"/>
        <w:numPr>
          <w:ilvl w:val="1"/>
          <w:numId w:val="13"/>
        </w:numPr>
      </w:pPr>
      <w:r>
        <w:t>S</w:t>
      </w:r>
      <w:r w:rsidR="00127B21">
        <w:t>tates</w:t>
      </w:r>
    </w:p>
    <w:p w14:paraId="3F55B1ED" w14:textId="162C1EA3" w:rsidR="004E2E2D" w:rsidRDefault="003F51DE">
      <w:pPr>
        <w:pStyle w:val="ListParagraph"/>
        <w:numPr>
          <w:ilvl w:val="0"/>
          <w:numId w:val="13"/>
        </w:numPr>
      </w:pPr>
      <w:r>
        <w:t>Things whose names must start with a</w:t>
      </w:r>
      <w:r w:rsidR="004E2E2D">
        <w:t xml:space="preserve"> lowercase letter.</w:t>
      </w:r>
    </w:p>
    <w:p w14:paraId="535C02D2" w14:textId="18A29A22" w:rsidR="003F51DE" w:rsidRDefault="003F51DE">
      <w:pPr>
        <w:pStyle w:val="ListParagraph"/>
        <w:numPr>
          <w:ilvl w:val="1"/>
          <w:numId w:val="13"/>
        </w:numPr>
      </w:pPr>
      <w:r>
        <w:t>Message</w:t>
      </w:r>
      <w:r w:rsidR="00CD5143">
        <w:t xml:space="preserve"> type</w:t>
      </w:r>
      <w:r>
        <w:t>s</w:t>
      </w:r>
    </w:p>
    <w:p w14:paraId="01942BDD" w14:textId="7E28F7AA" w:rsidR="00CD5143" w:rsidRDefault="00CD5143">
      <w:pPr>
        <w:pStyle w:val="ListParagraph"/>
        <w:numPr>
          <w:ilvl w:val="1"/>
          <w:numId w:val="13"/>
        </w:numPr>
      </w:pPr>
      <w:r>
        <w:t>Ports</w:t>
      </w:r>
    </w:p>
    <w:p w14:paraId="59733DA0" w14:textId="0DA35931" w:rsidR="00AD06EA" w:rsidRDefault="00CD5143">
      <w:pPr>
        <w:pStyle w:val="ListParagraph"/>
        <w:numPr>
          <w:ilvl w:val="1"/>
          <w:numId w:val="13"/>
        </w:numPr>
      </w:pPr>
      <w:r>
        <w:t>P</w:t>
      </w:r>
      <w:r w:rsidR="00AD06EA">
        <w:t>arameters of message</w:t>
      </w:r>
      <w:r>
        <w:t xml:space="preserve"> type</w:t>
      </w:r>
      <w:r w:rsidR="00AD06EA">
        <w:t>s and states</w:t>
      </w:r>
    </w:p>
    <w:p w14:paraId="262EBFC5" w14:textId="2014A6EE" w:rsidR="00D11E46" w:rsidRDefault="00CD5143">
      <w:pPr>
        <w:pStyle w:val="ListParagraph"/>
        <w:numPr>
          <w:ilvl w:val="1"/>
          <w:numId w:val="13"/>
        </w:numPr>
      </w:pPr>
      <w:r>
        <w:t>L</w:t>
      </w:r>
      <w:r w:rsidR="00D11E46">
        <w:t>ocal variables in states</w:t>
      </w:r>
    </w:p>
    <w:p w14:paraId="48F0E75F" w14:textId="1F3E920C" w:rsidR="006F6079" w:rsidRDefault="006F6079" w:rsidP="006F6079">
      <w:r>
        <w:lastRenderedPageBreak/>
        <w:t xml:space="preserve">The following UC DSL keywords </w:t>
      </w:r>
      <w:proofErr w:type="gramStart"/>
      <w:r>
        <w:t>are reserved</w:t>
      </w:r>
      <w:proofErr w:type="gramEnd"/>
      <w:r>
        <w:t xml:space="preserve"> (cannot be used as identifiers). Note that they are exclusively lowercase.</w:t>
      </w:r>
    </w:p>
    <w:p w14:paraId="5CE8F80F" w14:textId="03CE3503" w:rsidR="006F6079" w:rsidRDefault="006F6079" w:rsidP="006F6079">
      <w:pPr>
        <w:pStyle w:val="ListParagraph"/>
        <w:numPr>
          <w:ilvl w:val="0"/>
          <w:numId w:val="14"/>
        </w:numPr>
      </w:pPr>
      <w:r w:rsidRPr="001260F6">
        <w:t>adversarial</w:t>
      </w:r>
      <w:r>
        <w:t xml:space="preserve">, </w:t>
      </w:r>
      <w:r w:rsidRPr="001260F6">
        <w:t>and</w:t>
      </w:r>
      <w:r>
        <w:t xml:space="preserve">, </w:t>
      </w:r>
      <w:r w:rsidRPr="001260F6">
        <w:t>direct</w:t>
      </w:r>
      <w:r>
        <w:t xml:space="preserve">, </w:t>
      </w:r>
      <w:proofErr w:type="spellStart"/>
      <w:r w:rsidRPr="001260F6">
        <w:t>ec</w:t>
      </w:r>
      <w:r w:rsidR="00087E05">
        <w:t>_</w:t>
      </w:r>
      <w:r w:rsidRPr="001260F6">
        <w:t>requires</w:t>
      </w:r>
      <w:proofErr w:type="spellEnd"/>
      <w:r w:rsidR="00AC5DF0">
        <w:t xml:space="preserve">, </w:t>
      </w:r>
      <w:proofErr w:type="spellStart"/>
      <w:r w:rsidR="00AC5DF0">
        <w:t>elif</w:t>
      </w:r>
      <w:proofErr w:type="spellEnd"/>
      <w:r>
        <w:t xml:space="preserve">, </w:t>
      </w:r>
      <w:r w:rsidRPr="001260F6">
        <w:t>else</w:t>
      </w:r>
      <w:r>
        <w:t xml:space="preserve">, </w:t>
      </w:r>
      <w:r w:rsidRPr="001260F6">
        <w:t>end</w:t>
      </w:r>
      <w:r>
        <w:t xml:space="preserve">, </w:t>
      </w:r>
      <w:proofErr w:type="spellStart"/>
      <w:r w:rsidRPr="001260F6">
        <w:t>envport</w:t>
      </w:r>
      <w:proofErr w:type="spellEnd"/>
      <w:r>
        <w:t xml:space="preserve">, </w:t>
      </w:r>
      <w:r w:rsidRPr="001260F6">
        <w:t>fail</w:t>
      </w:r>
      <w:r>
        <w:t xml:space="preserve">, </w:t>
      </w:r>
      <w:r w:rsidRPr="001260F6">
        <w:t>functionality</w:t>
      </w:r>
      <w:r>
        <w:t xml:space="preserve">, </w:t>
      </w:r>
      <w:r w:rsidRPr="001260F6">
        <w:t>if</w:t>
      </w:r>
      <w:r>
        <w:t xml:space="preserve">, </w:t>
      </w:r>
      <w:r w:rsidRPr="001260F6">
        <w:t>implements</w:t>
      </w:r>
      <w:r>
        <w:t xml:space="preserve">, </w:t>
      </w:r>
      <w:r w:rsidRPr="001260F6">
        <w:t>in</w:t>
      </w:r>
      <w:r>
        <w:t xml:space="preserve">, </w:t>
      </w:r>
      <w:r w:rsidRPr="001260F6">
        <w:t>initial</w:t>
      </w:r>
      <w:r>
        <w:t xml:space="preserve">, </w:t>
      </w:r>
      <w:proofErr w:type="spellStart"/>
      <w:r w:rsidRPr="001260F6">
        <w:t>intport</w:t>
      </w:r>
      <w:proofErr w:type="spellEnd"/>
      <w:r>
        <w:t xml:space="preserve">, </w:t>
      </w:r>
      <w:r w:rsidRPr="001260F6">
        <w:t>match</w:t>
      </w:r>
      <w:r>
        <w:t xml:space="preserve">, </w:t>
      </w:r>
      <w:r w:rsidRPr="001260F6">
        <w:t>message</w:t>
      </w:r>
      <w:r>
        <w:t xml:space="preserve">, </w:t>
      </w:r>
      <w:r w:rsidRPr="001260F6">
        <w:t>out</w:t>
      </w:r>
      <w:r>
        <w:t xml:space="preserve">, </w:t>
      </w:r>
      <w:r w:rsidRPr="001260F6">
        <w:t>party</w:t>
      </w:r>
      <w:r>
        <w:t xml:space="preserve">, </w:t>
      </w:r>
      <w:r w:rsidRPr="001260F6">
        <w:t>send</w:t>
      </w:r>
      <w:r>
        <w:t xml:space="preserve">, </w:t>
      </w:r>
      <w:r w:rsidRPr="001260F6">
        <w:t>serves</w:t>
      </w:r>
      <w:r>
        <w:t xml:space="preserve">, </w:t>
      </w:r>
      <w:r w:rsidRPr="001260F6">
        <w:t>simulates</w:t>
      </w:r>
      <w:r>
        <w:t xml:space="preserve">, </w:t>
      </w:r>
      <w:r w:rsidRPr="001260F6">
        <w:t>simulator</w:t>
      </w:r>
      <w:r>
        <w:t xml:space="preserve">, </w:t>
      </w:r>
      <w:r w:rsidRPr="001260F6">
        <w:t>state</w:t>
      </w:r>
      <w:r>
        <w:t xml:space="preserve">, </w:t>
      </w:r>
      <w:proofErr w:type="spellStart"/>
      <w:r w:rsidRPr="001260F6">
        <w:t>subfun</w:t>
      </w:r>
      <w:proofErr w:type="spellEnd"/>
      <w:r>
        <w:t xml:space="preserve">, </w:t>
      </w:r>
      <w:r w:rsidRPr="001260F6">
        <w:t>transition</w:t>
      </w:r>
      <w:r>
        <w:t xml:space="preserve">, </w:t>
      </w:r>
      <w:proofErr w:type="spellStart"/>
      <w:r w:rsidRPr="001260F6">
        <w:t>uc</w:t>
      </w:r>
      <w:r w:rsidR="00087E05">
        <w:t>_</w:t>
      </w:r>
      <w:r w:rsidRPr="001260F6">
        <w:t>requires</w:t>
      </w:r>
      <w:proofErr w:type="spellEnd"/>
      <w:r>
        <w:t xml:space="preserve">, </w:t>
      </w:r>
      <w:r w:rsidRPr="001260F6">
        <w:t>uses</w:t>
      </w:r>
      <w:r>
        <w:t xml:space="preserve">, var, </w:t>
      </w:r>
      <w:r w:rsidRPr="001260F6">
        <w:t>with</w:t>
      </w:r>
    </w:p>
    <w:p w14:paraId="70813B67" w14:textId="4945BCCF" w:rsidR="006F6079" w:rsidRDefault="006F6079" w:rsidP="006F6079">
      <w:r>
        <w:t xml:space="preserve">The following keywords from </w:t>
      </w:r>
      <w:proofErr w:type="spellStart"/>
      <w:r>
        <w:t>EasyCrypt</w:t>
      </w:r>
      <w:proofErr w:type="spellEnd"/>
      <w:r>
        <w:t xml:space="preserve"> </w:t>
      </w:r>
      <w:proofErr w:type="gramStart"/>
      <w:r>
        <w:t>are also reserved</w:t>
      </w:r>
      <w:proofErr w:type="gramEnd"/>
      <w:r>
        <w:t>.</w:t>
      </w:r>
    </w:p>
    <w:p w14:paraId="28D0C419" w14:textId="7430ACA4" w:rsidR="006F6079" w:rsidRDefault="006F6079" w:rsidP="006F6079">
      <w:pPr>
        <w:pStyle w:val="ListParagraph"/>
        <w:numPr>
          <w:ilvl w:val="0"/>
          <w:numId w:val="14"/>
        </w:numPr>
      </w:pPr>
      <w:proofErr w:type="spellStart"/>
      <w:r>
        <w:t>Pr</w:t>
      </w:r>
      <w:proofErr w:type="spellEnd"/>
      <w:r>
        <w:t xml:space="preserve">, Top, abbrev, abstract, admit, algebra, alias, apply, as, assert, assumption, auto, axiom, axiomatized, beta, by, </w:t>
      </w:r>
      <w:proofErr w:type="spellStart"/>
      <w:r>
        <w:t>byequiv</w:t>
      </w:r>
      <w:proofErr w:type="spellEnd"/>
      <w:r>
        <w:t xml:space="preserve">, </w:t>
      </w:r>
      <w:proofErr w:type="spellStart"/>
      <w:r>
        <w:t>byphoare</w:t>
      </w:r>
      <w:proofErr w:type="spellEnd"/>
      <w:r>
        <w:t xml:space="preserve">, </w:t>
      </w:r>
      <w:proofErr w:type="spellStart"/>
      <w:r>
        <w:t>bypr</w:t>
      </w:r>
      <w:proofErr w:type="spellEnd"/>
      <w:r>
        <w:t xml:space="preserve">, call, case, </w:t>
      </w:r>
      <w:proofErr w:type="spellStart"/>
      <w:r>
        <w:t>cbv</w:t>
      </w:r>
      <w:proofErr w:type="spellEnd"/>
      <w:r>
        <w:t xml:space="preserve">, </w:t>
      </w:r>
      <w:proofErr w:type="spellStart"/>
      <w:r>
        <w:t>cfold</w:t>
      </w:r>
      <w:proofErr w:type="spellEnd"/>
      <w:r>
        <w:t xml:space="preserve">, change, class, clear, clone, </w:t>
      </w:r>
      <w:proofErr w:type="spellStart"/>
      <w:r>
        <w:t>congr</w:t>
      </w:r>
      <w:proofErr w:type="spellEnd"/>
      <w:r>
        <w:t xml:space="preserve">, </w:t>
      </w:r>
      <w:proofErr w:type="spellStart"/>
      <w:r>
        <w:t>conseq</w:t>
      </w:r>
      <w:proofErr w:type="spellEnd"/>
      <w:r>
        <w:t xml:space="preserve">, const, cut, debug, declare, delta, do, done, eager, </w:t>
      </w:r>
      <w:proofErr w:type="spellStart"/>
      <w:r>
        <w:t>elim</w:t>
      </w:r>
      <w:proofErr w:type="spellEnd"/>
      <w:r>
        <w:t xml:space="preserve">, </w:t>
      </w:r>
      <w:proofErr w:type="spellStart"/>
      <w:r>
        <w:t>equiv</w:t>
      </w:r>
      <w:proofErr w:type="spellEnd"/>
      <w:r>
        <w:t xml:space="preserve">, eta, exact, </w:t>
      </w:r>
      <w:proofErr w:type="spellStart"/>
      <w:r>
        <w:t>exfalso</w:t>
      </w:r>
      <w:proofErr w:type="spellEnd"/>
      <w:r>
        <w:t xml:space="preserve">, exists, export, </w:t>
      </w:r>
      <w:proofErr w:type="spellStart"/>
      <w:r>
        <w:t>fel</w:t>
      </w:r>
      <w:proofErr w:type="spellEnd"/>
      <w:r>
        <w:t xml:space="preserve">, fission, for, </w:t>
      </w:r>
      <w:proofErr w:type="spellStart"/>
      <w:r>
        <w:t>forall</w:t>
      </w:r>
      <w:proofErr w:type="spellEnd"/>
      <w:r>
        <w:t xml:space="preserve">, fun, fusion, glob, goal, have, hint, </w:t>
      </w:r>
      <w:proofErr w:type="spellStart"/>
      <w:r>
        <w:t>hoare</w:t>
      </w:r>
      <w:proofErr w:type="spellEnd"/>
      <w:r>
        <w:t xml:space="preserve">, </w:t>
      </w:r>
      <w:proofErr w:type="spellStart"/>
      <w:r>
        <w:t>idtac</w:t>
      </w:r>
      <w:proofErr w:type="spellEnd"/>
      <w:r>
        <w:t xml:space="preserve">, import, include, inductive, inline, instance, iota, is, </w:t>
      </w:r>
      <w:proofErr w:type="spellStart"/>
      <w:r>
        <w:t>islossless</w:t>
      </w:r>
      <w:proofErr w:type="spellEnd"/>
      <w:r>
        <w:t xml:space="preserve">, kill, lemma, let, local, logic, </w:t>
      </w:r>
      <w:proofErr w:type="spellStart"/>
      <w:r>
        <w:t>modpath</w:t>
      </w:r>
      <w:proofErr w:type="spellEnd"/>
      <w:r>
        <w:t xml:space="preserve">, module, move, </w:t>
      </w:r>
      <w:proofErr w:type="spellStart"/>
      <w:r>
        <w:t>nosmt</w:t>
      </w:r>
      <w:proofErr w:type="spellEnd"/>
      <w:r>
        <w:t xml:space="preserve">, notation, of, op, </w:t>
      </w:r>
      <w:proofErr w:type="spellStart"/>
      <w:r>
        <w:t>phoare</w:t>
      </w:r>
      <w:proofErr w:type="spellEnd"/>
      <w:r>
        <w:t xml:space="preserve">, pose, pr, pragma, pred, print, proc, progress, proof, prover, </w:t>
      </w:r>
      <w:proofErr w:type="spellStart"/>
      <w:r>
        <w:t>qed</w:t>
      </w:r>
      <w:proofErr w:type="spellEnd"/>
      <w:r>
        <w:t xml:space="preserve">, </w:t>
      </w:r>
      <w:proofErr w:type="spellStart"/>
      <w:r>
        <w:t>rcondf</w:t>
      </w:r>
      <w:proofErr w:type="spellEnd"/>
      <w:r>
        <w:t xml:space="preserve">, </w:t>
      </w:r>
      <w:proofErr w:type="spellStart"/>
      <w:r>
        <w:t>rcondt</w:t>
      </w:r>
      <w:proofErr w:type="spellEnd"/>
      <w:r>
        <w:t xml:space="preserve">, realize, reflexivity, remove, rename, replace, require, res, return, rewrite, </w:t>
      </w:r>
      <w:proofErr w:type="spellStart"/>
      <w:r>
        <w:t>rnd</w:t>
      </w:r>
      <w:proofErr w:type="spellEnd"/>
      <w:r>
        <w:t xml:space="preserve">, </w:t>
      </w:r>
      <w:proofErr w:type="spellStart"/>
      <w:r>
        <w:t>rwnormal</w:t>
      </w:r>
      <w:proofErr w:type="spellEnd"/>
      <w:r>
        <w:t xml:space="preserve">, search, section, seq, sim, simplify, skip, </w:t>
      </w:r>
      <w:proofErr w:type="spellStart"/>
      <w:r>
        <w:t>smt</w:t>
      </w:r>
      <w:proofErr w:type="spellEnd"/>
      <w:r>
        <w:t xml:space="preserve">, </w:t>
      </w:r>
      <w:proofErr w:type="spellStart"/>
      <w:r>
        <w:t>sp</w:t>
      </w:r>
      <w:proofErr w:type="spellEnd"/>
      <w:r>
        <w:t xml:space="preserve">, split, </w:t>
      </w:r>
      <w:proofErr w:type="spellStart"/>
      <w:r>
        <w:t>splitwhile</w:t>
      </w:r>
      <w:proofErr w:type="spellEnd"/>
      <w:r>
        <w:t xml:space="preserve">, </w:t>
      </w:r>
      <w:proofErr w:type="spellStart"/>
      <w:r>
        <w:t>subst</w:t>
      </w:r>
      <w:proofErr w:type="spellEnd"/>
      <w:r>
        <w:t xml:space="preserve">, </w:t>
      </w:r>
      <w:proofErr w:type="spellStart"/>
      <w:r>
        <w:t>suff</w:t>
      </w:r>
      <w:proofErr w:type="spellEnd"/>
      <w:r>
        <w:t>, swap, symmetry, then, theory, time, timeout, transitivity, trivial, try, type, undo, unroll, while, why3, wp, zeta</w:t>
      </w:r>
    </w:p>
    <w:p w14:paraId="70BB895B" w14:textId="11B3302B" w:rsidR="00C34549" w:rsidRDefault="00C34549" w:rsidP="00C34549">
      <w:r>
        <w:t>The UC DSL interpreter adds no reserved words—</w:t>
      </w:r>
      <w:proofErr w:type="gramStart"/>
      <w:r>
        <w:t>all of</w:t>
      </w:r>
      <w:proofErr w:type="gramEnd"/>
      <w:r>
        <w:t xml:space="preserve"> its keywords are either already reserved by </w:t>
      </w:r>
      <w:proofErr w:type="spellStart"/>
      <w:r>
        <w:t>EasyUC</w:t>
      </w:r>
      <w:proofErr w:type="spellEnd"/>
      <w:r>
        <w:t xml:space="preserve"> and/or </w:t>
      </w:r>
      <w:proofErr w:type="spellStart"/>
      <w:r>
        <w:t>EasyCrypt</w:t>
      </w:r>
      <w:proofErr w:type="spellEnd"/>
      <w:r>
        <w:t xml:space="preserve"> or are not reserved (may still be used as identifiers).</w:t>
      </w:r>
    </w:p>
    <w:p w14:paraId="177B6854" w14:textId="7B5A96B1" w:rsidR="00A346E6" w:rsidRDefault="00060461" w:rsidP="004A098E">
      <w:pPr>
        <w:pStyle w:val="Heading2"/>
      </w:pPr>
      <w:bookmarkStart w:id="62" w:name="_Toc171931123"/>
      <w:r>
        <w:t xml:space="preserve">UC DSL </w:t>
      </w:r>
      <w:r w:rsidR="00A346E6">
        <w:t>Syntax</w:t>
      </w:r>
      <w:bookmarkEnd w:id="62"/>
    </w:p>
    <w:p w14:paraId="364E606E" w14:textId="5C159A17" w:rsidR="002751A4" w:rsidRPr="002751A4" w:rsidRDefault="006F6079" w:rsidP="002751A4">
      <w:r>
        <w:t xml:space="preserve">This section presents the UC DSL syntax semi-formally. </w:t>
      </w:r>
      <w:r w:rsidR="002751A4">
        <w:t>The only meta-syntax used is square brackets (</w:t>
      </w:r>
      <w:r w:rsidR="002751A4" w:rsidRPr="00280F3E">
        <w:rPr>
          <w:rFonts w:ascii="Courier New" w:hAnsi="Courier New" w:cs="Courier New"/>
        </w:rPr>
        <w:t>[]</w:t>
      </w:r>
      <w:r w:rsidR="002751A4">
        <w:t>)</w:t>
      </w:r>
      <w:r w:rsidR="0015306E">
        <w:t xml:space="preserve"> to indicate optional elements. Plural nouns indicate </w:t>
      </w:r>
      <w:r>
        <w:t>that</w:t>
      </w:r>
      <w:r w:rsidR="0015306E">
        <w:t xml:space="preserve"> a </w:t>
      </w:r>
      <w:r>
        <w:t>list</w:t>
      </w:r>
      <w:r w:rsidR="00EE16E4">
        <w:t xml:space="preserve"> of elements </w:t>
      </w:r>
      <w:proofErr w:type="gramStart"/>
      <w:r w:rsidR="00EE16E4">
        <w:t>is permitted</w:t>
      </w:r>
      <w:proofErr w:type="gramEnd"/>
      <w:r w:rsidR="00F30D9E">
        <w:t>.</w:t>
      </w:r>
    </w:p>
    <w:p w14:paraId="0B4038C4" w14:textId="222CCD69" w:rsidR="004B3A19" w:rsidRDefault="004B3A19">
      <w:pPr>
        <w:pStyle w:val="ListParagraph"/>
        <w:numPr>
          <w:ilvl w:val="0"/>
          <w:numId w:val="3"/>
        </w:numPr>
      </w:pPr>
      <w:r>
        <w:t>Pre</w:t>
      </w:r>
      <w:r w:rsidR="006F6079">
        <w:t>ambl</w:t>
      </w:r>
      <w:r>
        <w:t>e</w:t>
      </w:r>
    </w:p>
    <w:p w14:paraId="473FA1F6" w14:textId="42394811" w:rsidR="004B3A19" w:rsidRDefault="004B3A19" w:rsidP="001A7082">
      <w:pPr>
        <w:pStyle w:val="Codesnippet"/>
        <w:ind w:left="1080"/>
      </w:pPr>
      <w:proofErr w:type="spellStart"/>
      <w:r w:rsidRPr="001E52AB">
        <w:t>uc</w:t>
      </w:r>
      <w:r w:rsidR="00D941F2">
        <w:t>_</w:t>
      </w:r>
      <w:r w:rsidRPr="001E52AB">
        <w:t>requires</w:t>
      </w:r>
      <w:proofErr w:type="spellEnd"/>
      <w:r w:rsidR="001E52AB" w:rsidRPr="001E52AB">
        <w:t xml:space="preserve"> UC</w:t>
      </w:r>
      <w:r w:rsidR="00CF712A">
        <w:t>-</w:t>
      </w:r>
      <w:r w:rsidR="001E52AB" w:rsidRPr="001E52AB">
        <w:t>DSL</w:t>
      </w:r>
      <w:r w:rsidR="00CF712A">
        <w:t>-</w:t>
      </w:r>
      <w:r w:rsidR="001E52AB" w:rsidRPr="001E52AB">
        <w:t>theory</w:t>
      </w:r>
      <w:r w:rsidR="00CF712A">
        <w:t>-</w:t>
      </w:r>
      <w:r w:rsidR="001E52AB" w:rsidRPr="001E52AB">
        <w:t>names</w:t>
      </w:r>
      <w:r w:rsidR="00765C6B">
        <w:t>.</w:t>
      </w:r>
    </w:p>
    <w:p w14:paraId="63445720" w14:textId="12FD1F30" w:rsidR="00FB3A81" w:rsidRPr="001E52AB" w:rsidRDefault="00FB3A81" w:rsidP="00DD7100">
      <w:pPr>
        <w:ind w:left="720"/>
      </w:pPr>
      <w:r>
        <w:t xml:space="preserve">where </w:t>
      </w:r>
      <w:r w:rsidRPr="006F6079">
        <w:rPr>
          <w:rFonts w:ascii="Courier New" w:hAnsi="Courier New" w:cs="Courier New"/>
        </w:rPr>
        <w:t>UC-DSL-theory-name</w:t>
      </w:r>
      <w:r>
        <w:t xml:space="preserve"> </w:t>
      </w:r>
      <w:r w:rsidR="00DD7100">
        <w:t xml:space="preserve">is the name of a </w:t>
      </w:r>
      <w:proofErr w:type="gramStart"/>
      <w:r w:rsidR="00DD7100">
        <w:t>".uc</w:t>
      </w:r>
      <w:proofErr w:type="gramEnd"/>
      <w:r w:rsidR="00DD7100">
        <w:t>" file on the load path</w:t>
      </w:r>
      <w:r w:rsidR="00D17E3B">
        <w:t xml:space="preserve"> (but omitting ".uc")</w:t>
      </w:r>
      <w:r w:rsidR="00DD7100">
        <w:t>.</w:t>
      </w:r>
      <w:r w:rsidR="00866F91">
        <w:t xml:space="preserve"> This also requires all </w:t>
      </w:r>
      <w:r w:rsidR="00574B65">
        <w:t xml:space="preserve">UC DSL and </w:t>
      </w:r>
      <w:proofErr w:type="spellStart"/>
      <w:r w:rsidR="00574B65">
        <w:t>EasyCrypt</w:t>
      </w:r>
      <w:proofErr w:type="spellEnd"/>
      <w:r w:rsidR="00574B65">
        <w:t xml:space="preserve"> files required</w:t>
      </w:r>
      <w:r w:rsidR="004B21C6">
        <w:t xml:space="preserve"> (directly or indirectly)</w:t>
      </w:r>
      <w:r w:rsidR="00574B65">
        <w:t xml:space="preserve"> by the named files.</w:t>
      </w:r>
      <w:r w:rsidR="00086DB1">
        <w:t xml:space="preserve"> </w:t>
      </w:r>
      <w:r w:rsidR="002D4435">
        <w:t xml:space="preserve">Elements of these theories </w:t>
      </w:r>
      <w:proofErr w:type="gramStart"/>
      <w:r w:rsidR="002D4435">
        <w:t>are referenced</w:t>
      </w:r>
      <w:proofErr w:type="gramEnd"/>
      <w:r w:rsidR="002D4435">
        <w:t xml:space="preserve"> using qualified names.</w:t>
      </w:r>
    </w:p>
    <w:p w14:paraId="3D979612" w14:textId="36F42345" w:rsidR="001E52AB" w:rsidRPr="001E52AB" w:rsidRDefault="001E52AB" w:rsidP="001A7082">
      <w:pPr>
        <w:pStyle w:val="Codesnippet"/>
        <w:ind w:left="1080"/>
      </w:pPr>
      <w:proofErr w:type="spellStart"/>
      <w:r>
        <w:t>e</w:t>
      </w:r>
      <w:r w:rsidRPr="001E52AB">
        <w:t>c</w:t>
      </w:r>
      <w:r w:rsidR="00D941F2">
        <w:t>_</w:t>
      </w:r>
      <w:r w:rsidRPr="001E52AB">
        <w:t>requires</w:t>
      </w:r>
      <w:proofErr w:type="spellEnd"/>
      <w:r w:rsidRPr="001E52AB">
        <w:t xml:space="preserve"> </w:t>
      </w:r>
      <w:r w:rsidR="009B0961">
        <w:t>[</w:t>
      </w:r>
      <w:proofErr w:type="gramStart"/>
      <w:r w:rsidR="009B0961">
        <w:t>+]</w:t>
      </w:r>
      <w:proofErr w:type="spellStart"/>
      <w:r>
        <w:t>Easy</w:t>
      </w:r>
      <w:r w:rsidRPr="001E52AB">
        <w:t>C</w:t>
      </w:r>
      <w:r>
        <w:t>rypt</w:t>
      </w:r>
      <w:proofErr w:type="spellEnd"/>
      <w:proofErr w:type="gramEnd"/>
      <w:r w:rsidR="00DD7100">
        <w:t>-</w:t>
      </w:r>
      <w:r w:rsidRPr="001E52AB">
        <w:t>theory</w:t>
      </w:r>
      <w:r w:rsidR="009B0961">
        <w:t>-</w:t>
      </w:r>
      <w:r w:rsidRPr="001E52AB">
        <w:t>names</w:t>
      </w:r>
      <w:r w:rsidR="00765C6B">
        <w:t>.</w:t>
      </w:r>
    </w:p>
    <w:p w14:paraId="5190C8ED" w14:textId="1FA9D88E" w:rsidR="00DD7100" w:rsidRPr="001E52AB" w:rsidRDefault="00DD7100" w:rsidP="00DD7100">
      <w:pPr>
        <w:ind w:left="720"/>
      </w:pPr>
      <w:r>
        <w:t xml:space="preserve">where </w:t>
      </w:r>
      <w:proofErr w:type="spellStart"/>
      <w:r w:rsidRPr="006F6079">
        <w:rPr>
          <w:rFonts w:ascii="Courier New" w:hAnsi="Courier New" w:cs="Courier New"/>
        </w:rPr>
        <w:t>EasyCrypt</w:t>
      </w:r>
      <w:proofErr w:type="spellEnd"/>
      <w:r w:rsidRPr="006F6079">
        <w:rPr>
          <w:rFonts w:ascii="Courier New" w:hAnsi="Courier New" w:cs="Courier New"/>
        </w:rPr>
        <w:t>-theory-name</w:t>
      </w:r>
      <w:r>
        <w:t xml:space="preserve"> is the name of a</w:t>
      </w:r>
      <w:r w:rsidR="00CB20E8">
        <w:t>n</w:t>
      </w:r>
      <w:r>
        <w:t xml:space="preserve"> ".</w:t>
      </w:r>
      <w:proofErr w:type="spellStart"/>
      <w:r w:rsidR="00CB20E8">
        <w:t>e</w:t>
      </w:r>
      <w:r>
        <w:t>c</w:t>
      </w:r>
      <w:proofErr w:type="spellEnd"/>
      <w:r>
        <w:t>" file on the load path</w:t>
      </w:r>
      <w:r w:rsidR="00D17E3B">
        <w:t xml:space="preserve"> (but omitting ".</w:t>
      </w:r>
      <w:proofErr w:type="spellStart"/>
      <w:r w:rsidR="00D17E3B">
        <w:t>ec</w:t>
      </w:r>
      <w:proofErr w:type="spellEnd"/>
      <w:r w:rsidR="00D17E3B">
        <w:t>")</w:t>
      </w:r>
      <w:r>
        <w:t>.</w:t>
      </w:r>
      <w:r w:rsidR="009B0961">
        <w:t xml:space="preserve"> </w:t>
      </w:r>
      <w:r w:rsidR="00FD7ACF">
        <w:t xml:space="preserve">This also requires all </w:t>
      </w:r>
      <w:proofErr w:type="spellStart"/>
      <w:r w:rsidR="00FD7ACF">
        <w:t>EasyCrypt</w:t>
      </w:r>
      <w:proofErr w:type="spellEnd"/>
      <w:r w:rsidR="00FD7ACF">
        <w:t xml:space="preserve"> files required (directly or indirectly) by the named files. </w:t>
      </w:r>
      <w:r w:rsidR="009B0961">
        <w:t>The optional "+" means to import the theory as well</w:t>
      </w:r>
      <w:r w:rsidR="00C5005C">
        <w:t>, allowing the use of unqualified names</w:t>
      </w:r>
      <w:r w:rsidR="009B0961">
        <w:t xml:space="preserve"> </w:t>
      </w:r>
      <w:r w:rsidR="00334F9C">
        <w:t xml:space="preserve">(but does not import </w:t>
      </w:r>
      <w:r w:rsidR="00E130FE">
        <w:t>anything it imports)</w:t>
      </w:r>
      <w:r w:rsidR="009B0961">
        <w:t>.</w:t>
      </w:r>
    </w:p>
    <w:p w14:paraId="61AFB8F1" w14:textId="75D83268" w:rsidR="004A098E" w:rsidRDefault="004A098E">
      <w:pPr>
        <w:pStyle w:val="ListParagraph"/>
        <w:numPr>
          <w:ilvl w:val="0"/>
          <w:numId w:val="3"/>
        </w:numPr>
      </w:pPr>
      <w:r>
        <w:t>Interface</w:t>
      </w:r>
    </w:p>
    <w:p w14:paraId="2C947A29" w14:textId="7FC15C0E" w:rsidR="00DF2A2E" w:rsidRDefault="00DF2A2E">
      <w:pPr>
        <w:pStyle w:val="ListParagraph"/>
        <w:numPr>
          <w:ilvl w:val="1"/>
          <w:numId w:val="3"/>
        </w:numPr>
      </w:pPr>
      <w:r>
        <w:t>Basic</w:t>
      </w:r>
      <w:r w:rsidR="00B11C5C">
        <w:t xml:space="preserve"> interface</w:t>
      </w:r>
    </w:p>
    <w:p w14:paraId="5151C2E9" w14:textId="3BE7FBBA" w:rsidR="00DF2A2E" w:rsidRPr="002807F1" w:rsidRDefault="00F56E41" w:rsidP="00305240">
      <w:pPr>
        <w:pStyle w:val="Codesnippet"/>
        <w:ind w:left="1800"/>
        <w:rPr>
          <w:rFonts w:asciiTheme="minorHAnsi" w:hAnsiTheme="minorHAnsi" w:cstheme="minorHAnsi"/>
        </w:rPr>
      </w:pPr>
      <w:r w:rsidRPr="00F56E41">
        <w:t xml:space="preserve">direct ID </w:t>
      </w:r>
      <w:proofErr w:type="gramStart"/>
      <w:r w:rsidRPr="00F56E41">
        <w:t>{ message</w:t>
      </w:r>
      <w:proofErr w:type="gramEnd"/>
      <w:r w:rsidRPr="00F56E41">
        <w:t>-types }</w:t>
      </w:r>
    </w:p>
    <w:p w14:paraId="5BDF7C6A" w14:textId="4DB0D288" w:rsidR="00DF2A2E" w:rsidRDefault="00F56E41" w:rsidP="00305240">
      <w:pPr>
        <w:pStyle w:val="Codesnippet"/>
        <w:ind w:left="1800"/>
      </w:pPr>
      <w:r>
        <w:t>adversarial</w:t>
      </w:r>
      <w:r w:rsidRPr="00F56E41">
        <w:t xml:space="preserve"> ID </w:t>
      </w:r>
      <w:proofErr w:type="gramStart"/>
      <w:r w:rsidRPr="00F56E41">
        <w:t>{ message</w:t>
      </w:r>
      <w:proofErr w:type="gramEnd"/>
      <w:r w:rsidRPr="00F56E41">
        <w:t>-types }</w:t>
      </w:r>
    </w:p>
    <w:p w14:paraId="005256B0" w14:textId="13897B95" w:rsidR="009B2BC5" w:rsidRDefault="00087D07" w:rsidP="00B160B8">
      <w:pPr>
        <w:ind w:left="1440"/>
      </w:pPr>
      <w:r>
        <w:t xml:space="preserve">where </w:t>
      </w:r>
      <w:r w:rsidRPr="00EC4FA3">
        <w:rPr>
          <w:rFonts w:ascii="Courier New" w:hAnsi="Courier New" w:cs="Courier New"/>
        </w:rPr>
        <w:t>ID</w:t>
      </w:r>
      <w:r>
        <w:t xml:space="preserve"> </w:t>
      </w:r>
      <w:r w:rsidR="00EC4FA3">
        <w:t>is the name of the interface and must start with an uppercase letter.</w:t>
      </w:r>
    </w:p>
    <w:p w14:paraId="3999BB6F" w14:textId="200E13D3" w:rsidR="00F56E41" w:rsidRDefault="00CD764B">
      <w:pPr>
        <w:pStyle w:val="ListParagraph"/>
        <w:numPr>
          <w:ilvl w:val="1"/>
          <w:numId w:val="3"/>
        </w:numPr>
      </w:pPr>
      <w:r>
        <w:lastRenderedPageBreak/>
        <w:t>M</w:t>
      </w:r>
      <w:r w:rsidR="00F56E41">
        <w:t>essage type</w:t>
      </w:r>
    </w:p>
    <w:p w14:paraId="21D7A709" w14:textId="24A8C1F0" w:rsidR="008C3F55" w:rsidRPr="008E39C2" w:rsidRDefault="008C3F55" w:rsidP="009F63CA">
      <w:pPr>
        <w:pStyle w:val="Codesnippet"/>
        <w:ind w:left="1800"/>
      </w:pPr>
      <w:proofErr w:type="gramStart"/>
      <w:r w:rsidRPr="008E39C2">
        <w:t xml:space="preserve">in  </w:t>
      </w:r>
      <w:r w:rsidR="00331C95">
        <w:t>[</w:t>
      </w:r>
      <w:proofErr w:type="gramEnd"/>
      <w:r w:rsidRPr="008E39C2">
        <w:t>ID</w:t>
      </w:r>
      <w:r w:rsidR="009A0498">
        <w:t>2</w:t>
      </w:r>
      <w:r w:rsidRPr="008E39C2">
        <w:t>@</w:t>
      </w:r>
      <w:r w:rsidR="00331C95">
        <w:t>]</w:t>
      </w:r>
      <w:r w:rsidR="00231420">
        <w:t xml:space="preserve"> </w:t>
      </w:r>
      <w:r w:rsidRPr="008E39C2">
        <w:t>ID</w:t>
      </w:r>
      <w:r w:rsidR="009A0498">
        <w:t>1</w:t>
      </w:r>
      <w:r w:rsidR="00E130FE">
        <w:t xml:space="preserve"> </w:t>
      </w:r>
      <w:r w:rsidR="008E39C2" w:rsidRPr="008E39C2">
        <w:t>[</w:t>
      </w:r>
      <w:r w:rsidRPr="008E39C2">
        <w:t>(</w:t>
      </w:r>
      <w:r w:rsidR="008E39C2" w:rsidRPr="008E39C2">
        <w:t>[message-parameters]</w:t>
      </w:r>
      <w:r w:rsidRPr="008E39C2">
        <w:t>)</w:t>
      </w:r>
      <w:r w:rsidR="008E39C2" w:rsidRPr="008E39C2">
        <w:t>]</w:t>
      </w:r>
    </w:p>
    <w:p w14:paraId="1AE85EEB" w14:textId="7D39207B" w:rsidR="008C3F55" w:rsidRDefault="008C3F55" w:rsidP="009F63CA">
      <w:pPr>
        <w:pStyle w:val="Codesnippet"/>
        <w:ind w:left="1800"/>
      </w:pPr>
      <w:r w:rsidRPr="008E39C2">
        <w:t xml:space="preserve">out </w:t>
      </w:r>
      <w:r w:rsidR="008E39C2" w:rsidRPr="008E39C2">
        <w:t>ID</w:t>
      </w:r>
      <w:r w:rsidR="009A0498">
        <w:t>1</w:t>
      </w:r>
      <w:r w:rsidR="00231420">
        <w:t xml:space="preserve"> </w:t>
      </w:r>
      <w:r w:rsidR="008E39C2" w:rsidRPr="008E39C2">
        <w:t>[([message-parameters])]</w:t>
      </w:r>
      <w:r w:rsidR="00231420">
        <w:t xml:space="preserve"> </w:t>
      </w:r>
      <w:r w:rsidR="00331C95">
        <w:t>[</w:t>
      </w:r>
      <w:r w:rsidRPr="008E39C2">
        <w:t>@</w:t>
      </w:r>
      <w:r w:rsidR="008E39C2" w:rsidRPr="008E39C2">
        <w:t>ID</w:t>
      </w:r>
      <w:r w:rsidR="009A0498">
        <w:t>2</w:t>
      </w:r>
      <w:r w:rsidR="00331C95">
        <w:t>]</w:t>
      </w:r>
    </w:p>
    <w:p w14:paraId="578EB04F" w14:textId="62A38BDD" w:rsidR="00331C95" w:rsidRDefault="00331C95" w:rsidP="00331C95">
      <w:pPr>
        <w:ind w:left="1440"/>
      </w:pPr>
      <w:r>
        <w:t xml:space="preserve">where </w:t>
      </w:r>
      <w:r w:rsidRPr="00331C95">
        <w:rPr>
          <w:rFonts w:ascii="Courier New" w:hAnsi="Courier New" w:cs="Courier New"/>
        </w:rPr>
        <w:t>ID</w:t>
      </w:r>
      <w:r w:rsidR="009A0498">
        <w:rPr>
          <w:rFonts w:ascii="Courier New" w:hAnsi="Courier New" w:cs="Courier New"/>
        </w:rPr>
        <w:t>1</w:t>
      </w:r>
      <w:r>
        <w:t xml:space="preserve"> is the name of </w:t>
      </w:r>
      <w:r w:rsidR="001A22CC">
        <w:t>the</w:t>
      </w:r>
      <w:r>
        <w:t xml:space="preserve"> message type</w:t>
      </w:r>
      <w:r w:rsidR="009A0498">
        <w:t xml:space="preserve">, </w:t>
      </w:r>
      <w:r w:rsidR="009A0498" w:rsidRPr="00331C95">
        <w:rPr>
          <w:rFonts w:ascii="Courier New" w:hAnsi="Courier New" w:cs="Courier New"/>
        </w:rPr>
        <w:t>ID</w:t>
      </w:r>
      <w:r w:rsidR="006F6079">
        <w:rPr>
          <w:rFonts w:ascii="Courier New" w:hAnsi="Courier New" w:cs="Courier New"/>
        </w:rPr>
        <w:t>2</w:t>
      </w:r>
      <w:r w:rsidR="009A0498">
        <w:t xml:space="preserve"> is the name of a </w:t>
      </w:r>
      <w:proofErr w:type="gramStart"/>
      <w:r w:rsidR="009A0498">
        <w:t>port</w:t>
      </w:r>
      <w:proofErr w:type="gramEnd"/>
      <w:r w:rsidR="00EA0457">
        <w:t xml:space="preserve"> and</w:t>
      </w:r>
      <w:r>
        <w:t xml:space="preserve"> </w:t>
      </w:r>
      <w:r w:rsidR="00EA0457">
        <w:t>b</w:t>
      </w:r>
      <w:r>
        <w:t>oth must begin with a lowercase letter. Message types in direct interfaces must specify a port and message types in adversarial interfaces must not specify a port.</w:t>
      </w:r>
      <w:r w:rsidR="000D3F89">
        <w:t xml:space="preserve"> The </w:t>
      </w:r>
      <w:r w:rsidR="000D3F89" w:rsidRPr="00415AFF">
        <w:rPr>
          <w:rFonts w:ascii="Courier New" w:hAnsi="Courier New" w:cs="Courier New"/>
        </w:rPr>
        <w:t>in</w:t>
      </w:r>
      <w:r w:rsidR="000D3F89">
        <w:t xml:space="preserve"> and </w:t>
      </w:r>
      <w:r w:rsidR="000D3F89" w:rsidRPr="00415AFF">
        <w:rPr>
          <w:rFonts w:ascii="Courier New" w:hAnsi="Courier New" w:cs="Courier New"/>
        </w:rPr>
        <w:t>out</w:t>
      </w:r>
      <w:r w:rsidR="000D3F89">
        <w:t xml:space="preserve"> keywords indicate the direction of the message, relative to a real or ideal functionality</w:t>
      </w:r>
      <w:r w:rsidR="00415AFF">
        <w:t xml:space="preserve"> that implements them.</w:t>
      </w:r>
    </w:p>
    <w:p w14:paraId="0A17E6D3" w14:textId="6A12F6F6" w:rsidR="009B2BC5" w:rsidRDefault="009B2BC5">
      <w:pPr>
        <w:pStyle w:val="ListParagraph"/>
        <w:numPr>
          <w:ilvl w:val="1"/>
          <w:numId w:val="3"/>
        </w:numPr>
      </w:pPr>
      <w:r>
        <w:t>Message parameter</w:t>
      </w:r>
    </w:p>
    <w:p w14:paraId="749922B1" w14:textId="543DA8C3" w:rsidR="00383F95" w:rsidRDefault="00383F95" w:rsidP="00383F95">
      <w:pPr>
        <w:pStyle w:val="Codesnippet"/>
        <w:ind w:left="1800"/>
      </w:pPr>
      <w:proofErr w:type="gramStart"/>
      <w:r>
        <w:t>ID :</w:t>
      </w:r>
      <w:proofErr w:type="gramEnd"/>
      <w:r>
        <w:t xml:space="preserve"> </w:t>
      </w:r>
      <w:r w:rsidR="00CF7F9A">
        <w:t>TYPE</w:t>
      </w:r>
    </w:p>
    <w:p w14:paraId="4293DA8A" w14:textId="5C802A6A" w:rsidR="00F41547" w:rsidRPr="008E39C2" w:rsidRDefault="00F41547" w:rsidP="00F41547">
      <w:pPr>
        <w:ind w:left="1440"/>
      </w:pPr>
      <w:r>
        <w:t xml:space="preserve">where </w:t>
      </w:r>
      <w:r w:rsidRPr="00CF7F9A">
        <w:rPr>
          <w:rFonts w:ascii="Courier New" w:hAnsi="Courier New" w:cs="Courier New"/>
        </w:rPr>
        <w:t>ID</w:t>
      </w:r>
      <w:r>
        <w:t xml:space="preserve"> is the name of the parameter</w:t>
      </w:r>
      <w:r w:rsidR="00AE5C6D">
        <w:t>, which</w:t>
      </w:r>
      <w:r>
        <w:t xml:space="preserve"> must begin with a lowercase letter</w:t>
      </w:r>
      <w:r w:rsidR="00AE5C6D">
        <w:t xml:space="preserve">, and </w:t>
      </w:r>
      <w:r w:rsidR="00CF7F9A" w:rsidRPr="00CF7F9A">
        <w:rPr>
          <w:rFonts w:ascii="Courier New" w:hAnsi="Courier New" w:cs="Courier New"/>
        </w:rPr>
        <w:t>TYPE</w:t>
      </w:r>
      <w:r w:rsidR="00AE5C6D">
        <w:t xml:space="preserve"> is an </w:t>
      </w:r>
      <w:proofErr w:type="spellStart"/>
      <w:r w:rsidR="00AE5C6D">
        <w:t>EasyCrypt</w:t>
      </w:r>
      <w:proofErr w:type="spellEnd"/>
      <w:r w:rsidR="00AE5C6D">
        <w:t xml:space="preserve"> </w:t>
      </w:r>
      <w:r w:rsidR="00CF7F9A">
        <w:t>type expression.</w:t>
      </w:r>
      <w:r w:rsidR="008A04A7">
        <w:t xml:space="preserve"> Multiple parameters </w:t>
      </w:r>
      <w:proofErr w:type="gramStart"/>
      <w:r w:rsidR="008A04A7">
        <w:t>are separated</w:t>
      </w:r>
      <w:proofErr w:type="gramEnd"/>
      <w:r w:rsidR="008A04A7">
        <w:t xml:space="preserve"> by commas.</w:t>
      </w:r>
    </w:p>
    <w:p w14:paraId="4FE45636" w14:textId="4DD0DAAE" w:rsidR="0064578A" w:rsidRDefault="0064578A">
      <w:pPr>
        <w:pStyle w:val="ListParagraph"/>
        <w:numPr>
          <w:ilvl w:val="1"/>
          <w:numId w:val="3"/>
        </w:numPr>
      </w:pPr>
      <w:r>
        <w:t>Composite</w:t>
      </w:r>
      <w:r w:rsidR="00B11C5C">
        <w:t xml:space="preserve"> interface</w:t>
      </w:r>
    </w:p>
    <w:p w14:paraId="19FEFE2D" w14:textId="225860EF" w:rsidR="007678EF" w:rsidRPr="002807F1" w:rsidRDefault="007678EF" w:rsidP="007678EF">
      <w:pPr>
        <w:pStyle w:val="Codesnippet"/>
        <w:ind w:left="1800"/>
        <w:rPr>
          <w:rFonts w:asciiTheme="minorHAnsi" w:hAnsiTheme="minorHAnsi" w:cstheme="minorHAnsi"/>
        </w:rPr>
      </w:pPr>
      <w:r w:rsidRPr="00F56E41">
        <w:t xml:space="preserve">direct ID </w:t>
      </w:r>
      <w:proofErr w:type="gramStart"/>
      <w:r w:rsidRPr="00F56E41">
        <w:t xml:space="preserve">{ </w:t>
      </w:r>
      <w:proofErr w:type="spellStart"/>
      <w:r w:rsidR="006F6079">
        <w:t>subinterface</w:t>
      </w:r>
      <w:r w:rsidR="00E30654">
        <w:t>s</w:t>
      </w:r>
      <w:proofErr w:type="spellEnd"/>
      <w:proofErr w:type="gramEnd"/>
      <w:r w:rsidRPr="00F56E41">
        <w:t xml:space="preserve"> }</w:t>
      </w:r>
    </w:p>
    <w:p w14:paraId="6669CA2E" w14:textId="52397D51" w:rsidR="007678EF" w:rsidRDefault="007678EF" w:rsidP="007678EF">
      <w:pPr>
        <w:pStyle w:val="Codesnippet"/>
        <w:ind w:left="1800"/>
      </w:pPr>
      <w:r>
        <w:t>adversarial</w:t>
      </w:r>
      <w:r w:rsidRPr="00F56E41">
        <w:t xml:space="preserve"> ID </w:t>
      </w:r>
      <w:proofErr w:type="gramStart"/>
      <w:r w:rsidRPr="00F56E41">
        <w:t xml:space="preserve">{ </w:t>
      </w:r>
      <w:proofErr w:type="spellStart"/>
      <w:r w:rsidR="006F6079">
        <w:t>subinterface</w:t>
      </w:r>
      <w:r w:rsidRPr="00F56E41">
        <w:t>s</w:t>
      </w:r>
      <w:proofErr w:type="spellEnd"/>
      <w:proofErr w:type="gramEnd"/>
      <w:r w:rsidRPr="00F56E41">
        <w:t xml:space="preserve"> }</w:t>
      </w:r>
    </w:p>
    <w:p w14:paraId="56B59F4C" w14:textId="456EA3AC" w:rsidR="00B24F29" w:rsidRDefault="00B24F29" w:rsidP="00B24F29">
      <w:pPr>
        <w:ind w:left="1440"/>
      </w:pPr>
      <w:r>
        <w:t xml:space="preserve">where </w:t>
      </w:r>
      <w:r w:rsidRPr="00EC4FA3">
        <w:rPr>
          <w:rFonts w:ascii="Courier New" w:hAnsi="Courier New" w:cs="Courier New"/>
        </w:rPr>
        <w:t>ID</w:t>
      </w:r>
      <w:r>
        <w:t xml:space="preserve"> is the name of the interface and must start with an uppercase letter.</w:t>
      </w:r>
    </w:p>
    <w:p w14:paraId="57923C78" w14:textId="66A6FBDE" w:rsidR="00FD181E" w:rsidRDefault="006F6079">
      <w:pPr>
        <w:pStyle w:val="ListParagraph"/>
        <w:numPr>
          <w:ilvl w:val="1"/>
          <w:numId w:val="3"/>
        </w:numPr>
      </w:pPr>
      <w:r>
        <w:t>Subinterface</w:t>
      </w:r>
    </w:p>
    <w:p w14:paraId="1626849E" w14:textId="70F34C3C" w:rsidR="00FD181E" w:rsidRPr="002807F1" w:rsidRDefault="00FD181E" w:rsidP="00FD181E">
      <w:pPr>
        <w:pStyle w:val="Codesnippet"/>
        <w:ind w:left="1800"/>
        <w:rPr>
          <w:rFonts w:asciiTheme="minorHAnsi" w:hAnsiTheme="minorHAnsi" w:cstheme="minorHAnsi"/>
        </w:rPr>
      </w:pPr>
      <w:r w:rsidRPr="00F56E41">
        <w:t>ID</w:t>
      </w:r>
      <w:proofErr w:type="gramStart"/>
      <w:r w:rsidRPr="00F56E41">
        <w:t>1</w:t>
      </w:r>
      <w:r>
        <w:t xml:space="preserve"> :</w:t>
      </w:r>
      <w:proofErr w:type="gramEnd"/>
      <w:r>
        <w:t xml:space="preserve"> ID2</w:t>
      </w:r>
    </w:p>
    <w:p w14:paraId="0AA87651" w14:textId="4FD70831" w:rsidR="00E6672A" w:rsidRDefault="00FD181E" w:rsidP="00E6672A">
      <w:pPr>
        <w:ind w:left="1440"/>
      </w:pPr>
      <w:r>
        <w:t xml:space="preserve">where </w:t>
      </w:r>
      <w:r w:rsidRPr="00B66F1D">
        <w:rPr>
          <w:rFonts w:ascii="Courier New" w:hAnsi="Courier New" w:cs="Courier New"/>
        </w:rPr>
        <w:t>ID1</w:t>
      </w:r>
      <w:r>
        <w:t xml:space="preserve"> is </w:t>
      </w:r>
      <w:r w:rsidR="006F6079">
        <w:t>the</w:t>
      </w:r>
      <w:r>
        <w:t xml:space="preserve"> name</w:t>
      </w:r>
      <w:r w:rsidR="006F6079">
        <w:t xml:space="preserve"> of the </w:t>
      </w:r>
      <w:proofErr w:type="spellStart"/>
      <w:r w:rsidR="006F6079">
        <w:t>subinterface</w:t>
      </w:r>
      <w:proofErr w:type="spellEnd"/>
      <w:r w:rsidR="006F6079">
        <w:t>, which must</w:t>
      </w:r>
      <w:r>
        <w:t xml:space="preserve"> start with an uppercase letter</w:t>
      </w:r>
      <w:r w:rsidR="006F6079">
        <w:t>,</w:t>
      </w:r>
      <w:r>
        <w:t xml:space="preserve"> and </w:t>
      </w:r>
      <w:r w:rsidRPr="00B66F1D">
        <w:rPr>
          <w:rFonts w:ascii="Courier New" w:hAnsi="Courier New" w:cs="Courier New"/>
        </w:rPr>
        <w:t>ID2</w:t>
      </w:r>
      <w:r>
        <w:t xml:space="preserve"> is the name of a basic interface. </w:t>
      </w:r>
      <w:r w:rsidR="00E6672A">
        <w:t>A direct or adversarial composite interface m</w:t>
      </w:r>
      <w:r w:rsidR="00B24F29">
        <w:t>ust</w:t>
      </w:r>
      <w:r w:rsidR="00E6672A">
        <w:t xml:space="preserve"> only contain direct or adversarial basic </w:t>
      </w:r>
      <w:proofErr w:type="spellStart"/>
      <w:r w:rsidR="006F6079">
        <w:t>sub</w:t>
      </w:r>
      <w:r w:rsidR="00E6672A">
        <w:t>interfaces</w:t>
      </w:r>
      <w:proofErr w:type="spellEnd"/>
      <w:r w:rsidR="00E6672A">
        <w:t>, respectively.</w:t>
      </w:r>
    </w:p>
    <w:p w14:paraId="02F63B38" w14:textId="77777777" w:rsidR="00657DF6" w:rsidRDefault="00657DF6" w:rsidP="00657DF6">
      <w:pPr>
        <w:pStyle w:val="ListParagraph"/>
        <w:numPr>
          <w:ilvl w:val="0"/>
          <w:numId w:val="3"/>
        </w:numPr>
      </w:pPr>
      <w:r>
        <w:t>Ideal functionality</w:t>
      </w:r>
    </w:p>
    <w:p w14:paraId="3B4A7403" w14:textId="77777777" w:rsidR="00657DF6" w:rsidRPr="00CE34E6" w:rsidRDefault="00657DF6" w:rsidP="00657DF6">
      <w:pPr>
        <w:pStyle w:val="Codesnippet"/>
        <w:ind w:left="1080"/>
        <w:rPr>
          <w:rFonts w:asciiTheme="minorHAnsi" w:hAnsiTheme="minorHAnsi" w:cstheme="minorBidi"/>
        </w:rPr>
      </w:pPr>
      <w:r w:rsidRPr="003637E3">
        <w:t xml:space="preserve">functionality ID1 implements ID2 ID3 </w:t>
      </w:r>
      <w:proofErr w:type="gramStart"/>
      <w:r w:rsidRPr="003637E3">
        <w:t>{ state</w:t>
      </w:r>
      <w:proofErr w:type="gramEnd"/>
      <w:r>
        <w:t>-machine</w:t>
      </w:r>
      <w:r w:rsidRPr="003637E3">
        <w:t xml:space="preserve"> }</w:t>
      </w:r>
    </w:p>
    <w:p w14:paraId="3251786D" w14:textId="579E7D8F" w:rsidR="00657DF6" w:rsidRDefault="00657DF6" w:rsidP="00657DF6">
      <w:pPr>
        <w:ind w:left="720"/>
      </w:pPr>
      <w:r>
        <w:t xml:space="preserve">where </w:t>
      </w:r>
      <w:r w:rsidRPr="00CE34E6">
        <w:rPr>
          <w:rFonts w:ascii="Courier New" w:hAnsi="Courier New" w:cs="Courier New"/>
        </w:rPr>
        <w:t>ID1</w:t>
      </w:r>
      <w:r>
        <w:t xml:space="preserve"> is the name of the functionality, which must begin with an uppercase letter, </w:t>
      </w:r>
      <w:r w:rsidRPr="00CE34E6">
        <w:rPr>
          <w:rFonts w:ascii="Courier New" w:hAnsi="Courier New" w:cs="Courier New"/>
        </w:rPr>
        <w:t>ID2</w:t>
      </w:r>
      <w:r>
        <w:t xml:space="preserve"> is </w:t>
      </w:r>
      <w:r w:rsidR="00A61DCF">
        <w:t xml:space="preserve">the name of </w:t>
      </w:r>
      <w:r>
        <w:t xml:space="preserve">a composite direct interface and </w:t>
      </w:r>
      <w:r w:rsidRPr="00CE34E6">
        <w:rPr>
          <w:rFonts w:ascii="Courier New" w:hAnsi="Courier New" w:cs="Courier New"/>
        </w:rPr>
        <w:t>ID3</w:t>
      </w:r>
      <w:r>
        <w:t xml:space="preserve"> is </w:t>
      </w:r>
      <w:r w:rsidR="009B07B9">
        <w:t xml:space="preserve">the name of </w:t>
      </w:r>
      <w:r>
        <w:t>a basic adversarial interface.</w:t>
      </w:r>
    </w:p>
    <w:p w14:paraId="13EB7469" w14:textId="690AE2E7" w:rsidR="0081174D" w:rsidRDefault="004A098E">
      <w:pPr>
        <w:pStyle w:val="ListParagraph"/>
        <w:numPr>
          <w:ilvl w:val="0"/>
          <w:numId w:val="3"/>
        </w:numPr>
      </w:pPr>
      <w:r>
        <w:t>Real functionality</w:t>
      </w:r>
    </w:p>
    <w:p w14:paraId="7F3629DD" w14:textId="4DD914FD" w:rsidR="00187B1A" w:rsidRPr="00187B1A" w:rsidRDefault="0081174D" w:rsidP="00187B1A">
      <w:pPr>
        <w:pStyle w:val="Codesnippet"/>
        <w:ind w:left="1080"/>
        <w:rPr>
          <w:rFonts w:asciiTheme="minorHAnsi" w:hAnsiTheme="minorHAnsi" w:cstheme="minorBidi"/>
        </w:rPr>
      </w:pPr>
      <w:r w:rsidRPr="003637E3">
        <w:t>functionality ID1</w:t>
      </w:r>
      <w:r w:rsidR="002F775D" w:rsidRPr="003637E3">
        <w:t xml:space="preserve"> [([parameters])]</w:t>
      </w:r>
      <w:r w:rsidRPr="003637E3">
        <w:t xml:space="preserve"> implements ID2 [ID3] {</w:t>
      </w:r>
      <w:r w:rsidR="001961FB">
        <w:br/>
        <w:t xml:space="preserve"> </w:t>
      </w:r>
      <w:r w:rsidRPr="003637E3">
        <w:t xml:space="preserve"> [</w:t>
      </w:r>
      <w:proofErr w:type="spellStart"/>
      <w:r w:rsidRPr="003637E3">
        <w:t>subfunctionalities</w:t>
      </w:r>
      <w:proofErr w:type="spellEnd"/>
      <w:r w:rsidRPr="003637E3">
        <w:t xml:space="preserve">] </w:t>
      </w:r>
      <w:proofErr w:type="gramStart"/>
      <w:r w:rsidRPr="003637E3">
        <w:t>parties }</w:t>
      </w:r>
      <w:proofErr w:type="gramEnd"/>
    </w:p>
    <w:p w14:paraId="4ADD915F" w14:textId="0F6F8177" w:rsidR="0081174D" w:rsidRDefault="0081174D" w:rsidP="00187B1A">
      <w:pPr>
        <w:ind w:left="720"/>
      </w:pPr>
      <w:r>
        <w:t xml:space="preserve">where </w:t>
      </w:r>
      <w:r w:rsidRPr="00187B1A">
        <w:rPr>
          <w:rFonts w:ascii="Courier New" w:hAnsi="Courier New" w:cs="Courier New"/>
        </w:rPr>
        <w:t>ID1</w:t>
      </w:r>
      <w:r>
        <w:t xml:space="preserve"> is the name of the functionality,</w:t>
      </w:r>
      <w:r w:rsidR="004F4FE7">
        <w:t xml:space="preserve"> which must begin with an uppercase letter,</w:t>
      </w:r>
      <w:r>
        <w:t xml:space="preserve"> </w:t>
      </w:r>
      <w:r w:rsidRPr="00187B1A">
        <w:rPr>
          <w:rFonts w:ascii="Courier New" w:hAnsi="Courier New" w:cs="Courier New"/>
        </w:rPr>
        <w:t>ID2</w:t>
      </w:r>
      <w:r>
        <w:t xml:space="preserve"> is </w:t>
      </w:r>
      <w:r w:rsidR="002807F1">
        <w:t xml:space="preserve">the name of </w:t>
      </w:r>
      <w:r>
        <w:t xml:space="preserve">a composite direct interface and </w:t>
      </w:r>
      <w:r w:rsidRPr="00187B1A">
        <w:rPr>
          <w:rFonts w:ascii="Courier New" w:hAnsi="Courier New" w:cs="Courier New"/>
        </w:rPr>
        <w:t>ID3</w:t>
      </w:r>
      <w:r>
        <w:t xml:space="preserve"> is </w:t>
      </w:r>
      <w:r w:rsidR="002807F1">
        <w:t xml:space="preserve">the name of </w:t>
      </w:r>
      <w:r>
        <w:t>an optional composite adversarial interface.</w:t>
      </w:r>
    </w:p>
    <w:p w14:paraId="6EFFA675" w14:textId="587764A7" w:rsidR="00A23B22" w:rsidRDefault="00A23B22">
      <w:pPr>
        <w:pStyle w:val="ListParagraph"/>
        <w:numPr>
          <w:ilvl w:val="1"/>
          <w:numId w:val="3"/>
        </w:numPr>
      </w:pPr>
      <w:r>
        <w:t>Parameter</w:t>
      </w:r>
    </w:p>
    <w:p w14:paraId="775D4BF5" w14:textId="23DFAF70" w:rsidR="00A23B22" w:rsidRDefault="00201DDE" w:rsidP="00201DDE">
      <w:pPr>
        <w:pStyle w:val="Codesnippet"/>
        <w:ind w:left="1890"/>
      </w:pPr>
      <w:r>
        <w:t>ID</w:t>
      </w:r>
      <w:proofErr w:type="gramStart"/>
      <w:r>
        <w:t>1 :</w:t>
      </w:r>
      <w:proofErr w:type="gramEnd"/>
      <w:r>
        <w:t xml:space="preserve"> ID2</w:t>
      </w:r>
    </w:p>
    <w:p w14:paraId="575A2A83" w14:textId="18C4F5AA" w:rsidR="00201DDE" w:rsidRDefault="00201DDE" w:rsidP="00201DDE">
      <w:pPr>
        <w:ind w:left="1440"/>
      </w:pPr>
      <w:r>
        <w:lastRenderedPageBreak/>
        <w:t xml:space="preserve">where </w:t>
      </w:r>
      <w:r w:rsidRPr="00AC3C56">
        <w:rPr>
          <w:rFonts w:ascii="Courier New" w:hAnsi="Courier New" w:cs="Courier New"/>
        </w:rPr>
        <w:t>ID1</w:t>
      </w:r>
      <w:r>
        <w:t xml:space="preserve"> is the name of the parameter</w:t>
      </w:r>
      <w:r w:rsidR="00471E9E">
        <w:t>, which</w:t>
      </w:r>
      <w:r>
        <w:t xml:space="preserve"> must start with an uppercase letter</w:t>
      </w:r>
      <w:r w:rsidR="00471E9E">
        <w:t xml:space="preserve">, and </w:t>
      </w:r>
      <w:r w:rsidR="00471E9E" w:rsidRPr="00AC3C56">
        <w:rPr>
          <w:rFonts w:ascii="Courier New" w:hAnsi="Courier New" w:cs="Courier New"/>
        </w:rPr>
        <w:t>ID2</w:t>
      </w:r>
      <w:r w:rsidR="00471E9E">
        <w:t xml:space="preserve"> is the name of a composite direct interface.</w:t>
      </w:r>
      <w:r w:rsidR="00AC3C56">
        <w:t xml:space="preserve"> </w:t>
      </w:r>
      <w:r w:rsidR="00C6076C">
        <w:t>Multiple p</w:t>
      </w:r>
      <w:r w:rsidR="00AC3C56">
        <w:t xml:space="preserve">arameters </w:t>
      </w:r>
      <w:proofErr w:type="gramStart"/>
      <w:r w:rsidR="00AC3C56">
        <w:t>are separated</w:t>
      </w:r>
      <w:proofErr w:type="gramEnd"/>
      <w:r w:rsidR="00AC3C56">
        <w:t xml:space="preserve"> by commas.</w:t>
      </w:r>
    </w:p>
    <w:p w14:paraId="410FCA4A" w14:textId="1C071A09" w:rsidR="00C6076C" w:rsidRPr="004D272C" w:rsidRDefault="00C6076C">
      <w:pPr>
        <w:pStyle w:val="ListParagraph"/>
        <w:numPr>
          <w:ilvl w:val="1"/>
          <w:numId w:val="3"/>
        </w:numPr>
      </w:pPr>
      <w:r w:rsidRPr="00220EFE">
        <w:rPr>
          <w:rFonts w:cstheme="minorHAnsi"/>
        </w:rPr>
        <w:t>Subfunctionality</w:t>
      </w:r>
    </w:p>
    <w:p w14:paraId="15D0587F" w14:textId="77777777" w:rsidR="00C6076C" w:rsidRPr="004D272C" w:rsidRDefault="00C6076C" w:rsidP="00C6076C">
      <w:pPr>
        <w:pStyle w:val="Codesnippet"/>
        <w:ind w:left="1800"/>
        <w:rPr>
          <w:rFonts w:asciiTheme="minorHAnsi" w:hAnsiTheme="minorHAnsi" w:cstheme="minorBidi"/>
        </w:rPr>
      </w:pPr>
      <w:proofErr w:type="spellStart"/>
      <w:r w:rsidRPr="003637E3">
        <w:t>subfun</w:t>
      </w:r>
      <w:proofErr w:type="spellEnd"/>
      <w:r w:rsidRPr="003637E3">
        <w:t xml:space="preserve"> ID1 = ID2</w:t>
      </w:r>
    </w:p>
    <w:p w14:paraId="74DFAAEB" w14:textId="0131D325" w:rsidR="00C6076C" w:rsidRDefault="00C6076C" w:rsidP="00C6076C">
      <w:pPr>
        <w:ind w:left="1440"/>
      </w:pPr>
      <w:r>
        <w:t xml:space="preserve">where </w:t>
      </w:r>
      <w:r w:rsidRPr="0082710C">
        <w:rPr>
          <w:rFonts w:ascii="Courier New" w:hAnsi="Courier New" w:cs="Courier New"/>
        </w:rPr>
        <w:t>ID1</w:t>
      </w:r>
      <w:r>
        <w:t xml:space="preserve"> is the name</w:t>
      </w:r>
      <w:r w:rsidR="006F6079">
        <w:t xml:space="preserve">, which must start with an </w:t>
      </w:r>
      <w:proofErr w:type="gramStart"/>
      <w:r w:rsidR="006F6079">
        <w:t>upper case</w:t>
      </w:r>
      <w:proofErr w:type="gramEnd"/>
      <w:r w:rsidR="006F6079">
        <w:t xml:space="preserve"> letter,</w:t>
      </w:r>
      <w:r>
        <w:t xml:space="preserve"> of a new instance (clone) of the </w:t>
      </w:r>
      <w:r w:rsidR="006F6079">
        <w:t xml:space="preserve">ideal </w:t>
      </w:r>
      <w:r>
        <w:t xml:space="preserve">functionality named </w:t>
      </w:r>
      <w:r w:rsidRPr="0082710C">
        <w:rPr>
          <w:rFonts w:ascii="Courier New" w:hAnsi="Courier New" w:cs="Courier New"/>
        </w:rPr>
        <w:t>ID2</w:t>
      </w:r>
      <w:r w:rsidR="0019507B">
        <w:t xml:space="preserve"> (which must be a qualified name).</w:t>
      </w:r>
    </w:p>
    <w:p w14:paraId="1CDF87BA" w14:textId="77777777" w:rsidR="00C6076C" w:rsidRPr="00C11B4C" w:rsidRDefault="00C6076C">
      <w:pPr>
        <w:pStyle w:val="ListParagraph"/>
        <w:numPr>
          <w:ilvl w:val="1"/>
          <w:numId w:val="3"/>
        </w:numPr>
        <w:rPr>
          <w:rFonts w:cstheme="minorHAnsi"/>
        </w:rPr>
      </w:pPr>
      <w:r w:rsidRPr="00C11B4C">
        <w:rPr>
          <w:rFonts w:cstheme="minorHAnsi"/>
        </w:rPr>
        <w:t>Party</w:t>
      </w:r>
    </w:p>
    <w:p w14:paraId="4666AFBB" w14:textId="2541EDF3" w:rsidR="00C6076C" w:rsidRPr="00CE34E6" w:rsidRDefault="00C6076C" w:rsidP="00C6076C">
      <w:pPr>
        <w:pStyle w:val="Codesnippet"/>
        <w:ind w:left="1800"/>
        <w:rPr>
          <w:rFonts w:asciiTheme="minorHAnsi" w:hAnsiTheme="minorHAnsi" w:cstheme="minorBidi"/>
        </w:rPr>
      </w:pPr>
      <w:r w:rsidRPr="003637E3">
        <w:t xml:space="preserve">party ID1 serves </w:t>
      </w:r>
      <w:r w:rsidR="0011712F">
        <w:t>[</w:t>
      </w:r>
      <w:r w:rsidRPr="003637E3">
        <w:t>ID2</w:t>
      </w:r>
      <w:r w:rsidR="0011712F">
        <w:t>]</w:t>
      </w:r>
      <w:r w:rsidRPr="003637E3">
        <w:t xml:space="preserve"> [ID3] </w:t>
      </w:r>
      <w:proofErr w:type="gramStart"/>
      <w:r w:rsidRPr="003637E3">
        <w:t>{ state</w:t>
      </w:r>
      <w:proofErr w:type="gramEnd"/>
      <w:r>
        <w:t>-machine</w:t>
      </w:r>
      <w:r w:rsidRPr="003637E3">
        <w:t xml:space="preserve"> }</w:t>
      </w:r>
    </w:p>
    <w:p w14:paraId="6C706582" w14:textId="431C7707" w:rsidR="00C6076C" w:rsidRDefault="00C6076C" w:rsidP="00C6076C">
      <w:pPr>
        <w:ind w:left="1440"/>
      </w:pPr>
      <w:r>
        <w:t xml:space="preserve">where </w:t>
      </w:r>
      <w:r w:rsidRPr="0082710C">
        <w:rPr>
          <w:rFonts w:ascii="Courier New" w:hAnsi="Courier New" w:cs="Courier New"/>
        </w:rPr>
        <w:t>ID1</w:t>
      </w:r>
      <w:r>
        <w:t xml:space="preserve"> is the name of the party,</w:t>
      </w:r>
      <w:r w:rsidR="006F6079">
        <w:t xml:space="preserve"> which must begin with an uppercase letter,</w:t>
      </w:r>
      <w:r>
        <w:t xml:space="preserve"> </w:t>
      </w:r>
      <w:r w:rsidRPr="0082710C">
        <w:rPr>
          <w:rFonts w:ascii="Courier New" w:hAnsi="Courier New" w:cs="Courier New"/>
        </w:rPr>
        <w:t>ID2</w:t>
      </w:r>
      <w:r>
        <w:t xml:space="preserve"> is </w:t>
      </w:r>
      <w:r w:rsidR="005C210D">
        <w:t xml:space="preserve">the name of </w:t>
      </w:r>
      <w:r>
        <w:t>a</w:t>
      </w:r>
      <w:r w:rsidR="00FD5701">
        <w:t>n optional</w:t>
      </w:r>
      <w:r>
        <w:t xml:space="preserve"> basic direct interface and </w:t>
      </w:r>
      <w:r w:rsidRPr="0082710C">
        <w:rPr>
          <w:rFonts w:ascii="Courier New" w:hAnsi="Courier New" w:cs="Courier New"/>
        </w:rPr>
        <w:t>ID3</w:t>
      </w:r>
      <w:r>
        <w:t xml:space="preserve"> is </w:t>
      </w:r>
      <w:r w:rsidR="005C210D">
        <w:t xml:space="preserve">the name of </w:t>
      </w:r>
      <w:r>
        <w:t xml:space="preserve">an optional basic adversarial interface. Each </w:t>
      </w:r>
      <w:proofErr w:type="spellStart"/>
      <w:r w:rsidR="006F6079">
        <w:t>subinterface</w:t>
      </w:r>
      <w:proofErr w:type="spellEnd"/>
      <w:r>
        <w:t xml:space="preserve"> of the composite interface implemented by the functionality must </w:t>
      </w:r>
      <w:proofErr w:type="gramStart"/>
      <w:r>
        <w:t>be served</w:t>
      </w:r>
      <w:proofErr w:type="gramEnd"/>
      <w:r>
        <w:t xml:space="preserve"> by exactly one party.</w:t>
      </w:r>
      <w:r w:rsidR="00EC2783">
        <w:t xml:space="preserve"> Note that the </w:t>
      </w:r>
      <w:r w:rsidR="00EC2783" w:rsidRPr="00431115">
        <w:rPr>
          <w:rFonts w:ascii="Courier New" w:hAnsi="Courier New" w:cs="Courier New"/>
        </w:rPr>
        <w:t>serves</w:t>
      </w:r>
      <w:r w:rsidR="00EC2783">
        <w:t xml:space="preserve"> keyword </w:t>
      </w:r>
      <w:proofErr w:type="gramStart"/>
      <w:r w:rsidR="00EC2783">
        <w:t>is required</w:t>
      </w:r>
      <w:proofErr w:type="gramEnd"/>
      <w:r w:rsidR="00EC2783">
        <w:t xml:space="preserve"> even if </w:t>
      </w:r>
      <w:r w:rsidR="00431115" w:rsidRPr="00431115">
        <w:rPr>
          <w:rFonts w:ascii="Courier New" w:hAnsi="Courier New" w:cs="Courier New"/>
        </w:rPr>
        <w:t>ID2</w:t>
      </w:r>
      <w:r w:rsidR="00431115">
        <w:t xml:space="preserve"> and </w:t>
      </w:r>
      <w:r w:rsidR="00431115" w:rsidRPr="00431115">
        <w:rPr>
          <w:rFonts w:ascii="Courier New" w:hAnsi="Courier New" w:cs="Courier New"/>
        </w:rPr>
        <w:t>ID3</w:t>
      </w:r>
      <w:r w:rsidR="00431115">
        <w:t xml:space="preserve"> are both omitted.</w:t>
      </w:r>
    </w:p>
    <w:p w14:paraId="4BFB9B77" w14:textId="77777777" w:rsidR="00680A35" w:rsidRDefault="00680A35" w:rsidP="00680A35">
      <w:pPr>
        <w:pStyle w:val="ListParagraph"/>
        <w:numPr>
          <w:ilvl w:val="0"/>
          <w:numId w:val="3"/>
        </w:numPr>
      </w:pPr>
      <w:r>
        <w:t>Simulator</w:t>
      </w:r>
    </w:p>
    <w:p w14:paraId="0E880DA8" w14:textId="77777777" w:rsidR="00680A35" w:rsidRPr="006F6079" w:rsidRDefault="00680A35" w:rsidP="00680A35">
      <w:pPr>
        <w:pStyle w:val="Codesnippet"/>
        <w:ind w:left="1080"/>
        <w:rPr>
          <w:rFonts w:asciiTheme="minorHAnsi" w:hAnsiTheme="minorHAnsi" w:cstheme="minorBidi"/>
        </w:rPr>
      </w:pPr>
      <w:r w:rsidRPr="00F23FA1">
        <w:t xml:space="preserve">simulator ID1 uses ID2 simulates ID3 </w:t>
      </w:r>
      <w:proofErr w:type="gramStart"/>
      <w:r w:rsidRPr="00F23FA1">
        <w:t>{ state</w:t>
      </w:r>
      <w:proofErr w:type="gramEnd"/>
      <w:r>
        <w:t>-machine</w:t>
      </w:r>
      <w:r w:rsidRPr="00F23FA1">
        <w:t xml:space="preserve"> }</w:t>
      </w:r>
    </w:p>
    <w:p w14:paraId="1480AF50" w14:textId="393848BD" w:rsidR="00680A35" w:rsidRDefault="00680A35" w:rsidP="00680A35">
      <w:pPr>
        <w:ind w:left="720"/>
      </w:pPr>
      <w:r>
        <w:t xml:space="preserve">where </w:t>
      </w:r>
      <w:r w:rsidRPr="006F6079">
        <w:rPr>
          <w:rFonts w:ascii="Courier New" w:hAnsi="Courier New" w:cs="Courier New"/>
        </w:rPr>
        <w:t>ID1</w:t>
      </w:r>
      <w:r>
        <w:t xml:space="preserve"> is the name of the simulator, which must start with an uppercase letter, </w:t>
      </w:r>
      <w:r w:rsidRPr="006F6079">
        <w:rPr>
          <w:rFonts w:ascii="Courier New" w:hAnsi="Courier New" w:cs="Courier New"/>
        </w:rPr>
        <w:t>ID2</w:t>
      </w:r>
      <w:r>
        <w:t xml:space="preserve"> is </w:t>
      </w:r>
      <w:r w:rsidR="00907F72">
        <w:t xml:space="preserve">the name of </w:t>
      </w:r>
      <w:r>
        <w:t xml:space="preserve">the basic adversarial interface of an ideal functionality and </w:t>
      </w:r>
      <w:r w:rsidRPr="006F6079">
        <w:rPr>
          <w:rFonts w:ascii="Courier New" w:hAnsi="Courier New" w:cs="Courier New"/>
        </w:rPr>
        <w:t>ID3</w:t>
      </w:r>
      <w:r>
        <w:t xml:space="preserve"> is </w:t>
      </w:r>
      <w:r w:rsidR="00907F72">
        <w:t xml:space="preserve">the name of </w:t>
      </w:r>
      <w:r>
        <w:t>a real functionality (with</w:t>
      </w:r>
      <w:r w:rsidR="00DF0379">
        <w:t xml:space="preserve"> names of</w:t>
      </w:r>
      <w:r w:rsidR="005B7F1B">
        <w:t xml:space="preserve"> </w:t>
      </w:r>
      <w:r w:rsidR="00DF0379">
        <w:t>id</w:t>
      </w:r>
      <w:r w:rsidR="005B7F1B">
        <w:t>eal functionalit</w:t>
      </w:r>
      <w:r w:rsidR="00DF0379">
        <w:t>ies as</w:t>
      </w:r>
      <w:r>
        <w:t xml:space="preserve"> arguments for any parameters it has) whose adversarial communications </w:t>
      </w:r>
      <w:r w:rsidRPr="006F6079">
        <w:rPr>
          <w:rFonts w:ascii="Courier New" w:hAnsi="Courier New" w:cs="Courier New"/>
        </w:rPr>
        <w:t>ID1</w:t>
      </w:r>
      <w:r>
        <w:t xml:space="preserve"> will simulate.</w:t>
      </w:r>
    </w:p>
    <w:p w14:paraId="3F71B282" w14:textId="7F7BDEF9" w:rsidR="00EE4336" w:rsidRPr="00EE4336" w:rsidRDefault="00EE4336">
      <w:pPr>
        <w:pStyle w:val="ListParagraph"/>
        <w:numPr>
          <w:ilvl w:val="0"/>
          <w:numId w:val="3"/>
        </w:numPr>
      </w:pPr>
      <w:r>
        <w:rPr>
          <w:rFonts w:cstheme="minorHAnsi"/>
        </w:rPr>
        <w:t>State Machine</w:t>
      </w:r>
    </w:p>
    <w:p w14:paraId="103B34EE" w14:textId="77777777" w:rsidR="0093069A" w:rsidRPr="0045125A" w:rsidRDefault="0081174D">
      <w:pPr>
        <w:pStyle w:val="ListParagraph"/>
        <w:numPr>
          <w:ilvl w:val="1"/>
          <w:numId w:val="3"/>
        </w:numPr>
        <w:rPr>
          <w:rFonts w:cstheme="minorHAnsi"/>
        </w:rPr>
      </w:pPr>
      <w:r w:rsidRPr="00E63F5A">
        <w:rPr>
          <w:rFonts w:cstheme="minorHAnsi"/>
        </w:rPr>
        <w:t>A state</w:t>
      </w:r>
      <w:r>
        <w:rPr>
          <w:rFonts w:cstheme="minorHAnsi"/>
        </w:rPr>
        <w:t xml:space="preserve"> machine is a non-empty list of states.</w:t>
      </w:r>
    </w:p>
    <w:p w14:paraId="7F450BD0" w14:textId="78F6FAA5" w:rsidR="004659BB" w:rsidRDefault="0081174D" w:rsidP="0093069A">
      <w:pPr>
        <w:pStyle w:val="Codesnippet"/>
        <w:ind w:left="1800"/>
      </w:pPr>
      <w:r w:rsidRPr="00EF2312">
        <w:t>[initial] state ID</w:t>
      </w:r>
      <w:r w:rsidR="004659BB">
        <w:t xml:space="preserve"> </w:t>
      </w:r>
      <w:r w:rsidR="00717569">
        <w:t>[(</w:t>
      </w:r>
      <w:r w:rsidRPr="00EF2312">
        <w:t>[parameters]</w:t>
      </w:r>
      <w:r w:rsidR="00717569">
        <w:t>)]</w:t>
      </w:r>
      <w:r w:rsidRPr="00EF2312">
        <w:t xml:space="preserve"> {</w:t>
      </w:r>
    </w:p>
    <w:p w14:paraId="4A258F70" w14:textId="469C2213" w:rsidR="0081174D" w:rsidRDefault="004659BB" w:rsidP="0093069A">
      <w:pPr>
        <w:pStyle w:val="Codesnippet"/>
        <w:ind w:left="1800"/>
      </w:pPr>
      <w:r>
        <w:t xml:space="preserve"> </w:t>
      </w:r>
      <w:r w:rsidR="0081174D" w:rsidRPr="00EF2312">
        <w:t xml:space="preserve"> [local-var</w:t>
      </w:r>
      <w:r w:rsidR="0083335B">
        <w:t>iable</w:t>
      </w:r>
      <w:r w:rsidR="0081174D" w:rsidRPr="00EF2312">
        <w:t xml:space="preserve">s] </w:t>
      </w:r>
      <w:r>
        <w:t>state</w:t>
      </w:r>
      <w:r w:rsidR="00616C5A">
        <w:t>-</w:t>
      </w:r>
      <w:proofErr w:type="gramStart"/>
      <w:r w:rsidR="00616C5A">
        <w:t>body</w:t>
      </w:r>
      <w:r w:rsidR="0081174D" w:rsidRPr="00EF2312">
        <w:t xml:space="preserve"> }</w:t>
      </w:r>
      <w:proofErr w:type="gramEnd"/>
    </w:p>
    <w:p w14:paraId="6ED40505" w14:textId="0974F15C" w:rsidR="00FA2533" w:rsidRPr="00EF2312" w:rsidRDefault="00FA2533" w:rsidP="00FA2533">
      <w:pPr>
        <w:ind w:left="1440"/>
      </w:pPr>
      <w:r>
        <w:t xml:space="preserve">where </w:t>
      </w:r>
      <w:r w:rsidRPr="003A1583">
        <w:rPr>
          <w:rFonts w:ascii="Courier New" w:hAnsi="Courier New" w:cs="Courier New"/>
        </w:rPr>
        <w:t>ID</w:t>
      </w:r>
      <w:r>
        <w:t xml:space="preserve"> is the name of the state</w:t>
      </w:r>
      <w:r w:rsidR="003A1583">
        <w:t>, which</w:t>
      </w:r>
      <w:r>
        <w:t xml:space="preserve"> must begin with an uppercase letter.</w:t>
      </w:r>
    </w:p>
    <w:p w14:paraId="1DFC8C03" w14:textId="77777777" w:rsidR="0081174D" w:rsidRDefault="0081174D">
      <w:pPr>
        <w:pStyle w:val="ListParagraph"/>
        <w:numPr>
          <w:ilvl w:val="2"/>
          <w:numId w:val="3"/>
        </w:numPr>
      </w:pPr>
      <w:r>
        <w:t>There must be exactly one initial state.</w:t>
      </w:r>
    </w:p>
    <w:p w14:paraId="7C941E23" w14:textId="1A1015FB" w:rsidR="0081174D" w:rsidRDefault="0081174D">
      <w:pPr>
        <w:pStyle w:val="ListParagraph"/>
        <w:numPr>
          <w:ilvl w:val="2"/>
          <w:numId w:val="3"/>
        </w:numPr>
      </w:pPr>
      <w:r>
        <w:t>The initial state cannot have parameters.</w:t>
      </w:r>
    </w:p>
    <w:p w14:paraId="3056D5A3" w14:textId="46D66516" w:rsidR="0081174D" w:rsidRDefault="0081174D">
      <w:pPr>
        <w:pStyle w:val="ListParagraph"/>
        <w:numPr>
          <w:ilvl w:val="2"/>
          <w:numId w:val="3"/>
        </w:numPr>
      </w:pPr>
      <w:r>
        <w:t xml:space="preserve">A </w:t>
      </w:r>
      <w:r w:rsidR="00E94739">
        <w:t xml:space="preserve">state </w:t>
      </w:r>
      <w:r>
        <w:t>parameter has a name and a type. Parameter names must start with a lowercase letter.</w:t>
      </w:r>
      <w:r w:rsidR="007B508C">
        <w:t xml:space="preserve"> </w:t>
      </w:r>
      <w:r w:rsidR="00F34919">
        <w:t xml:space="preserve">Types are </w:t>
      </w:r>
      <w:proofErr w:type="spellStart"/>
      <w:r w:rsidR="00F34919">
        <w:t>EasyCrypt</w:t>
      </w:r>
      <w:proofErr w:type="spellEnd"/>
      <w:r w:rsidR="00F34919">
        <w:t xml:space="preserve"> type expressions. </w:t>
      </w:r>
      <w:r w:rsidR="007B508C">
        <w:t xml:space="preserve">Multiple parameters </w:t>
      </w:r>
      <w:proofErr w:type="gramStart"/>
      <w:r w:rsidR="007B508C">
        <w:t>are separated</w:t>
      </w:r>
      <w:proofErr w:type="gramEnd"/>
      <w:r w:rsidR="007B508C">
        <w:t xml:space="preserve"> by commas.</w:t>
      </w:r>
    </w:p>
    <w:p w14:paraId="1119FC94" w14:textId="77777777" w:rsidR="0083335B" w:rsidRDefault="0083335B">
      <w:pPr>
        <w:pStyle w:val="ListParagraph"/>
        <w:numPr>
          <w:ilvl w:val="1"/>
          <w:numId w:val="3"/>
        </w:numPr>
      </w:pPr>
      <w:r>
        <w:t>L</w:t>
      </w:r>
      <w:r w:rsidR="0081174D">
        <w:t>ocal variable</w:t>
      </w:r>
    </w:p>
    <w:p w14:paraId="0E4E9ACB" w14:textId="32FE7892" w:rsidR="0081174D" w:rsidRDefault="0081174D" w:rsidP="007B508C">
      <w:pPr>
        <w:pStyle w:val="Codesnippet"/>
        <w:ind w:left="1800"/>
      </w:pPr>
      <w:r w:rsidRPr="004630E5">
        <w:t xml:space="preserve">var </w:t>
      </w:r>
      <w:proofErr w:type="gramStart"/>
      <w:r w:rsidRPr="004630E5">
        <w:t>ID</w:t>
      </w:r>
      <w:r w:rsidR="006F6079">
        <w:t>s</w:t>
      </w:r>
      <w:r w:rsidRPr="004630E5">
        <w:t xml:space="preserve"> :</w:t>
      </w:r>
      <w:proofErr w:type="gramEnd"/>
      <w:r w:rsidRPr="004630E5">
        <w:t xml:space="preserve"> TYPE;</w:t>
      </w:r>
    </w:p>
    <w:p w14:paraId="67644AA3" w14:textId="28104C44" w:rsidR="006F6079" w:rsidRDefault="006F6079" w:rsidP="006F6079">
      <w:pPr>
        <w:ind w:left="1440"/>
      </w:pPr>
      <w:r>
        <w:t xml:space="preserve">where </w:t>
      </w:r>
      <w:r w:rsidRPr="006F6079">
        <w:rPr>
          <w:rFonts w:ascii="Courier New" w:hAnsi="Courier New" w:cs="Courier New"/>
        </w:rPr>
        <w:t>IDs</w:t>
      </w:r>
      <w:r>
        <w:t xml:space="preserve"> is a list of the names of the variables, separated by commas, and TYPE is an </w:t>
      </w:r>
      <w:proofErr w:type="spellStart"/>
      <w:r>
        <w:t>EasyCrypt</w:t>
      </w:r>
      <w:proofErr w:type="spellEnd"/>
      <w:r>
        <w:t xml:space="preserve"> type expression. Variable names must start with a lowercase letter.</w:t>
      </w:r>
    </w:p>
    <w:p w14:paraId="54FE4024" w14:textId="08450B77" w:rsidR="0083335B" w:rsidRDefault="00616C5A">
      <w:pPr>
        <w:pStyle w:val="ListParagraph"/>
        <w:numPr>
          <w:ilvl w:val="1"/>
          <w:numId w:val="3"/>
        </w:numPr>
      </w:pPr>
      <w:r>
        <w:t>S</w:t>
      </w:r>
      <w:r w:rsidR="0081174D">
        <w:t xml:space="preserve">tate </w:t>
      </w:r>
      <w:r>
        <w:t>body</w:t>
      </w:r>
    </w:p>
    <w:p w14:paraId="2A25EB52" w14:textId="77777777" w:rsidR="0083335B" w:rsidRDefault="0081174D" w:rsidP="007B508C">
      <w:pPr>
        <w:pStyle w:val="Codesnippet"/>
        <w:ind w:left="1800"/>
      </w:pPr>
      <w:r w:rsidRPr="002A0BEC">
        <w:lastRenderedPageBreak/>
        <w:t>match message with</w:t>
      </w:r>
    </w:p>
    <w:p w14:paraId="426DA1D9" w14:textId="6086E0EA" w:rsidR="0083335B" w:rsidRDefault="0081174D" w:rsidP="007B508C">
      <w:pPr>
        <w:pStyle w:val="Codesnippet"/>
        <w:ind w:left="1800"/>
      </w:pPr>
      <w:r w:rsidRPr="002A0BEC">
        <w:t xml:space="preserve">  </w:t>
      </w:r>
      <w:r w:rsidR="006F6079">
        <w:t>[</w:t>
      </w:r>
      <w:r w:rsidRPr="002A0BEC">
        <w:t>|</w:t>
      </w:r>
      <w:r w:rsidR="006F6079">
        <w:t>]</w:t>
      </w:r>
      <w:r w:rsidRPr="002A0BEC">
        <w:t xml:space="preserve"> [ID@]msg-path[(parameter</w:t>
      </w:r>
      <w:r w:rsidR="006F6079">
        <w:t>-</w:t>
      </w:r>
      <w:proofErr w:type="spellStart"/>
      <w:r w:rsidR="006F6079">
        <w:t>arg</w:t>
      </w:r>
      <w:r w:rsidRPr="002A0BEC">
        <w:t>s</w:t>
      </w:r>
      <w:proofErr w:type="spellEnd"/>
      <w:r w:rsidRPr="002A0BEC">
        <w:t xml:space="preserve">)] =&gt; </w:t>
      </w:r>
      <w:proofErr w:type="gramStart"/>
      <w:r w:rsidRPr="002A0BEC">
        <w:t>{ statements</w:t>
      </w:r>
      <w:proofErr w:type="gramEnd"/>
      <w:r w:rsidRPr="002A0BEC">
        <w:t xml:space="preserve"> }</w:t>
      </w:r>
    </w:p>
    <w:p w14:paraId="27772BAF" w14:textId="3E437200" w:rsidR="0083335B" w:rsidRDefault="0081174D" w:rsidP="007B508C">
      <w:pPr>
        <w:pStyle w:val="Codesnippet"/>
        <w:ind w:left="1800"/>
      </w:pPr>
      <w:r w:rsidRPr="002A0BEC">
        <w:t xml:space="preserve">  | * =&gt; </w:t>
      </w:r>
      <w:proofErr w:type="gramStart"/>
      <w:r w:rsidRPr="002A0BEC">
        <w:t>{ fail</w:t>
      </w:r>
      <w:proofErr w:type="gramEnd"/>
      <w:r w:rsidR="00AA39A5">
        <w:t>.</w:t>
      </w:r>
      <w:r w:rsidRPr="002A0BEC">
        <w:t xml:space="preserve"> }</w:t>
      </w:r>
    </w:p>
    <w:p w14:paraId="789529A5" w14:textId="506124E9" w:rsidR="0081174D" w:rsidRDefault="0081174D" w:rsidP="007B508C">
      <w:pPr>
        <w:pStyle w:val="Codesnippet"/>
        <w:ind w:left="1800"/>
      </w:pPr>
      <w:r w:rsidRPr="002A0BEC">
        <w:t>end</w:t>
      </w:r>
    </w:p>
    <w:p w14:paraId="39D1F050" w14:textId="0EEB8C0E" w:rsidR="006F6079" w:rsidRDefault="006F6079" w:rsidP="006F6079">
      <w:pPr>
        <w:ind w:left="1440"/>
      </w:pPr>
      <w:proofErr w:type="gramStart"/>
      <w:r>
        <w:t>where</w:t>
      </w:r>
      <w:proofErr w:type="gramEnd"/>
    </w:p>
    <w:p w14:paraId="0D6B9F39" w14:textId="55236630" w:rsidR="0081174D" w:rsidRDefault="0081174D">
      <w:pPr>
        <w:pStyle w:val="ListParagraph"/>
        <w:numPr>
          <w:ilvl w:val="2"/>
          <w:numId w:val="3"/>
        </w:numPr>
      </w:pPr>
      <w:r w:rsidRPr="006F6079">
        <w:rPr>
          <w:rFonts w:ascii="Courier New" w:hAnsi="Courier New" w:cs="Courier New"/>
        </w:rPr>
        <w:t>ID</w:t>
      </w:r>
      <w:r>
        <w:t xml:space="preserve"> is a </w:t>
      </w:r>
      <w:r w:rsidR="00033817" w:rsidRPr="00A26533">
        <w:rPr>
          <w:i/>
          <w:iCs/>
        </w:rPr>
        <w:t xml:space="preserve">pattern </w:t>
      </w:r>
      <w:r w:rsidRPr="00A26533">
        <w:rPr>
          <w:i/>
          <w:iCs/>
        </w:rPr>
        <w:t>variable</w:t>
      </w:r>
      <w:r>
        <w:t xml:space="preserve"> that is set to the source port from which the message came (for direct messages </w:t>
      </w:r>
      <w:r w:rsidR="006F6079">
        <w:t xml:space="preserve">from the environment </w:t>
      </w:r>
      <w:proofErr w:type="gramStart"/>
      <w:r>
        <w:t>only</w:t>
      </w:r>
      <w:r w:rsidR="006F6079">
        <w:t>;</w:t>
      </w:r>
      <w:proofErr w:type="gramEnd"/>
      <w:r w:rsidR="006F6079">
        <w:t xml:space="preserve"> i.e., excluding both adversarial messages and direct messages from </w:t>
      </w:r>
      <w:proofErr w:type="spellStart"/>
      <w:r w:rsidR="006F6079">
        <w:t>subfunctionalities</w:t>
      </w:r>
      <w:proofErr w:type="spellEnd"/>
      <w:r w:rsidR="006F6079">
        <w:t xml:space="preserve"> or parameters</w:t>
      </w:r>
      <w:r>
        <w:t>).</w:t>
      </w:r>
      <w:r w:rsidR="00880994">
        <w:t xml:space="preserve"> It is an identifier that must start with a lowercase letter.</w:t>
      </w:r>
    </w:p>
    <w:p w14:paraId="74C7FFFB" w14:textId="6CD73AB0" w:rsidR="0081174D" w:rsidRDefault="0081174D">
      <w:pPr>
        <w:pStyle w:val="ListParagraph"/>
        <w:numPr>
          <w:ilvl w:val="2"/>
          <w:numId w:val="3"/>
        </w:numPr>
      </w:pPr>
      <w:r w:rsidRPr="006F6079">
        <w:rPr>
          <w:rFonts w:ascii="Courier New" w:hAnsi="Courier New" w:cs="Courier New"/>
        </w:rPr>
        <w:t>msg-path</w:t>
      </w:r>
      <w:r>
        <w:t xml:space="preserve"> is a </w:t>
      </w:r>
      <w:r w:rsidRPr="006F6079">
        <w:rPr>
          <w:i/>
          <w:iCs/>
        </w:rPr>
        <w:t>message path</w:t>
      </w:r>
      <w:r>
        <w:t xml:space="preserve">, which is a dot-delimited sequence of </w:t>
      </w:r>
      <w:r w:rsidR="006F6079">
        <w:t>identifier</w:t>
      </w:r>
      <w:r>
        <w:t>s starting with the name of a functionality parameter, subfunctionality, composite interface or basic interface and ending with the name of a message type.</w:t>
      </w:r>
    </w:p>
    <w:p w14:paraId="37B43BD1" w14:textId="78274F13" w:rsidR="0081174D" w:rsidRDefault="0081174D">
      <w:pPr>
        <w:pStyle w:val="ListParagraph"/>
        <w:numPr>
          <w:ilvl w:val="2"/>
          <w:numId w:val="3"/>
        </w:numPr>
      </w:pPr>
      <w:r>
        <w:t>“*” is a wildcard pattern matching any message. It can also occur after a partial message path to match all possible completions</w:t>
      </w:r>
      <w:r w:rsidR="00A1194E">
        <w:t xml:space="preserve"> (in which case </w:t>
      </w:r>
      <w:r w:rsidR="00514B83">
        <w:t xml:space="preserve">pattern variables for the </w:t>
      </w:r>
      <w:r w:rsidR="00EF2312">
        <w:t xml:space="preserve">port and </w:t>
      </w:r>
      <w:r w:rsidR="00514B83">
        <w:t>arguments</w:t>
      </w:r>
      <w:r w:rsidR="00EF2312">
        <w:t xml:space="preserve"> must </w:t>
      </w:r>
      <w:proofErr w:type="gramStart"/>
      <w:r w:rsidR="00EF2312">
        <w:t>be omitted</w:t>
      </w:r>
      <w:proofErr w:type="gramEnd"/>
      <w:r w:rsidR="00EF2312">
        <w:t>)</w:t>
      </w:r>
      <w:r>
        <w:t>. The body of a wildcard can only be unconditional failure.</w:t>
      </w:r>
    </w:p>
    <w:p w14:paraId="18678FAE" w14:textId="1901A9D9" w:rsidR="0081174D" w:rsidRDefault="0081174D">
      <w:pPr>
        <w:pStyle w:val="ListParagraph"/>
        <w:numPr>
          <w:ilvl w:val="2"/>
          <w:numId w:val="3"/>
        </w:numPr>
      </w:pPr>
      <w:r>
        <w:t xml:space="preserve">Vertical bars separate message match clauses </w:t>
      </w:r>
      <w:r w:rsidR="00F95434">
        <w:t>and</w:t>
      </w:r>
      <w:r>
        <w:t xml:space="preserve"> one </w:t>
      </w:r>
      <w:r w:rsidR="00A25347">
        <w:t>may</w:t>
      </w:r>
      <w:r>
        <w:t xml:space="preserve"> optionally occur before the first one.</w:t>
      </w:r>
    </w:p>
    <w:p w14:paraId="7091E3CF" w14:textId="02AC640D" w:rsidR="006F6079" w:rsidRDefault="006F6079" w:rsidP="006F6079">
      <w:pPr>
        <w:pStyle w:val="ListParagraph"/>
        <w:numPr>
          <w:ilvl w:val="2"/>
          <w:numId w:val="3"/>
        </w:numPr>
      </w:pPr>
      <w:r>
        <w:rPr>
          <w:rFonts w:ascii="Courier New" w:hAnsi="Courier New" w:cs="Courier New"/>
        </w:rPr>
        <w:t>p</w:t>
      </w:r>
      <w:r w:rsidRPr="006F6079">
        <w:rPr>
          <w:rFonts w:ascii="Courier New" w:hAnsi="Courier New" w:cs="Courier New"/>
        </w:rPr>
        <w:t>arameter-</w:t>
      </w:r>
      <w:proofErr w:type="spellStart"/>
      <w:r w:rsidRPr="006F6079">
        <w:rPr>
          <w:rFonts w:ascii="Courier New" w:hAnsi="Courier New" w:cs="Courier New"/>
        </w:rPr>
        <w:t>args</w:t>
      </w:r>
      <w:proofErr w:type="spellEnd"/>
      <w:r>
        <w:t xml:space="preserve"> is a comma-separated list of identifiers</w:t>
      </w:r>
      <w:r w:rsidR="008B1FD3">
        <w:t xml:space="preserve"> called </w:t>
      </w:r>
      <w:r w:rsidR="008B1FD3" w:rsidRPr="00D15960">
        <w:rPr>
          <w:i/>
          <w:iCs/>
        </w:rPr>
        <w:t>pattern variables</w:t>
      </w:r>
      <w:r>
        <w:t xml:space="preserve">, which must all start with a lowercase letter. Each is set to the value of the corresponding typed expression provided when the message </w:t>
      </w:r>
      <w:proofErr w:type="gramStart"/>
      <w:r>
        <w:t>was sent</w:t>
      </w:r>
      <w:proofErr w:type="gramEnd"/>
      <w:r>
        <w:t xml:space="preserve">. A </w:t>
      </w:r>
      <w:r w:rsidRPr="00B94080">
        <w:rPr>
          <w:rFonts w:ascii="Courier New" w:hAnsi="Courier New" w:cs="Courier New"/>
        </w:rPr>
        <w:t>parameter</w:t>
      </w:r>
      <w:r w:rsidR="00B94080" w:rsidRPr="00B94080">
        <w:rPr>
          <w:rFonts w:ascii="Courier New" w:hAnsi="Courier New" w:cs="Courier New"/>
        </w:rPr>
        <w:t>-</w:t>
      </w:r>
      <w:proofErr w:type="spellStart"/>
      <w:r w:rsidRPr="00B94080">
        <w:rPr>
          <w:rFonts w:ascii="Courier New" w:hAnsi="Courier New" w:cs="Courier New"/>
        </w:rPr>
        <w:t>arg</w:t>
      </w:r>
      <w:proofErr w:type="spellEnd"/>
      <w:r>
        <w:t xml:space="preserve"> </w:t>
      </w:r>
      <w:r w:rsidR="008A073A">
        <w:t>may</w:t>
      </w:r>
      <w:r>
        <w:t xml:space="preserve"> also be an underscore, in which case the corresponding expression </w:t>
      </w:r>
      <w:proofErr w:type="gramStart"/>
      <w:r>
        <w:t>is discarded</w:t>
      </w:r>
      <w:proofErr w:type="gramEnd"/>
      <w:r>
        <w:t>.</w:t>
      </w:r>
    </w:p>
    <w:p w14:paraId="0C8D7CB0" w14:textId="2DC70023" w:rsidR="003D08F7" w:rsidRDefault="00691CFA" w:rsidP="006F6079">
      <w:pPr>
        <w:pStyle w:val="ListParagraph"/>
        <w:numPr>
          <w:ilvl w:val="2"/>
          <w:numId w:val="3"/>
        </w:numPr>
      </w:pPr>
      <w:r>
        <w:t xml:space="preserve">All possible </w:t>
      </w:r>
      <w:r w:rsidR="00680A35" w:rsidRPr="00756960">
        <w:rPr>
          <w:rFonts w:ascii="Courier New" w:hAnsi="Courier New" w:cs="Courier New"/>
        </w:rPr>
        <w:t>in</w:t>
      </w:r>
      <w:r w:rsidR="00680A35">
        <w:t xml:space="preserve"> </w:t>
      </w:r>
      <w:r>
        <w:t xml:space="preserve">message paths defined by the interfaces </w:t>
      </w:r>
      <w:r w:rsidR="00680A35">
        <w:t xml:space="preserve">served, </w:t>
      </w:r>
      <w:r>
        <w:t>implemented</w:t>
      </w:r>
      <w:r w:rsidR="00680A35">
        <w:t xml:space="preserve"> or used</w:t>
      </w:r>
      <w:r>
        <w:t xml:space="preserve"> by the </w:t>
      </w:r>
      <w:r w:rsidR="00571098">
        <w:t>state machine</w:t>
      </w:r>
      <w:r w:rsidR="00DF3F8B">
        <w:t>,</w:t>
      </w:r>
      <w:r>
        <w:t xml:space="preserve"> </w:t>
      </w:r>
      <w:r w:rsidR="00E02AFF">
        <w:t>and</w:t>
      </w:r>
      <w:r w:rsidR="00E82101">
        <w:t xml:space="preserve"> direct</w:t>
      </w:r>
      <w:r w:rsidR="00E02AFF">
        <w:t xml:space="preserve"> </w:t>
      </w:r>
      <w:r w:rsidR="00E02AFF" w:rsidRPr="00E02AFF">
        <w:rPr>
          <w:rFonts w:ascii="Courier New" w:hAnsi="Courier New" w:cs="Courier New"/>
        </w:rPr>
        <w:t>out</w:t>
      </w:r>
      <w:r w:rsidR="00E02AFF">
        <w:t xml:space="preserve"> paths from </w:t>
      </w:r>
      <w:proofErr w:type="spellStart"/>
      <w:r w:rsidR="00E02AFF">
        <w:t>subfunctionalities</w:t>
      </w:r>
      <w:proofErr w:type="spellEnd"/>
      <w:r w:rsidR="006635B4">
        <w:t xml:space="preserve"> in the case of parties,</w:t>
      </w:r>
      <w:r w:rsidR="00E02AFF">
        <w:t xml:space="preserve"> </w:t>
      </w:r>
      <w:r>
        <w:t xml:space="preserve">must </w:t>
      </w:r>
      <w:proofErr w:type="gramStart"/>
      <w:r>
        <w:t>be matched</w:t>
      </w:r>
      <w:proofErr w:type="gramEnd"/>
      <w:r>
        <w:t xml:space="preserve"> by at least one pattern in the match statement</w:t>
      </w:r>
      <w:r w:rsidR="0005795C">
        <w:t>, except</w:t>
      </w:r>
      <w:r w:rsidR="00B00237">
        <w:t xml:space="preserve"> that</w:t>
      </w:r>
      <w:r>
        <w:t xml:space="preserve"> the initial state cannot receive adversarial message</w:t>
      </w:r>
      <w:r w:rsidR="00B00237">
        <w:t>s</w:t>
      </w:r>
      <w:r w:rsidR="003D08F7">
        <w:t>.</w:t>
      </w:r>
    </w:p>
    <w:p w14:paraId="6D9BF809" w14:textId="1E61D653" w:rsidR="00691CFA" w:rsidRDefault="00691CFA" w:rsidP="006F6079">
      <w:pPr>
        <w:pStyle w:val="ListParagraph"/>
        <w:numPr>
          <w:ilvl w:val="2"/>
          <w:numId w:val="3"/>
        </w:numPr>
      </w:pPr>
      <w:r>
        <w:t>Each pattern must be reachable, meaning at least one message that matches the pattern does not match any previous pattern (e.g., no duplicate patterns).</w:t>
      </w:r>
    </w:p>
    <w:p w14:paraId="07F68CF3" w14:textId="7F25BC7A" w:rsidR="0081174D" w:rsidRDefault="0081174D">
      <w:pPr>
        <w:pStyle w:val="ListParagraph"/>
        <w:numPr>
          <w:ilvl w:val="1"/>
          <w:numId w:val="3"/>
        </w:numPr>
      </w:pPr>
      <w:r>
        <w:t>Statement</w:t>
      </w:r>
    </w:p>
    <w:p w14:paraId="37AF112E" w14:textId="46B7391B" w:rsidR="006F6079" w:rsidRDefault="006F6079" w:rsidP="006F6079">
      <w:pPr>
        <w:pStyle w:val="ListParagraph"/>
        <w:numPr>
          <w:ilvl w:val="2"/>
          <w:numId w:val="3"/>
        </w:numPr>
      </w:pPr>
      <w:r>
        <w:t>Assignment of a value (i.e., a typed expression) to a variable, tuple or map key</w:t>
      </w:r>
    </w:p>
    <w:p w14:paraId="5232E57B" w14:textId="77777777" w:rsidR="006F6079" w:rsidRDefault="006F6079" w:rsidP="006F6079">
      <w:pPr>
        <w:pStyle w:val="Codesnippet"/>
        <w:ind w:left="2520"/>
      </w:pPr>
      <w:r>
        <w:t xml:space="preserve">x &lt;- </w:t>
      </w:r>
      <w:proofErr w:type="gramStart"/>
      <w:r>
        <w:t>0;</w:t>
      </w:r>
      <w:proofErr w:type="gramEnd"/>
    </w:p>
    <w:p w14:paraId="059A7C60" w14:textId="77777777" w:rsidR="006F6079" w:rsidRDefault="006F6079" w:rsidP="006F6079">
      <w:pPr>
        <w:pStyle w:val="Codesnippet"/>
        <w:ind w:left="2520"/>
      </w:pPr>
      <w:r>
        <w:t>(x, y) &lt;- (y, x</w:t>
      </w:r>
      <w:proofErr w:type="gramStart"/>
      <w:r>
        <w:t>);</w:t>
      </w:r>
      <w:proofErr w:type="gramEnd"/>
    </w:p>
    <w:p w14:paraId="12A21671" w14:textId="77777777" w:rsidR="006F6079" w:rsidRDefault="006F6079" w:rsidP="006F6079">
      <w:pPr>
        <w:pStyle w:val="Codesnippet"/>
        <w:ind w:left="2520"/>
      </w:pPr>
      <w:r>
        <w:t xml:space="preserve">m.[x] &lt;- </w:t>
      </w:r>
      <w:proofErr w:type="gramStart"/>
      <w:r>
        <w:t>y;</w:t>
      </w:r>
      <w:proofErr w:type="gramEnd"/>
    </w:p>
    <w:p w14:paraId="6F439CED" w14:textId="7E1694BA" w:rsidR="006F6079" w:rsidRDefault="006F6079" w:rsidP="006F6079">
      <w:pPr>
        <w:pStyle w:val="ListParagraph"/>
        <w:numPr>
          <w:ilvl w:val="2"/>
          <w:numId w:val="3"/>
        </w:numPr>
      </w:pPr>
      <w:r>
        <w:t>Assignment of a value sampled from a (sub-)distribution to a variable, tuple or map key</w:t>
      </w:r>
    </w:p>
    <w:p w14:paraId="0FE832ED" w14:textId="77777777" w:rsidR="006F6079" w:rsidRDefault="006F6079" w:rsidP="006F6079">
      <w:pPr>
        <w:pStyle w:val="Codesnippet"/>
        <w:ind w:left="2520"/>
      </w:pPr>
      <w:r>
        <w:t>x &lt;$ [</w:t>
      </w:r>
      <w:proofErr w:type="gramStart"/>
      <w:r>
        <w:t>5..</w:t>
      </w:r>
      <w:proofErr w:type="gramEnd"/>
      <w:r>
        <w:t>10];</w:t>
      </w:r>
    </w:p>
    <w:p w14:paraId="588E39E5" w14:textId="3E3727FC" w:rsidR="006F6079" w:rsidRDefault="006F6079" w:rsidP="006F6079">
      <w:pPr>
        <w:pStyle w:val="ListParagraph"/>
        <w:numPr>
          <w:ilvl w:val="2"/>
          <w:numId w:val="3"/>
        </w:numPr>
      </w:pPr>
      <w:r>
        <w:t>Match statement</w:t>
      </w:r>
    </w:p>
    <w:p w14:paraId="7A841D67" w14:textId="414ACAB3" w:rsidR="006F6079" w:rsidRDefault="006F6079" w:rsidP="006F6079">
      <w:pPr>
        <w:pStyle w:val="Codesnippet"/>
        <w:ind w:left="2520"/>
      </w:pPr>
      <w:r>
        <w:t>match exp with</w:t>
      </w:r>
    </w:p>
    <w:p w14:paraId="6D4F1F33" w14:textId="3EE1769C" w:rsidR="006F6079" w:rsidRDefault="006F6079" w:rsidP="006F6079">
      <w:pPr>
        <w:pStyle w:val="Codesnippet"/>
        <w:ind w:left="2520"/>
      </w:pPr>
      <w:r>
        <w:t xml:space="preserve">[|] pattern =&gt; </w:t>
      </w:r>
      <w:proofErr w:type="gramStart"/>
      <w:r>
        <w:t>{ statements</w:t>
      </w:r>
      <w:proofErr w:type="gramEnd"/>
      <w:r>
        <w:t xml:space="preserve"> }</w:t>
      </w:r>
    </w:p>
    <w:p w14:paraId="349F50B1" w14:textId="002737C7" w:rsidR="006F6079" w:rsidRDefault="006F6079" w:rsidP="006F6079">
      <w:pPr>
        <w:pStyle w:val="Codesnippet"/>
        <w:ind w:left="2520"/>
      </w:pPr>
      <w:r>
        <w:t>[ | … ]</w:t>
      </w:r>
    </w:p>
    <w:p w14:paraId="2FA111A5" w14:textId="6F556E4F" w:rsidR="006F6079" w:rsidRDefault="006F6079" w:rsidP="006F6079">
      <w:pPr>
        <w:pStyle w:val="Codesnippet"/>
        <w:ind w:left="2520"/>
      </w:pPr>
      <w:r>
        <w:lastRenderedPageBreak/>
        <w:t>end</w:t>
      </w:r>
    </w:p>
    <w:p w14:paraId="59F66744" w14:textId="477BD245" w:rsidR="006F6079" w:rsidRDefault="006F6079" w:rsidP="006F6079">
      <w:pPr>
        <w:ind w:left="2160"/>
      </w:pPr>
      <w:r>
        <w:t xml:space="preserve">where </w:t>
      </w:r>
      <w:r w:rsidRPr="006F6079">
        <w:rPr>
          <w:rFonts w:ascii="Courier New" w:hAnsi="Courier New" w:cs="Courier New"/>
        </w:rPr>
        <w:t>exp</w:t>
      </w:r>
      <w:r>
        <w:t xml:space="preserve"> is an </w:t>
      </w:r>
      <w:proofErr w:type="spellStart"/>
      <w:r>
        <w:t>EasyCrypt</w:t>
      </w:r>
      <w:proofErr w:type="spellEnd"/>
      <w:r>
        <w:t xml:space="preserve"> typed </w:t>
      </w:r>
      <w:proofErr w:type="gramStart"/>
      <w:r>
        <w:t>expression</w:t>
      </w:r>
      <w:proofErr w:type="gramEnd"/>
      <w:r>
        <w:t xml:space="preserve"> whose value belongs to a</w:t>
      </w:r>
      <w:r w:rsidR="00DF4F99">
        <w:t>n inductive</w:t>
      </w:r>
      <w:r>
        <w:t xml:space="preserve"> type and </w:t>
      </w:r>
      <w:r w:rsidRPr="006F6079">
        <w:rPr>
          <w:rFonts w:ascii="Courier New" w:hAnsi="Courier New" w:cs="Courier New"/>
        </w:rPr>
        <w:t>pattern</w:t>
      </w:r>
      <w:r>
        <w:t xml:space="preserve"> is an </w:t>
      </w:r>
      <w:proofErr w:type="spellStart"/>
      <w:r>
        <w:t>EasyCrypt</w:t>
      </w:r>
      <w:proofErr w:type="spellEnd"/>
      <w:r>
        <w:t xml:space="preserve"> pattern consisting of a constructor of the type applied to pattern variables. These variables may </w:t>
      </w:r>
      <w:proofErr w:type="gramStart"/>
      <w:r>
        <w:t>be used</w:t>
      </w:r>
      <w:proofErr w:type="gramEnd"/>
      <w:r>
        <w:t xml:space="preserve"> in the corresponding statement block. There must be one pattern-statement pair for each constructor of the type.</w:t>
      </w:r>
    </w:p>
    <w:p w14:paraId="5CE48C3E" w14:textId="75F032FD" w:rsidR="006F6079" w:rsidRDefault="006F6079" w:rsidP="006F6079">
      <w:pPr>
        <w:pStyle w:val="ListParagraph"/>
        <w:numPr>
          <w:ilvl w:val="2"/>
          <w:numId w:val="3"/>
        </w:numPr>
      </w:pPr>
      <w:r>
        <w:t>Conditional statement</w:t>
      </w:r>
    </w:p>
    <w:p w14:paraId="3E405D61" w14:textId="77777777" w:rsidR="006F6079" w:rsidRDefault="006F6079" w:rsidP="006F6079">
      <w:pPr>
        <w:pStyle w:val="Codesnippet"/>
        <w:ind w:left="2520"/>
      </w:pPr>
      <w:r>
        <w:t xml:space="preserve">if (b) </w:t>
      </w:r>
      <w:proofErr w:type="gramStart"/>
      <w:r>
        <w:t>{ statements</w:t>
      </w:r>
      <w:proofErr w:type="gramEnd"/>
      <w:r>
        <w:t xml:space="preserve"> }</w:t>
      </w:r>
    </w:p>
    <w:p w14:paraId="207A6926" w14:textId="25F512B4" w:rsidR="006F6079" w:rsidRDefault="006F6079" w:rsidP="006F6079">
      <w:pPr>
        <w:pStyle w:val="Codesnippet"/>
        <w:ind w:left="2520"/>
      </w:pPr>
      <w:r>
        <w:t xml:space="preserve">[ </w:t>
      </w:r>
      <w:proofErr w:type="spellStart"/>
      <w:r>
        <w:t>elif</w:t>
      </w:r>
      <w:proofErr w:type="spellEnd"/>
      <w:r>
        <w:t xml:space="preserve"> (b2) </w:t>
      </w:r>
      <w:proofErr w:type="gramStart"/>
      <w:r>
        <w:t>{ statements</w:t>
      </w:r>
      <w:proofErr w:type="gramEnd"/>
      <w:r>
        <w:t xml:space="preserve"> } ]</w:t>
      </w:r>
    </w:p>
    <w:p w14:paraId="46E51FFB" w14:textId="464B19DF" w:rsidR="006F6079" w:rsidRDefault="006F6079" w:rsidP="006F6079">
      <w:pPr>
        <w:pStyle w:val="Codesnippet"/>
        <w:ind w:left="2520"/>
      </w:pPr>
      <w:r>
        <w:t xml:space="preserve">[ else </w:t>
      </w:r>
      <w:proofErr w:type="gramStart"/>
      <w:r>
        <w:t>{ statements</w:t>
      </w:r>
      <w:proofErr w:type="gramEnd"/>
      <w:r>
        <w:t xml:space="preserve"> } ]</w:t>
      </w:r>
    </w:p>
    <w:p w14:paraId="5F08CAE1" w14:textId="4A95B067" w:rsidR="006F6079" w:rsidRDefault="006F6079" w:rsidP="006F6079">
      <w:pPr>
        <w:ind w:left="2160"/>
      </w:pPr>
      <w:r>
        <w:t xml:space="preserve">where </w:t>
      </w:r>
      <w:r w:rsidRPr="006F6079">
        <w:rPr>
          <w:rFonts w:ascii="Courier New" w:hAnsi="Courier New" w:cs="Courier New"/>
        </w:rPr>
        <w:t>b</w:t>
      </w:r>
      <w:r>
        <w:t xml:space="preserve"> and </w:t>
      </w:r>
      <w:r w:rsidRPr="006F6079">
        <w:rPr>
          <w:rFonts w:ascii="Courier New" w:hAnsi="Courier New" w:cs="Courier New"/>
        </w:rPr>
        <w:t>b2</w:t>
      </w:r>
      <w:r>
        <w:t xml:space="preserve"> are </w:t>
      </w:r>
      <w:proofErr w:type="spellStart"/>
      <w:r>
        <w:t>EasyCrypt</w:t>
      </w:r>
      <w:proofErr w:type="spellEnd"/>
      <w:r>
        <w:t xml:space="preserve"> typed expressions of type </w:t>
      </w:r>
      <w:r w:rsidRPr="006F6079">
        <w:rPr>
          <w:rFonts w:ascii="Courier New" w:hAnsi="Courier New" w:cs="Courier New"/>
        </w:rPr>
        <w:t>bool</w:t>
      </w:r>
      <w:r>
        <w:t xml:space="preserve">. Braces </w:t>
      </w:r>
      <w:proofErr w:type="gramStart"/>
      <w:r>
        <w:t>are required</w:t>
      </w:r>
      <w:proofErr w:type="gramEnd"/>
      <w:r>
        <w:t xml:space="preserve"> even if a branch consists of a single statement. Any number of </w:t>
      </w:r>
      <w:proofErr w:type="spellStart"/>
      <w:r w:rsidRPr="006F6079">
        <w:rPr>
          <w:rFonts w:ascii="Courier New" w:hAnsi="Courier New" w:cs="Courier New"/>
        </w:rPr>
        <w:t>elif</w:t>
      </w:r>
      <w:proofErr w:type="spellEnd"/>
      <w:r>
        <w:t xml:space="preserve"> branches may </w:t>
      </w:r>
      <w:proofErr w:type="gramStart"/>
      <w:r>
        <w:t>be used</w:t>
      </w:r>
      <w:proofErr w:type="gramEnd"/>
      <w:r>
        <w:t>.</w:t>
      </w:r>
    </w:p>
    <w:p w14:paraId="28F3B884" w14:textId="1A93AFD2" w:rsidR="00F26A76" w:rsidRDefault="006F6079">
      <w:pPr>
        <w:pStyle w:val="ListParagraph"/>
        <w:numPr>
          <w:ilvl w:val="2"/>
          <w:numId w:val="3"/>
        </w:numPr>
      </w:pPr>
      <w:r>
        <w:t xml:space="preserve">Transfer </w:t>
      </w:r>
      <w:r w:rsidR="004C35D1">
        <w:t xml:space="preserve">of </w:t>
      </w:r>
      <w:r>
        <w:t>control (s</w:t>
      </w:r>
      <w:r w:rsidR="00F26A76">
        <w:t>end</w:t>
      </w:r>
      <w:r>
        <w:t xml:space="preserve"> a message</w:t>
      </w:r>
      <w:r w:rsidR="00F26A76">
        <w:t xml:space="preserve"> and transition</w:t>
      </w:r>
      <w:r>
        <w:t xml:space="preserve"> to a new state)</w:t>
      </w:r>
    </w:p>
    <w:p w14:paraId="7B29C4B0" w14:textId="480AA018" w:rsidR="00FC0196" w:rsidRDefault="006F6079" w:rsidP="006F6079">
      <w:pPr>
        <w:pStyle w:val="Codesnippet"/>
        <w:ind w:left="2520"/>
      </w:pPr>
      <w:r>
        <w:t>send M [([</w:t>
      </w:r>
      <w:proofErr w:type="spellStart"/>
      <w:r>
        <w:t>exps</w:t>
      </w:r>
      <w:proofErr w:type="spellEnd"/>
      <w:r>
        <w:t>])]</w:t>
      </w:r>
      <w:r w:rsidR="00FC0196">
        <w:t xml:space="preserve"> [@</w:t>
      </w:r>
      <w:r w:rsidR="00A307C0">
        <w:t>[</w:t>
      </w:r>
      <w:proofErr w:type="gramStart"/>
      <w:r w:rsidR="00A307C0">
        <w:t>(]</w:t>
      </w:r>
      <w:r w:rsidR="002B00EE">
        <w:t>dest</w:t>
      </w:r>
      <w:r w:rsidR="00FC0196">
        <w:t>port</w:t>
      </w:r>
      <w:proofErr w:type="gramEnd"/>
      <w:r w:rsidR="00A307C0">
        <w:t>[)]</w:t>
      </w:r>
      <w:r w:rsidR="00FC0196">
        <w:t>]</w:t>
      </w:r>
    </w:p>
    <w:p w14:paraId="5E5A3866" w14:textId="0C6B9F9B" w:rsidR="006F6079" w:rsidRDefault="006F6079" w:rsidP="006F6079">
      <w:pPr>
        <w:pStyle w:val="Codesnippet"/>
        <w:ind w:left="2520"/>
      </w:pPr>
      <w:r>
        <w:t>and transition S [([</w:t>
      </w:r>
      <w:proofErr w:type="spellStart"/>
      <w:r>
        <w:t>exps</w:t>
      </w:r>
      <w:proofErr w:type="spellEnd"/>
      <w:r>
        <w:t>])].</w:t>
      </w:r>
    </w:p>
    <w:p w14:paraId="6FE96C1C" w14:textId="1372E91A" w:rsidR="006179FF" w:rsidRDefault="006F6079" w:rsidP="008E108D">
      <w:pPr>
        <w:ind w:left="2160"/>
      </w:pPr>
      <w:r>
        <w:t xml:space="preserve">where </w:t>
      </w:r>
      <w:r w:rsidRPr="00CF6FD7">
        <w:rPr>
          <w:rFonts w:ascii="Courier New" w:hAnsi="Courier New" w:cs="Courier New"/>
        </w:rPr>
        <w:t>M</w:t>
      </w:r>
      <w:r>
        <w:t xml:space="preserve"> is a message path, </w:t>
      </w:r>
      <w:r w:rsidRPr="00CF6FD7">
        <w:rPr>
          <w:rFonts w:ascii="Courier New" w:hAnsi="Courier New" w:cs="Courier New"/>
        </w:rPr>
        <w:t>S</w:t>
      </w:r>
      <w:r>
        <w:t xml:space="preserve"> is a </w:t>
      </w:r>
      <w:r w:rsidR="00FD79BB">
        <w:t xml:space="preserve">non-initial </w:t>
      </w:r>
      <w:r>
        <w:t>state of the functionality</w:t>
      </w:r>
      <w:r w:rsidR="002B00EE">
        <w:t xml:space="preserve">, </w:t>
      </w:r>
      <w:proofErr w:type="spellStart"/>
      <w:r w:rsidR="002B00EE" w:rsidRPr="002B00EE">
        <w:rPr>
          <w:rFonts w:ascii="Courier New" w:hAnsi="Courier New" w:cs="Courier New"/>
        </w:rPr>
        <w:t>destport</w:t>
      </w:r>
      <w:proofErr w:type="spellEnd"/>
      <w:r w:rsidR="002B00EE">
        <w:t xml:space="preserve"> </w:t>
      </w:r>
      <w:r w:rsidR="00CB37BE">
        <w:t xml:space="preserve">(for direct messages only) </w:t>
      </w:r>
      <w:r w:rsidR="002B00EE">
        <w:t>is an</w:t>
      </w:r>
      <w:r w:rsidR="004B35AE">
        <w:t xml:space="preserve"> </w:t>
      </w:r>
      <w:proofErr w:type="spellStart"/>
      <w:r w:rsidR="004B35AE">
        <w:t>EasyCrypt</w:t>
      </w:r>
      <w:proofErr w:type="spellEnd"/>
      <w:r w:rsidR="004B35AE">
        <w:t xml:space="preserve"> typed</w:t>
      </w:r>
      <w:r w:rsidR="002B00EE">
        <w:t xml:space="preserve"> expression of type </w:t>
      </w:r>
      <w:r w:rsidR="002B00EE" w:rsidRPr="002B00EE">
        <w:rPr>
          <w:rFonts w:ascii="Courier New" w:hAnsi="Courier New" w:cs="Courier New"/>
        </w:rPr>
        <w:t>port</w:t>
      </w:r>
      <w:r>
        <w:t xml:space="preserve"> and </w:t>
      </w:r>
      <w:proofErr w:type="spellStart"/>
      <w:r w:rsidRPr="006F6079">
        <w:rPr>
          <w:rFonts w:ascii="Courier New" w:hAnsi="Courier New" w:cs="Courier New"/>
        </w:rPr>
        <w:t>exps</w:t>
      </w:r>
      <w:proofErr w:type="spellEnd"/>
      <w:r>
        <w:t xml:space="preserve"> is a comma-separated list of </w:t>
      </w:r>
      <w:proofErr w:type="spellStart"/>
      <w:r>
        <w:t>EasyCrypt</w:t>
      </w:r>
      <w:proofErr w:type="spellEnd"/>
      <w:r>
        <w:t xml:space="preserve"> typed expressions providing arguments for the message and/or state parameters.</w:t>
      </w:r>
      <w:r w:rsidR="008E108D">
        <w:t xml:space="preserve"> </w:t>
      </w:r>
      <w:r w:rsidR="00EE6576">
        <w:t xml:space="preserve">If </w:t>
      </w:r>
      <w:proofErr w:type="spellStart"/>
      <w:r w:rsidR="00EE6576" w:rsidRPr="00EE6576">
        <w:rPr>
          <w:rFonts w:ascii="Courier New" w:hAnsi="Courier New" w:cs="Courier New"/>
        </w:rPr>
        <w:t>destport</w:t>
      </w:r>
      <w:proofErr w:type="spellEnd"/>
      <w:r w:rsidR="00EE6576">
        <w:t xml:space="preserve"> is an identifier, parentheses are optional. </w:t>
      </w:r>
      <w:r w:rsidR="006179FF">
        <w:t>In an ideal functionality, the initial state can only send adversarial messages</w:t>
      </w:r>
      <w:r w:rsidR="008E108D">
        <w:t>.</w:t>
      </w:r>
    </w:p>
    <w:p w14:paraId="5DF060F1" w14:textId="105EBE87" w:rsidR="006F6079" w:rsidRDefault="00A0682E">
      <w:pPr>
        <w:pStyle w:val="ListParagraph"/>
        <w:numPr>
          <w:ilvl w:val="2"/>
          <w:numId w:val="3"/>
        </w:numPr>
      </w:pPr>
      <w:r>
        <w:t>F</w:t>
      </w:r>
      <w:r w:rsidR="006F6079">
        <w:t>ail</w:t>
      </w:r>
      <w:r w:rsidR="004C35D1">
        <w:t>ure</w:t>
      </w:r>
      <w:r w:rsidR="00782E89">
        <w:t xml:space="preserve"> (</w:t>
      </w:r>
      <w:r w:rsidR="00F461F9">
        <w:t>return</w:t>
      </w:r>
      <w:r w:rsidR="00C53E27">
        <w:t xml:space="preserve"> control to the "root" of the environment without a message and without changing the current state</w:t>
      </w:r>
      <w:r w:rsidR="00D3510F">
        <w:t>)</w:t>
      </w:r>
    </w:p>
    <w:p w14:paraId="4865B736" w14:textId="510DD854" w:rsidR="00F26A76" w:rsidRDefault="00F26A76" w:rsidP="006F6079">
      <w:pPr>
        <w:pStyle w:val="Codesnippet"/>
        <w:ind w:left="2520"/>
      </w:pPr>
      <w:r>
        <w:t>fail</w:t>
      </w:r>
      <w:r w:rsidR="006F6079">
        <w:t>.</w:t>
      </w:r>
    </w:p>
    <w:p w14:paraId="6324DBB9" w14:textId="50787193" w:rsidR="00C50982" w:rsidRDefault="00B804B6" w:rsidP="00B804B6">
      <w:pPr>
        <w:pStyle w:val="Heading2"/>
      </w:pPr>
      <w:bookmarkStart w:id="63" w:name="_Toc171931124"/>
      <w:r>
        <w:t>EPDPs</w:t>
      </w:r>
      <w:bookmarkEnd w:id="63"/>
    </w:p>
    <w:p w14:paraId="37A9FC54" w14:textId="207AFE6D" w:rsidR="00B804B6" w:rsidRDefault="00DD41DE" w:rsidP="00B804B6">
      <w:r>
        <w:t xml:space="preserve">An encoder and partial decoder pair (EPDP) </w:t>
      </w:r>
      <w:proofErr w:type="gramStart"/>
      <w:r w:rsidR="00026CD7">
        <w:t>is</w:t>
      </w:r>
      <w:proofErr w:type="gramEnd"/>
      <w:r w:rsidR="00026CD7">
        <w:t xml:space="preserve"> a generic mechanism for converting values of one type into values of another. </w:t>
      </w:r>
      <w:r w:rsidR="00504E1D">
        <w:t xml:space="preserve">One or more EPDPs </w:t>
      </w:r>
      <w:proofErr w:type="gramStart"/>
      <w:r w:rsidR="00504E1D">
        <w:t>are</w:t>
      </w:r>
      <w:r>
        <w:t xml:space="preserve"> needed</w:t>
      </w:r>
      <w:proofErr w:type="gramEnd"/>
      <w:r>
        <w:t xml:space="preserve"> </w:t>
      </w:r>
      <w:r w:rsidR="00716398">
        <w:t xml:space="preserve">whenever a UC DSL model makes explicit use of </w:t>
      </w:r>
      <w:r w:rsidR="004F3BA4">
        <w:t xml:space="preserve">the </w:t>
      </w:r>
      <w:r w:rsidR="004F3BA4" w:rsidRPr="004F3BA4">
        <w:rPr>
          <w:rFonts w:ascii="Courier New" w:hAnsi="Courier New" w:cs="Courier New"/>
        </w:rPr>
        <w:t>univ</w:t>
      </w:r>
      <w:r w:rsidR="004F3BA4">
        <w:t xml:space="preserve"> type, </w:t>
      </w:r>
      <w:r w:rsidR="00F15981">
        <w:t xml:space="preserve">as the functionalities above do when using the </w:t>
      </w:r>
      <w:proofErr w:type="spellStart"/>
      <w:r w:rsidR="00F15981" w:rsidRPr="00F15981">
        <w:rPr>
          <w:rFonts w:ascii="Courier New" w:hAnsi="Courier New" w:cs="Courier New"/>
        </w:rPr>
        <w:t>Forw</w:t>
      </w:r>
      <w:proofErr w:type="spellEnd"/>
      <w:r w:rsidR="00F15981">
        <w:t xml:space="preserve"> functionality.</w:t>
      </w:r>
      <w:r w:rsidR="00565FEC">
        <w:t xml:space="preserve"> This section provides </w:t>
      </w:r>
      <w:r w:rsidR="00400E7C">
        <w:t>additional information</w:t>
      </w:r>
      <w:r w:rsidR="00962120">
        <w:t xml:space="preserve"> on EPDPs and pointers to the relevant </w:t>
      </w:r>
      <w:proofErr w:type="spellStart"/>
      <w:r w:rsidR="00962120">
        <w:t>EasyCrypt</w:t>
      </w:r>
      <w:proofErr w:type="spellEnd"/>
      <w:r w:rsidR="00962120">
        <w:t xml:space="preserve"> code</w:t>
      </w:r>
      <w:r w:rsidR="00565FEC">
        <w:t>.</w:t>
      </w:r>
    </w:p>
    <w:p w14:paraId="79946979" w14:textId="3F55CEF2" w:rsidR="0095044F" w:rsidRDefault="0095044F" w:rsidP="00B804B6">
      <w:r>
        <w:t xml:space="preserve">Every UC DSL file implicitly requires and imports </w:t>
      </w:r>
      <w:r w:rsidR="00CB285A">
        <w:t xml:space="preserve">the </w:t>
      </w:r>
      <w:proofErr w:type="spellStart"/>
      <w:r w:rsidR="00CB285A">
        <w:t>EasyCrypt</w:t>
      </w:r>
      <w:proofErr w:type="spellEnd"/>
      <w:r w:rsidR="00CB285A">
        <w:t xml:space="preserve"> files </w:t>
      </w:r>
      <w:r w:rsidR="00A9544A">
        <w:t>in the uc-</w:t>
      </w:r>
      <w:proofErr w:type="spellStart"/>
      <w:r w:rsidR="00A9544A">
        <w:t>dsl</w:t>
      </w:r>
      <w:proofErr w:type="spellEnd"/>
      <w:r w:rsidR="00A9544A">
        <w:t xml:space="preserve">/prelude folder where </w:t>
      </w:r>
      <w:proofErr w:type="spellStart"/>
      <w:r w:rsidR="00A9544A">
        <w:t>EasyUC</w:t>
      </w:r>
      <w:proofErr w:type="spellEnd"/>
      <w:r w:rsidR="00A9544A">
        <w:t xml:space="preserve"> </w:t>
      </w:r>
      <w:proofErr w:type="gramStart"/>
      <w:r w:rsidR="00A9544A">
        <w:t>is installed</w:t>
      </w:r>
      <w:proofErr w:type="gramEnd"/>
      <w:r w:rsidR="00A9544A">
        <w:t>.</w:t>
      </w:r>
      <w:r w:rsidR="00EC36D0">
        <w:t xml:space="preserve"> These include</w:t>
      </w:r>
    </w:p>
    <w:p w14:paraId="59F0E4D7" w14:textId="21F2B715" w:rsidR="00EC36D0" w:rsidRDefault="00F03314" w:rsidP="00F03314">
      <w:pPr>
        <w:pStyle w:val="ListParagraph"/>
        <w:numPr>
          <w:ilvl w:val="0"/>
          <w:numId w:val="14"/>
        </w:numPr>
      </w:pPr>
      <w:proofErr w:type="spellStart"/>
      <w:r>
        <w:t>UCBasicTypes</w:t>
      </w:r>
      <w:proofErr w:type="spellEnd"/>
      <w:r>
        <w:t xml:space="preserve"> – exports </w:t>
      </w:r>
      <w:proofErr w:type="spellStart"/>
      <w:r w:rsidRPr="005B3649">
        <w:rPr>
          <w:rFonts w:ascii="Courier New" w:hAnsi="Courier New" w:cs="Courier New"/>
        </w:rPr>
        <w:t>UCEncoding</w:t>
      </w:r>
      <w:proofErr w:type="spellEnd"/>
      <w:r>
        <w:t xml:space="preserve"> and </w:t>
      </w:r>
      <w:proofErr w:type="spellStart"/>
      <w:r w:rsidRPr="005B3649">
        <w:rPr>
          <w:rFonts w:ascii="Courier New" w:hAnsi="Courier New" w:cs="Courier New"/>
        </w:rPr>
        <w:t>UCUniv</w:t>
      </w:r>
      <w:proofErr w:type="spellEnd"/>
    </w:p>
    <w:p w14:paraId="77666D81" w14:textId="289A2586" w:rsidR="00F03314" w:rsidRDefault="00F03314" w:rsidP="00F03314">
      <w:pPr>
        <w:pStyle w:val="ListParagraph"/>
        <w:numPr>
          <w:ilvl w:val="0"/>
          <w:numId w:val="14"/>
        </w:numPr>
      </w:pPr>
      <w:proofErr w:type="spellStart"/>
      <w:r>
        <w:t>UCEncoding</w:t>
      </w:r>
      <w:proofErr w:type="spellEnd"/>
      <w:r w:rsidR="00E34A02">
        <w:t xml:space="preserve"> – defines</w:t>
      </w:r>
      <w:r w:rsidR="001B6A2B">
        <w:t xml:space="preserve"> EPDPs in general.</w:t>
      </w:r>
      <w:r w:rsidR="00C72E5F">
        <w:t xml:space="preserve"> Basic definitions include</w:t>
      </w:r>
    </w:p>
    <w:p w14:paraId="1852C116" w14:textId="50F348AD" w:rsidR="000B68FD" w:rsidRDefault="000B68FD" w:rsidP="00DA1574">
      <w:pPr>
        <w:pStyle w:val="Codesnippet"/>
        <w:ind w:left="1080"/>
      </w:pPr>
      <w:r>
        <w:t xml:space="preserve">(* a </w:t>
      </w:r>
      <w:r w:rsidR="00990848">
        <w:t xml:space="preserve">record </w:t>
      </w:r>
      <w:r>
        <w:t xml:space="preserve">type </w:t>
      </w:r>
      <w:r w:rsidR="001C3BBB">
        <w:t>definition</w:t>
      </w:r>
      <w:r>
        <w:t xml:space="preserve"> for EPDPs *)</w:t>
      </w:r>
    </w:p>
    <w:p w14:paraId="6509FE09" w14:textId="51C1F14C" w:rsidR="00DA1574" w:rsidRDefault="00DA1574" w:rsidP="00DA1574">
      <w:pPr>
        <w:pStyle w:val="Codesnippet"/>
        <w:ind w:left="1080"/>
      </w:pPr>
      <w:r>
        <w:t xml:space="preserve">type ('a, 'b) </w:t>
      </w:r>
      <w:proofErr w:type="spellStart"/>
      <w:r>
        <w:t>epdp</w:t>
      </w:r>
      <w:proofErr w:type="spellEnd"/>
      <w:r>
        <w:t xml:space="preserve"> = {enc: 'a -&gt; 'b; </w:t>
      </w:r>
      <w:proofErr w:type="gramStart"/>
      <w:r>
        <w:t>dec :</w:t>
      </w:r>
      <w:proofErr w:type="gramEnd"/>
      <w:r>
        <w:t xml:space="preserve"> 'b -&gt; 'a option}.</w:t>
      </w:r>
    </w:p>
    <w:p w14:paraId="4B6389AB" w14:textId="6A6EFCDC" w:rsidR="00DA1574" w:rsidRDefault="00DA1574" w:rsidP="00DA1574">
      <w:pPr>
        <w:pStyle w:val="Codesnippet"/>
        <w:ind w:left="1080"/>
      </w:pPr>
    </w:p>
    <w:p w14:paraId="3EE78001" w14:textId="02DFB853" w:rsidR="00D15645" w:rsidRDefault="00D15645" w:rsidP="00DA1574">
      <w:pPr>
        <w:pStyle w:val="Codesnippet"/>
        <w:ind w:left="1080"/>
      </w:pPr>
      <w:r>
        <w:lastRenderedPageBreak/>
        <w:t xml:space="preserve">(* a validity </w:t>
      </w:r>
      <w:proofErr w:type="gramStart"/>
      <w:r>
        <w:t>condition</w:t>
      </w:r>
      <w:proofErr w:type="gramEnd"/>
      <w:r>
        <w:t xml:space="preserve"> all EPDPs should satisfy *)</w:t>
      </w:r>
    </w:p>
    <w:p w14:paraId="44A53C43" w14:textId="00FC9417" w:rsidR="00DA1574" w:rsidRDefault="00DA1574" w:rsidP="00DA1574">
      <w:pPr>
        <w:pStyle w:val="Codesnippet"/>
        <w:ind w:left="1080"/>
      </w:pPr>
      <w:r>
        <w:t xml:space="preserve">op </w:t>
      </w:r>
      <w:proofErr w:type="spellStart"/>
      <w:r>
        <w:t>valid_epdp</w:t>
      </w:r>
      <w:proofErr w:type="spellEnd"/>
      <w:r>
        <w:t xml:space="preserve"> (</w:t>
      </w:r>
      <w:proofErr w:type="spellStart"/>
      <w:proofErr w:type="gramStart"/>
      <w:r>
        <w:t>epdp</w:t>
      </w:r>
      <w:proofErr w:type="spellEnd"/>
      <w:r>
        <w:t xml:space="preserve"> :</w:t>
      </w:r>
      <w:proofErr w:type="gramEnd"/>
      <w:r>
        <w:t xml:space="preserve"> ('a, 'b) </w:t>
      </w:r>
      <w:proofErr w:type="spellStart"/>
      <w:r>
        <w:t>epdp</w:t>
      </w:r>
      <w:proofErr w:type="spellEnd"/>
      <w:r>
        <w:t>) : bool =</w:t>
      </w:r>
    </w:p>
    <w:p w14:paraId="1205B9B3" w14:textId="77777777" w:rsidR="00DA1574" w:rsidRDefault="00DA1574" w:rsidP="00DA1574">
      <w:pPr>
        <w:pStyle w:val="Codesnippet"/>
        <w:ind w:left="1080"/>
      </w:pPr>
      <w:r>
        <w:t xml:space="preserve">  (</w:t>
      </w:r>
      <w:proofErr w:type="spellStart"/>
      <w:r>
        <w:t>forall</w:t>
      </w:r>
      <w:proofErr w:type="spellEnd"/>
      <w:r>
        <w:t xml:space="preserve"> (</w:t>
      </w:r>
      <w:proofErr w:type="gramStart"/>
      <w:r>
        <w:t>x :</w:t>
      </w:r>
      <w:proofErr w:type="gramEnd"/>
      <w:r>
        <w:t xml:space="preserve"> 'a), </w:t>
      </w:r>
      <w:proofErr w:type="spellStart"/>
      <w:r>
        <w:t>epdp</w:t>
      </w:r>
      <w:proofErr w:type="spellEnd"/>
      <w:r>
        <w:t>.`dec (</w:t>
      </w:r>
      <w:proofErr w:type="spellStart"/>
      <w:r>
        <w:t>epdp</w:t>
      </w:r>
      <w:proofErr w:type="spellEnd"/>
      <w:r>
        <w:t>.`enc x) = Some x) /\</w:t>
      </w:r>
    </w:p>
    <w:p w14:paraId="04C2F6E8" w14:textId="77777777" w:rsidR="007A4687" w:rsidRDefault="00DA1574" w:rsidP="00DA1574">
      <w:pPr>
        <w:pStyle w:val="Codesnippet"/>
        <w:ind w:left="1080"/>
      </w:pPr>
      <w:r>
        <w:t xml:space="preserve">  (</w:t>
      </w:r>
      <w:proofErr w:type="spellStart"/>
      <w:r>
        <w:t>forall</w:t>
      </w:r>
      <w:proofErr w:type="spellEnd"/>
      <w:r>
        <w:t xml:space="preserve"> (</w:t>
      </w:r>
      <w:proofErr w:type="gramStart"/>
      <w:r>
        <w:t>y :</w:t>
      </w:r>
      <w:proofErr w:type="gramEnd"/>
      <w:r>
        <w:t xml:space="preserve"> 'b, x : 'a),</w:t>
      </w:r>
    </w:p>
    <w:p w14:paraId="446A1F18" w14:textId="5F655991" w:rsidR="00DA1574" w:rsidRDefault="007A4687" w:rsidP="00DA1574">
      <w:pPr>
        <w:pStyle w:val="Codesnippet"/>
        <w:ind w:left="1080"/>
      </w:pPr>
      <w:r>
        <w:t xml:space="preserve">    </w:t>
      </w:r>
      <w:r w:rsidR="00DA1574">
        <w:t xml:space="preserve"> </w:t>
      </w:r>
      <w:proofErr w:type="spellStart"/>
      <w:proofErr w:type="gramStart"/>
      <w:r w:rsidR="00DA1574">
        <w:t>epdp</w:t>
      </w:r>
      <w:proofErr w:type="spellEnd"/>
      <w:r w:rsidR="00DA1574">
        <w:t>.`</w:t>
      </w:r>
      <w:proofErr w:type="gramEnd"/>
      <w:r w:rsidR="00DA1574">
        <w:t xml:space="preserve">dec y = Some x =&gt; </w:t>
      </w:r>
      <w:proofErr w:type="spellStart"/>
      <w:r w:rsidR="00DA1574">
        <w:t>epdp</w:t>
      </w:r>
      <w:proofErr w:type="spellEnd"/>
      <w:r w:rsidR="00DA1574">
        <w:t>.`enc x = y).</w:t>
      </w:r>
    </w:p>
    <w:p w14:paraId="5DF06D0B" w14:textId="424E6B52" w:rsidR="00695C0B" w:rsidRDefault="00695C0B" w:rsidP="00695C0B">
      <w:pPr>
        <w:pStyle w:val="Codesnippet"/>
        <w:ind w:left="1080"/>
      </w:pPr>
    </w:p>
    <w:p w14:paraId="5577F165" w14:textId="129BD4B9" w:rsidR="00E9545B" w:rsidRDefault="00E9545B" w:rsidP="00695C0B">
      <w:pPr>
        <w:pStyle w:val="Codesnippet"/>
        <w:ind w:left="1080"/>
      </w:pPr>
      <w:r>
        <w:t>(* the identity EPDP *)</w:t>
      </w:r>
    </w:p>
    <w:p w14:paraId="4875B090" w14:textId="7A9D5616" w:rsidR="00B52502" w:rsidRDefault="00B52502" w:rsidP="00B52502">
      <w:pPr>
        <w:pStyle w:val="Codesnippet"/>
        <w:ind w:left="1080"/>
      </w:pPr>
      <w:r>
        <w:t xml:space="preserve">op </w:t>
      </w:r>
      <w:proofErr w:type="spellStart"/>
      <w:r>
        <w:t>epdp_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('a, 'a) </w:t>
      </w:r>
      <w:proofErr w:type="spellStart"/>
      <w:r>
        <w:t>epdp</w:t>
      </w:r>
      <w:proofErr w:type="spellEnd"/>
      <w:r>
        <w:t xml:space="preserve"> =</w:t>
      </w:r>
    </w:p>
    <w:p w14:paraId="3620BB36" w14:textId="77777777" w:rsidR="00B52502" w:rsidRDefault="00B52502" w:rsidP="00B52502">
      <w:pPr>
        <w:pStyle w:val="Codesnippet"/>
        <w:ind w:left="1080"/>
      </w:pPr>
      <w:r>
        <w:t xml:space="preserve">  {|enc = fun x =&gt; x; dec = fun y =&gt; Some y|}.</w:t>
      </w:r>
    </w:p>
    <w:p w14:paraId="3AC36B60" w14:textId="7F3C8549" w:rsidR="00B52502" w:rsidRDefault="00B52502" w:rsidP="00B52502">
      <w:pPr>
        <w:pStyle w:val="Codesnippet"/>
        <w:ind w:left="1080"/>
      </w:pPr>
    </w:p>
    <w:p w14:paraId="4FD237AE" w14:textId="68AA812E" w:rsidR="00E9545B" w:rsidRDefault="00E9545B" w:rsidP="00B52502">
      <w:pPr>
        <w:pStyle w:val="Codesnippet"/>
        <w:ind w:left="1080"/>
      </w:pPr>
      <w:r>
        <w:t xml:space="preserve">(* composition of </w:t>
      </w:r>
      <w:r w:rsidR="00B32462">
        <w:t xml:space="preserve">two </w:t>
      </w:r>
      <w:r>
        <w:t>EPDPs *)</w:t>
      </w:r>
    </w:p>
    <w:p w14:paraId="1687412F" w14:textId="78F2185B" w:rsidR="00392444" w:rsidRDefault="00695C0B" w:rsidP="00B52502">
      <w:pPr>
        <w:pStyle w:val="Codesnippet"/>
        <w:ind w:left="1080"/>
      </w:pPr>
      <w:r>
        <w:t xml:space="preserve">op </w:t>
      </w:r>
      <w:proofErr w:type="spellStart"/>
      <w:r>
        <w:t>epdp_comp</w:t>
      </w:r>
      <w:proofErr w:type="spellEnd"/>
      <w:r>
        <w:t xml:space="preserve"> (epdp</w:t>
      </w:r>
      <w:proofErr w:type="gramStart"/>
      <w:r>
        <w:t>2 :</w:t>
      </w:r>
      <w:proofErr w:type="gramEnd"/>
      <w:r>
        <w:t xml:space="preserve"> ('b, 'c) </w:t>
      </w:r>
      <w:proofErr w:type="spellStart"/>
      <w:r>
        <w:t>epdp</w:t>
      </w:r>
      <w:proofErr w:type="spellEnd"/>
      <w:r>
        <w:t>,</w:t>
      </w:r>
    </w:p>
    <w:p w14:paraId="235FB56B" w14:textId="0BF77D20" w:rsidR="00695C0B" w:rsidRDefault="00133630" w:rsidP="00695C0B">
      <w:pPr>
        <w:pStyle w:val="Codesnippet"/>
        <w:ind w:left="1080"/>
      </w:pPr>
      <w:r>
        <w:t xml:space="preserve">             </w:t>
      </w:r>
      <w:r w:rsidR="00695C0B">
        <w:t xml:space="preserve"> epdp</w:t>
      </w:r>
      <w:proofErr w:type="gramStart"/>
      <w:r w:rsidR="00695C0B">
        <w:t>1 :</w:t>
      </w:r>
      <w:proofErr w:type="gramEnd"/>
      <w:r w:rsidR="00695C0B">
        <w:t xml:space="preserve"> ('a, 'b) </w:t>
      </w:r>
      <w:proofErr w:type="spellStart"/>
      <w:r w:rsidR="00695C0B">
        <w:t>epdp</w:t>
      </w:r>
      <w:proofErr w:type="spellEnd"/>
      <w:r w:rsidR="00695C0B">
        <w:t xml:space="preserve">) : ('a, 'c) </w:t>
      </w:r>
      <w:proofErr w:type="spellStart"/>
      <w:r w:rsidR="00695C0B">
        <w:t>epdp</w:t>
      </w:r>
      <w:proofErr w:type="spellEnd"/>
      <w:r w:rsidR="00695C0B">
        <w:t xml:space="preserve"> =</w:t>
      </w:r>
    </w:p>
    <w:p w14:paraId="29BF82AB" w14:textId="77777777" w:rsidR="00695C0B" w:rsidRDefault="00695C0B" w:rsidP="00695C0B">
      <w:pPr>
        <w:pStyle w:val="Codesnippet"/>
        <w:ind w:left="1080"/>
      </w:pPr>
      <w:r>
        <w:t xml:space="preserve">  {|enc = (\o) epdp</w:t>
      </w:r>
      <w:proofErr w:type="gramStart"/>
      <w:r>
        <w:t>2.`</w:t>
      </w:r>
      <w:proofErr w:type="gramEnd"/>
      <w:r>
        <w:t>enc epdp1.`enc;</w:t>
      </w:r>
    </w:p>
    <w:p w14:paraId="54A70AFD" w14:textId="16ED217F" w:rsidR="00695C0B" w:rsidRDefault="00695C0B" w:rsidP="00695C0B">
      <w:pPr>
        <w:pStyle w:val="Codesnippet"/>
        <w:ind w:left="1080"/>
      </w:pPr>
      <w:r>
        <w:t xml:space="preserve">    dec = fun z =&gt;</w:t>
      </w:r>
    </w:p>
    <w:p w14:paraId="275D74BD" w14:textId="48CA742E" w:rsidR="00695C0B" w:rsidRDefault="00695C0B" w:rsidP="00695C0B">
      <w:pPr>
        <w:pStyle w:val="Codesnippet"/>
        <w:ind w:left="1080"/>
      </w:pPr>
      <w:r>
        <w:t xml:space="preserve">        </w:t>
      </w:r>
      <w:r w:rsidR="0077094A">
        <w:t xml:space="preserve">    </w:t>
      </w:r>
      <w:r>
        <w:t>match epdp</w:t>
      </w:r>
      <w:proofErr w:type="gramStart"/>
      <w:r>
        <w:t>2.`</w:t>
      </w:r>
      <w:proofErr w:type="gramEnd"/>
      <w:r>
        <w:t>dec z with</w:t>
      </w:r>
    </w:p>
    <w:p w14:paraId="47542E8E" w14:textId="083DBC10" w:rsidR="00695C0B" w:rsidRDefault="0077094A" w:rsidP="00695C0B">
      <w:pPr>
        <w:pStyle w:val="Codesnippet"/>
        <w:ind w:left="1080"/>
      </w:pPr>
      <w:r>
        <w:t xml:space="preserve">    </w:t>
      </w:r>
      <w:r w:rsidR="00695C0B">
        <w:t xml:space="preserve">        | None   =&gt; None</w:t>
      </w:r>
    </w:p>
    <w:p w14:paraId="038AEAC3" w14:textId="77195CE2" w:rsidR="00695C0B" w:rsidRDefault="00695C0B" w:rsidP="00695C0B">
      <w:pPr>
        <w:pStyle w:val="Codesnippet"/>
        <w:ind w:left="1080"/>
      </w:pPr>
      <w:r>
        <w:t xml:space="preserve">    </w:t>
      </w:r>
      <w:r w:rsidR="0077094A">
        <w:t xml:space="preserve">    </w:t>
      </w:r>
      <w:r>
        <w:t xml:space="preserve">    | Some y =&gt; epdp</w:t>
      </w:r>
      <w:proofErr w:type="gramStart"/>
      <w:r>
        <w:t>1.`</w:t>
      </w:r>
      <w:proofErr w:type="gramEnd"/>
      <w:r>
        <w:t>dec y</w:t>
      </w:r>
    </w:p>
    <w:p w14:paraId="22B36641" w14:textId="72421F75" w:rsidR="00DA1574" w:rsidRDefault="00695C0B" w:rsidP="00695C0B">
      <w:pPr>
        <w:pStyle w:val="Codesnippet"/>
        <w:ind w:left="1080"/>
      </w:pPr>
      <w:r>
        <w:t xml:space="preserve">        </w:t>
      </w:r>
      <w:r w:rsidR="0077094A">
        <w:t xml:space="preserve">    </w:t>
      </w:r>
      <w:r>
        <w:t>end|}.</w:t>
      </w:r>
    </w:p>
    <w:p w14:paraId="21AFBA69" w14:textId="79C208A0" w:rsidR="001F03C3" w:rsidRDefault="00C72E5F" w:rsidP="001F03C3">
      <w:pPr>
        <w:ind w:left="720"/>
      </w:pPr>
      <w:r>
        <w:t>with</w:t>
      </w:r>
      <w:r w:rsidR="00B94C9C">
        <w:t xml:space="preserve"> lemma</w:t>
      </w:r>
      <w:r w:rsidR="00036159">
        <w:t>s</w:t>
      </w:r>
      <w:r w:rsidR="00B94C9C">
        <w:t xml:space="preserve"> that </w:t>
      </w:r>
      <w:r>
        <w:t xml:space="preserve">prove </w:t>
      </w:r>
      <w:proofErr w:type="spellStart"/>
      <w:r w:rsidR="00DA3FF8" w:rsidRPr="00DA3FF8">
        <w:rPr>
          <w:rFonts w:ascii="Courier New" w:hAnsi="Courier New" w:cs="Courier New"/>
        </w:rPr>
        <w:t>epdp_id</w:t>
      </w:r>
      <w:proofErr w:type="spellEnd"/>
      <w:r w:rsidR="00C24314">
        <w:t xml:space="preserve"> is valid and the </w:t>
      </w:r>
      <w:r w:rsidR="00D375B4">
        <w:t xml:space="preserve">result of composing two valid EPDPs is valid. </w:t>
      </w:r>
      <w:r w:rsidR="001F03C3">
        <w:t xml:space="preserve">It also defines </w:t>
      </w:r>
      <w:r w:rsidR="00015569">
        <w:t>generic operators for constructing EPDPs for enumerated types</w:t>
      </w:r>
      <w:r w:rsidR="00384519">
        <w:t xml:space="preserve"> of size 2 to 8</w:t>
      </w:r>
      <w:r w:rsidR="00F16D33">
        <w:t>,</w:t>
      </w:r>
      <w:r w:rsidR="00015569">
        <w:t xml:space="preserve"> tuple types</w:t>
      </w:r>
      <w:r w:rsidR="00384519">
        <w:t xml:space="preserve"> of size 2 to 8</w:t>
      </w:r>
      <w:r w:rsidR="00A108DE">
        <w:t xml:space="preserve">, </w:t>
      </w:r>
      <w:r w:rsidR="00A108DE" w:rsidRPr="000E710C">
        <w:rPr>
          <w:rFonts w:cstheme="minorHAnsi"/>
        </w:rPr>
        <w:t>option</w:t>
      </w:r>
      <w:r w:rsidR="000E710C">
        <w:rPr>
          <w:rFonts w:cstheme="minorHAnsi"/>
        </w:rPr>
        <w:t xml:space="preserve"> types</w:t>
      </w:r>
      <w:r w:rsidR="00F16D33">
        <w:t xml:space="preserve"> and </w:t>
      </w:r>
      <w:r w:rsidR="00F16D33" w:rsidRPr="000E710C">
        <w:rPr>
          <w:rFonts w:cstheme="minorHAnsi"/>
        </w:rPr>
        <w:t>list</w:t>
      </w:r>
      <w:r w:rsidR="00015569">
        <w:t xml:space="preserve"> </w:t>
      </w:r>
      <w:r w:rsidR="000E710C">
        <w:t xml:space="preserve">types </w:t>
      </w:r>
      <w:r w:rsidR="00015569">
        <w:t>from EPDPs for their components</w:t>
      </w:r>
      <w:r w:rsidR="00EE7082">
        <w:t xml:space="preserve"> (</w:t>
      </w:r>
      <w:r w:rsidR="000E710C">
        <w:t>e.g.</w:t>
      </w:r>
      <w:r w:rsidR="00EE7082">
        <w:t>,</w:t>
      </w:r>
      <w:r w:rsidR="000E710C">
        <w:t xml:space="preserve"> given </w:t>
      </w:r>
      <w:r w:rsidR="00616B49">
        <w:t xml:space="preserve">an </w:t>
      </w:r>
      <w:r w:rsidR="00616B49" w:rsidRPr="00B24A03">
        <w:rPr>
          <w:rFonts w:ascii="Courier New" w:hAnsi="Courier New" w:cs="Courier New"/>
        </w:rPr>
        <w:t>('a, '</w:t>
      </w:r>
      <w:r w:rsidR="00E835FD">
        <w:rPr>
          <w:rFonts w:ascii="Courier New" w:hAnsi="Courier New" w:cs="Courier New"/>
        </w:rPr>
        <w:t>b</w:t>
      </w:r>
      <w:r w:rsidR="00616B49" w:rsidRPr="00B24A03">
        <w:rPr>
          <w:rFonts w:ascii="Courier New" w:hAnsi="Courier New" w:cs="Courier New"/>
        </w:rPr>
        <w:t xml:space="preserve">) </w:t>
      </w:r>
      <w:proofErr w:type="spellStart"/>
      <w:r w:rsidR="00616B49" w:rsidRPr="00B24A03">
        <w:rPr>
          <w:rFonts w:ascii="Courier New" w:hAnsi="Courier New" w:cs="Courier New"/>
        </w:rPr>
        <w:t>epdp</w:t>
      </w:r>
      <w:proofErr w:type="spellEnd"/>
      <w:r w:rsidR="00616B49">
        <w:t xml:space="preserve"> and a </w:t>
      </w:r>
      <w:r w:rsidR="00616B49" w:rsidRPr="00B24A03">
        <w:rPr>
          <w:rFonts w:ascii="Courier New" w:hAnsi="Courier New" w:cs="Courier New"/>
        </w:rPr>
        <w:t>('</w:t>
      </w:r>
      <w:r w:rsidR="00E835FD">
        <w:rPr>
          <w:rFonts w:ascii="Courier New" w:hAnsi="Courier New" w:cs="Courier New"/>
        </w:rPr>
        <w:t>c</w:t>
      </w:r>
      <w:r w:rsidR="00616B49" w:rsidRPr="00B24A03">
        <w:rPr>
          <w:rFonts w:ascii="Courier New" w:hAnsi="Courier New" w:cs="Courier New"/>
        </w:rPr>
        <w:t>, '</w:t>
      </w:r>
      <w:r w:rsidR="00E835FD">
        <w:rPr>
          <w:rFonts w:ascii="Courier New" w:hAnsi="Courier New" w:cs="Courier New"/>
        </w:rPr>
        <w:t>d</w:t>
      </w:r>
      <w:r w:rsidR="00616B49" w:rsidRPr="00B24A03">
        <w:rPr>
          <w:rFonts w:ascii="Courier New" w:hAnsi="Courier New" w:cs="Courier New"/>
        </w:rPr>
        <w:t xml:space="preserve">) </w:t>
      </w:r>
      <w:proofErr w:type="spellStart"/>
      <w:r w:rsidR="00616B49" w:rsidRPr="00B24A03">
        <w:rPr>
          <w:rFonts w:ascii="Courier New" w:hAnsi="Courier New" w:cs="Courier New"/>
        </w:rPr>
        <w:t>epdp</w:t>
      </w:r>
      <w:proofErr w:type="spellEnd"/>
      <w:r w:rsidR="00616B49">
        <w:t xml:space="preserve">, construct an </w:t>
      </w:r>
      <w:r w:rsidR="005F6567">
        <w:t>(</w:t>
      </w:r>
      <w:r w:rsidR="00070FD1" w:rsidRPr="00BD0BA2">
        <w:rPr>
          <w:rFonts w:ascii="Courier New" w:hAnsi="Courier New" w:cs="Courier New"/>
        </w:rPr>
        <w:t>'a * '</w:t>
      </w:r>
      <w:r w:rsidR="00E835FD">
        <w:rPr>
          <w:rFonts w:ascii="Courier New" w:hAnsi="Courier New" w:cs="Courier New"/>
        </w:rPr>
        <w:t>c</w:t>
      </w:r>
      <w:r w:rsidR="00D73377">
        <w:rPr>
          <w:rFonts w:ascii="Courier New" w:hAnsi="Courier New" w:cs="Courier New"/>
        </w:rPr>
        <w:t>, '</w:t>
      </w:r>
      <w:r w:rsidR="00E835FD">
        <w:rPr>
          <w:rFonts w:ascii="Courier New" w:hAnsi="Courier New" w:cs="Courier New"/>
        </w:rPr>
        <w:t>b</w:t>
      </w:r>
      <w:r w:rsidR="00D73377">
        <w:rPr>
          <w:rFonts w:ascii="Courier New" w:hAnsi="Courier New" w:cs="Courier New"/>
        </w:rPr>
        <w:t xml:space="preserve"> * </w:t>
      </w:r>
      <w:r w:rsidR="00070FD1" w:rsidRPr="005C6B1F">
        <w:rPr>
          <w:rFonts w:ascii="Courier New" w:hAnsi="Courier New" w:cs="Courier New"/>
        </w:rPr>
        <w:t>'</w:t>
      </w:r>
      <w:r w:rsidR="00E835FD">
        <w:rPr>
          <w:rFonts w:ascii="Courier New" w:hAnsi="Courier New" w:cs="Courier New"/>
        </w:rPr>
        <w:t>d</w:t>
      </w:r>
      <w:r w:rsidR="004B0896">
        <w:rPr>
          <w:rFonts w:ascii="Courier New" w:hAnsi="Courier New" w:cs="Courier New"/>
        </w:rPr>
        <w:t xml:space="preserve">) </w:t>
      </w:r>
      <w:proofErr w:type="spellStart"/>
      <w:r w:rsidR="004B0896">
        <w:rPr>
          <w:rFonts w:ascii="Courier New" w:hAnsi="Courier New" w:cs="Courier New"/>
        </w:rPr>
        <w:t>epdp</w:t>
      </w:r>
      <w:proofErr w:type="spellEnd"/>
      <w:r w:rsidR="001021FB">
        <w:t>,</w:t>
      </w:r>
      <w:r w:rsidR="00D03044">
        <w:t xml:space="preserve"> an</w:t>
      </w:r>
      <w:r w:rsidR="001021FB">
        <w:t xml:space="preserve"> </w:t>
      </w:r>
      <w:r w:rsidR="00D03044">
        <w:t>(</w:t>
      </w:r>
      <w:r w:rsidR="001021FB" w:rsidRPr="005C6B1F">
        <w:rPr>
          <w:rFonts w:ascii="Courier New" w:hAnsi="Courier New" w:cs="Courier New"/>
        </w:rPr>
        <w:t>'a</w:t>
      </w:r>
      <w:r w:rsidR="00D03044">
        <w:rPr>
          <w:rFonts w:ascii="Courier New" w:hAnsi="Courier New" w:cs="Courier New"/>
        </w:rPr>
        <w:t xml:space="preserve"> list, '</w:t>
      </w:r>
      <w:r w:rsidR="00471FE1">
        <w:rPr>
          <w:rFonts w:ascii="Courier New" w:hAnsi="Courier New" w:cs="Courier New"/>
        </w:rPr>
        <w:t>b</w:t>
      </w:r>
      <w:r w:rsidR="001021FB" w:rsidRPr="005C6B1F">
        <w:rPr>
          <w:rFonts w:ascii="Courier New" w:hAnsi="Courier New" w:cs="Courier New"/>
        </w:rPr>
        <w:t xml:space="preserve"> list</w:t>
      </w:r>
      <w:r w:rsidR="00D03044">
        <w:rPr>
          <w:rFonts w:ascii="Courier New" w:hAnsi="Courier New" w:cs="Courier New"/>
        </w:rPr>
        <w:t xml:space="preserve">) </w:t>
      </w:r>
      <w:proofErr w:type="spellStart"/>
      <w:r w:rsidR="00D03044">
        <w:rPr>
          <w:rFonts w:ascii="Courier New" w:hAnsi="Courier New" w:cs="Courier New"/>
        </w:rPr>
        <w:t>epdp</w:t>
      </w:r>
      <w:proofErr w:type="spellEnd"/>
      <w:r w:rsidR="001021FB">
        <w:t xml:space="preserve"> and so on)</w:t>
      </w:r>
      <w:r w:rsidR="00015569">
        <w:t>.</w:t>
      </w:r>
    </w:p>
    <w:p w14:paraId="0FC9B0E9" w14:textId="77777777" w:rsidR="003231A6" w:rsidRDefault="00F03314" w:rsidP="00F03314">
      <w:pPr>
        <w:pStyle w:val="ListParagraph"/>
        <w:numPr>
          <w:ilvl w:val="0"/>
          <w:numId w:val="14"/>
        </w:numPr>
      </w:pPr>
      <w:proofErr w:type="spellStart"/>
      <w:r>
        <w:t>UCUniv</w:t>
      </w:r>
      <w:proofErr w:type="spellEnd"/>
      <w:r w:rsidR="008217D4">
        <w:t xml:space="preserve"> – defines the </w:t>
      </w:r>
      <w:r w:rsidR="008217D4" w:rsidRPr="0067232E">
        <w:rPr>
          <w:rFonts w:ascii="Courier New" w:hAnsi="Courier New" w:cs="Courier New"/>
        </w:rPr>
        <w:t>univ</w:t>
      </w:r>
      <w:r w:rsidR="008217D4">
        <w:t xml:space="preserve"> type</w:t>
      </w:r>
      <w:r w:rsidR="003231A6">
        <w:t>,</w:t>
      </w:r>
    </w:p>
    <w:p w14:paraId="122C5DA1" w14:textId="42C4E822" w:rsidR="003231A6" w:rsidRDefault="003231A6" w:rsidP="003231A6">
      <w:pPr>
        <w:pStyle w:val="Codesnippet"/>
        <w:ind w:left="1080"/>
      </w:pPr>
      <w:r>
        <w:t>type univ = bool list.</w:t>
      </w:r>
    </w:p>
    <w:p w14:paraId="6D850523" w14:textId="06A182C1" w:rsidR="007D6303" w:rsidRDefault="00797342" w:rsidP="003231A6">
      <w:pPr>
        <w:ind w:left="720"/>
      </w:pPr>
      <w:r>
        <w:t>and</w:t>
      </w:r>
      <w:r w:rsidR="00AE3813">
        <w:t xml:space="preserve"> </w:t>
      </w:r>
      <w:r w:rsidR="00F33646">
        <w:t xml:space="preserve">constant </w:t>
      </w:r>
      <w:r w:rsidR="00AE3813">
        <w:t xml:space="preserve">EPDPs for </w:t>
      </w:r>
      <w:r w:rsidR="00156C2D">
        <w:t xml:space="preserve">encoding and decoding </w:t>
      </w:r>
      <w:r w:rsidR="00A92952" w:rsidRPr="003231A6">
        <w:rPr>
          <w:rFonts w:ascii="Courier New" w:hAnsi="Courier New" w:cs="Courier New"/>
        </w:rPr>
        <w:t>unit</w:t>
      </w:r>
      <w:r w:rsidR="00A92952">
        <w:t xml:space="preserve">, </w:t>
      </w:r>
      <w:r w:rsidR="00A92952" w:rsidRPr="003231A6">
        <w:rPr>
          <w:rFonts w:ascii="Courier New" w:hAnsi="Courier New" w:cs="Courier New"/>
        </w:rPr>
        <w:t>bool</w:t>
      </w:r>
      <w:r w:rsidR="002172CD">
        <w:t>,</w:t>
      </w:r>
      <w:r w:rsidR="00A92952">
        <w:t xml:space="preserve"> </w:t>
      </w:r>
      <w:r w:rsidR="00A92952" w:rsidRPr="003231A6">
        <w:rPr>
          <w:rFonts w:ascii="Courier New" w:hAnsi="Courier New" w:cs="Courier New"/>
        </w:rPr>
        <w:t>int</w:t>
      </w:r>
      <w:r w:rsidR="00585AE5">
        <w:t>,</w:t>
      </w:r>
      <w:r w:rsidR="00BA2F7F">
        <w:t xml:space="preserve"> tuples of </w:t>
      </w:r>
      <w:r w:rsidR="00BA2F7F" w:rsidRPr="003231A6">
        <w:rPr>
          <w:rFonts w:ascii="Courier New" w:hAnsi="Courier New" w:cs="Courier New"/>
        </w:rPr>
        <w:t>univ</w:t>
      </w:r>
      <w:r w:rsidR="00BA2F7F">
        <w:t xml:space="preserve"> values of size 2 to 8, enumerations of </w:t>
      </w:r>
      <w:r w:rsidR="00BA2F7F" w:rsidRPr="003231A6">
        <w:rPr>
          <w:rFonts w:ascii="Courier New" w:hAnsi="Courier New" w:cs="Courier New"/>
        </w:rPr>
        <w:t>univ</w:t>
      </w:r>
      <w:r w:rsidR="00BA2F7F">
        <w:t xml:space="preserve"> values of size 2 to 8,</w:t>
      </w:r>
      <w:r w:rsidR="00585AE5">
        <w:t xml:space="preserve"> </w:t>
      </w:r>
      <w:r w:rsidR="00585AE5" w:rsidRPr="003231A6">
        <w:rPr>
          <w:rFonts w:ascii="Courier New" w:hAnsi="Courier New" w:cs="Courier New"/>
        </w:rPr>
        <w:t>univ option</w:t>
      </w:r>
      <w:r w:rsidR="00802556">
        <w:t xml:space="preserve"> and</w:t>
      </w:r>
      <w:r w:rsidR="00585AE5">
        <w:t xml:space="preserve"> </w:t>
      </w:r>
      <w:r w:rsidR="00585AE5" w:rsidRPr="003231A6">
        <w:rPr>
          <w:rFonts w:ascii="Courier New" w:hAnsi="Courier New" w:cs="Courier New"/>
        </w:rPr>
        <w:t>univ list</w:t>
      </w:r>
      <w:r w:rsidR="00877E65">
        <w:t xml:space="preserve"> </w:t>
      </w:r>
      <w:r w:rsidR="00156C2D">
        <w:t>to and from</w:t>
      </w:r>
      <w:r w:rsidR="00877E65">
        <w:t xml:space="preserve"> </w:t>
      </w:r>
      <w:proofErr w:type="gramStart"/>
      <w:r w:rsidR="00877E65" w:rsidRPr="003231A6">
        <w:rPr>
          <w:rFonts w:ascii="Courier New" w:hAnsi="Courier New" w:cs="Courier New"/>
        </w:rPr>
        <w:t>univ</w:t>
      </w:r>
      <w:r w:rsidR="00A00FC7">
        <w:t xml:space="preserve"> </w:t>
      </w:r>
      <w:r>
        <w:t>.</w:t>
      </w:r>
      <w:proofErr w:type="gramEnd"/>
      <w:r>
        <w:t xml:space="preserve"> It also defines generic </w:t>
      </w:r>
      <w:r w:rsidR="00A00FC7">
        <w:t>operators that construct EPDPs</w:t>
      </w:r>
      <w:r w:rsidR="006B5827">
        <w:t xml:space="preserve"> to and from </w:t>
      </w:r>
      <w:r w:rsidR="006B5827" w:rsidRPr="006B5827">
        <w:rPr>
          <w:rFonts w:ascii="Courier New" w:hAnsi="Courier New" w:cs="Courier New"/>
        </w:rPr>
        <w:t>univ</w:t>
      </w:r>
      <w:r w:rsidR="00244C1C">
        <w:t xml:space="preserve"> for enumerated types of size 2 to 8, tuple types of size 2 to 8, </w:t>
      </w:r>
      <w:r w:rsidR="00244C1C" w:rsidRPr="000E710C">
        <w:rPr>
          <w:rFonts w:cstheme="minorHAnsi"/>
        </w:rPr>
        <w:t>option</w:t>
      </w:r>
      <w:r w:rsidR="00244C1C">
        <w:rPr>
          <w:rFonts w:cstheme="minorHAnsi"/>
        </w:rPr>
        <w:t xml:space="preserve"> types</w:t>
      </w:r>
      <w:r w:rsidR="00244C1C">
        <w:t xml:space="preserve"> and </w:t>
      </w:r>
      <w:r w:rsidR="00244C1C" w:rsidRPr="000E710C">
        <w:rPr>
          <w:rFonts w:cstheme="minorHAnsi"/>
        </w:rPr>
        <w:t>list</w:t>
      </w:r>
      <w:r w:rsidR="00244C1C">
        <w:t xml:space="preserve"> types from EPDPs for their components (e.g., given an </w:t>
      </w:r>
      <w:r w:rsidR="00244C1C" w:rsidRPr="00B24A03">
        <w:rPr>
          <w:rFonts w:ascii="Courier New" w:hAnsi="Courier New" w:cs="Courier New"/>
        </w:rPr>
        <w:t xml:space="preserve">('a, </w:t>
      </w:r>
      <w:r w:rsidR="00A82E56">
        <w:rPr>
          <w:rFonts w:ascii="Courier New" w:hAnsi="Courier New" w:cs="Courier New"/>
        </w:rPr>
        <w:t>univ</w:t>
      </w:r>
      <w:r w:rsidR="00244C1C" w:rsidRPr="00B24A03">
        <w:rPr>
          <w:rFonts w:ascii="Courier New" w:hAnsi="Courier New" w:cs="Courier New"/>
        </w:rPr>
        <w:t xml:space="preserve">) </w:t>
      </w:r>
      <w:proofErr w:type="spellStart"/>
      <w:r w:rsidR="00244C1C" w:rsidRPr="00B24A03">
        <w:rPr>
          <w:rFonts w:ascii="Courier New" w:hAnsi="Courier New" w:cs="Courier New"/>
        </w:rPr>
        <w:t>epdp</w:t>
      </w:r>
      <w:proofErr w:type="spellEnd"/>
      <w:r w:rsidR="00244C1C">
        <w:t xml:space="preserve"> and a </w:t>
      </w:r>
      <w:r w:rsidR="00244C1C" w:rsidRPr="00B24A03">
        <w:rPr>
          <w:rFonts w:ascii="Courier New" w:hAnsi="Courier New" w:cs="Courier New"/>
        </w:rPr>
        <w:t>('</w:t>
      </w:r>
      <w:r w:rsidR="00B22774">
        <w:rPr>
          <w:rFonts w:ascii="Courier New" w:hAnsi="Courier New" w:cs="Courier New"/>
        </w:rPr>
        <w:t>b</w:t>
      </w:r>
      <w:r w:rsidR="00244C1C" w:rsidRPr="00B24A03">
        <w:rPr>
          <w:rFonts w:ascii="Courier New" w:hAnsi="Courier New" w:cs="Courier New"/>
        </w:rPr>
        <w:t xml:space="preserve">, </w:t>
      </w:r>
      <w:r w:rsidR="00A82E56">
        <w:rPr>
          <w:rFonts w:ascii="Courier New" w:hAnsi="Courier New" w:cs="Courier New"/>
        </w:rPr>
        <w:t>univ</w:t>
      </w:r>
      <w:r w:rsidR="00244C1C" w:rsidRPr="00B24A03">
        <w:rPr>
          <w:rFonts w:ascii="Courier New" w:hAnsi="Courier New" w:cs="Courier New"/>
        </w:rPr>
        <w:t xml:space="preserve">) </w:t>
      </w:r>
      <w:proofErr w:type="spellStart"/>
      <w:r w:rsidR="00244C1C" w:rsidRPr="00B24A03">
        <w:rPr>
          <w:rFonts w:ascii="Courier New" w:hAnsi="Courier New" w:cs="Courier New"/>
        </w:rPr>
        <w:t>epdp</w:t>
      </w:r>
      <w:proofErr w:type="spellEnd"/>
      <w:r w:rsidR="00244C1C">
        <w:t>, construct an (</w:t>
      </w:r>
      <w:r w:rsidR="00244C1C" w:rsidRPr="00BD0BA2">
        <w:rPr>
          <w:rFonts w:ascii="Courier New" w:hAnsi="Courier New" w:cs="Courier New"/>
        </w:rPr>
        <w:t>'a * '</w:t>
      </w:r>
      <w:r w:rsidR="00B22774">
        <w:rPr>
          <w:rFonts w:ascii="Courier New" w:hAnsi="Courier New" w:cs="Courier New"/>
        </w:rPr>
        <w:t>b</w:t>
      </w:r>
      <w:r w:rsidR="00244C1C">
        <w:rPr>
          <w:rFonts w:ascii="Courier New" w:hAnsi="Courier New" w:cs="Courier New"/>
        </w:rPr>
        <w:t xml:space="preserve">, </w:t>
      </w:r>
      <w:r w:rsidR="00A82E56">
        <w:rPr>
          <w:rFonts w:ascii="Courier New" w:hAnsi="Courier New" w:cs="Courier New"/>
        </w:rPr>
        <w:t>univ</w:t>
      </w:r>
      <w:r w:rsidR="00244C1C">
        <w:rPr>
          <w:rFonts w:ascii="Courier New" w:hAnsi="Courier New" w:cs="Courier New"/>
        </w:rPr>
        <w:t xml:space="preserve"> * </w:t>
      </w:r>
      <w:r w:rsidR="00A82E56">
        <w:rPr>
          <w:rFonts w:ascii="Courier New" w:hAnsi="Courier New" w:cs="Courier New"/>
        </w:rPr>
        <w:t>univ</w:t>
      </w:r>
      <w:r w:rsidR="00244C1C">
        <w:rPr>
          <w:rFonts w:ascii="Courier New" w:hAnsi="Courier New" w:cs="Courier New"/>
        </w:rPr>
        <w:t xml:space="preserve">) </w:t>
      </w:r>
      <w:proofErr w:type="spellStart"/>
      <w:r w:rsidR="00244C1C">
        <w:rPr>
          <w:rFonts w:ascii="Courier New" w:hAnsi="Courier New" w:cs="Courier New"/>
        </w:rPr>
        <w:t>epdp</w:t>
      </w:r>
      <w:proofErr w:type="spellEnd"/>
      <w:r w:rsidR="00244C1C">
        <w:t>, an (</w:t>
      </w:r>
      <w:r w:rsidR="00244C1C" w:rsidRPr="005C6B1F">
        <w:rPr>
          <w:rFonts w:ascii="Courier New" w:hAnsi="Courier New" w:cs="Courier New"/>
        </w:rPr>
        <w:t>'a</w:t>
      </w:r>
      <w:r w:rsidR="00244C1C">
        <w:rPr>
          <w:rFonts w:ascii="Courier New" w:hAnsi="Courier New" w:cs="Courier New"/>
        </w:rPr>
        <w:t xml:space="preserve"> list, </w:t>
      </w:r>
      <w:r w:rsidR="00A82E56">
        <w:rPr>
          <w:rFonts w:ascii="Courier New" w:hAnsi="Courier New" w:cs="Courier New"/>
        </w:rPr>
        <w:t>univ</w:t>
      </w:r>
      <w:r w:rsidR="00244C1C" w:rsidRPr="005C6B1F">
        <w:rPr>
          <w:rFonts w:ascii="Courier New" w:hAnsi="Courier New" w:cs="Courier New"/>
        </w:rPr>
        <w:t xml:space="preserve"> list</w:t>
      </w:r>
      <w:r w:rsidR="00244C1C">
        <w:rPr>
          <w:rFonts w:ascii="Courier New" w:hAnsi="Courier New" w:cs="Courier New"/>
        </w:rPr>
        <w:t xml:space="preserve">) </w:t>
      </w:r>
      <w:proofErr w:type="spellStart"/>
      <w:r w:rsidR="00244C1C">
        <w:rPr>
          <w:rFonts w:ascii="Courier New" w:hAnsi="Courier New" w:cs="Courier New"/>
        </w:rPr>
        <w:t>epdp</w:t>
      </w:r>
      <w:proofErr w:type="spellEnd"/>
      <w:r w:rsidR="00244C1C">
        <w:t xml:space="preserve"> and so on).</w:t>
      </w:r>
    </w:p>
    <w:p w14:paraId="649AFD4A" w14:textId="50200561" w:rsidR="00F03314" w:rsidRDefault="0067232E" w:rsidP="003231A6">
      <w:pPr>
        <w:ind w:left="720"/>
      </w:pPr>
      <w:r>
        <w:t xml:space="preserve">Note that the </w:t>
      </w:r>
      <w:r w:rsidR="00A83625" w:rsidRPr="00A83625">
        <w:rPr>
          <w:rFonts w:ascii="Courier New" w:hAnsi="Courier New" w:cs="Courier New"/>
        </w:rPr>
        <w:t>univ</w:t>
      </w:r>
      <w:r w:rsidR="00A83625">
        <w:t xml:space="preserve"> </w:t>
      </w:r>
      <w:r>
        <w:t xml:space="preserve">representations of all these types are </w:t>
      </w:r>
      <w:r w:rsidR="007D6303">
        <w:t xml:space="preserve">not disjoint: some </w:t>
      </w:r>
      <w:r w:rsidR="007D6303" w:rsidRPr="00A6122F">
        <w:rPr>
          <w:rFonts w:ascii="Courier New" w:hAnsi="Courier New" w:cs="Courier New"/>
        </w:rPr>
        <w:t>univ</w:t>
      </w:r>
      <w:r w:rsidR="007D6303">
        <w:t xml:space="preserve"> values can </w:t>
      </w:r>
      <w:proofErr w:type="gramStart"/>
      <w:r w:rsidR="007D6303">
        <w:t>be decoded</w:t>
      </w:r>
      <w:proofErr w:type="gramEnd"/>
      <w:r w:rsidR="007D6303">
        <w:t xml:space="preserve"> in multiple ways</w:t>
      </w:r>
      <w:r w:rsidR="00A6122F">
        <w:t>, so i</w:t>
      </w:r>
      <w:r w:rsidR="007D6303">
        <w:t xml:space="preserve">t is </w:t>
      </w:r>
      <w:r w:rsidR="009614FA">
        <w:t xml:space="preserve">required to know </w:t>
      </w:r>
      <w:r w:rsidR="00F47FF0">
        <w:t xml:space="preserve">a priori what </w:t>
      </w:r>
      <w:r w:rsidR="002B7607">
        <w:t>EPDP was used</w:t>
      </w:r>
      <w:r w:rsidR="00F47FF0">
        <w:t>.</w:t>
      </w:r>
      <w:r w:rsidR="009B566E">
        <w:t xml:space="preserve"> For example, </w:t>
      </w:r>
      <w:r w:rsidR="006A5069" w:rsidRPr="00D53F00">
        <w:rPr>
          <w:rFonts w:ascii="Courier New" w:hAnsi="Courier New" w:cs="Courier New"/>
        </w:rPr>
        <w:t>K</w:t>
      </w:r>
      <w:r w:rsidR="00D53F00" w:rsidRPr="00D53F00">
        <w:rPr>
          <w:rFonts w:ascii="Courier New" w:hAnsi="Courier New" w:cs="Courier New"/>
        </w:rPr>
        <w:t>EReal</w:t>
      </w:r>
      <w:r w:rsidR="00A14027" w:rsidRPr="00D53F00">
        <w:rPr>
          <w:rFonts w:ascii="Courier New" w:hAnsi="Courier New" w:cs="Courier New"/>
        </w:rPr>
        <w:t>.Pt1</w:t>
      </w:r>
      <w:r w:rsidR="006A5069">
        <w:t xml:space="preserve"> </w:t>
      </w:r>
      <w:r w:rsidR="00BB1510">
        <w:t xml:space="preserve">and </w:t>
      </w:r>
      <w:r w:rsidR="00BB1510" w:rsidRPr="00D53F00">
        <w:rPr>
          <w:rFonts w:ascii="Courier New" w:hAnsi="Courier New" w:cs="Courier New"/>
        </w:rPr>
        <w:t>KEReal.Pt2</w:t>
      </w:r>
      <w:r w:rsidR="006A5069">
        <w:t xml:space="preserve"> </w:t>
      </w:r>
      <w:r w:rsidR="00BB1510">
        <w:t xml:space="preserve">both use </w:t>
      </w:r>
      <w:proofErr w:type="spellStart"/>
      <w:r w:rsidR="00BB1510" w:rsidRPr="00EF231F">
        <w:rPr>
          <w:rFonts w:ascii="Courier New" w:hAnsi="Courier New" w:cs="Courier New"/>
        </w:rPr>
        <w:t>epdp_port_port_key_univ</w:t>
      </w:r>
      <w:proofErr w:type="spellEnd"/>
      <w:r w:rsidR="00BB1510">
        <w:t xml:space="preserve"> to exchange</w:t>
      </w:r>
      <w:r w:rsidR="00EF231F">
        <w:t xml:space="preserve"> a message</w:t>
      </w:r>
      <w:r w:rsidR="00673BDF">
        <w:t xml:space="preserve"> containing two ports and a key</w:t>
      </w:r>
      <w:r w:rsidR="00EF231F">
        <w:t xml:space="preserve"> via the </w:t>
      </w:r>
      <w:r w:rsidR="006A5069" w:rsidRPr="00D53F00">
        <w:rPr>
          <w:rFonts w:ascii="Courier New" w:hAnsi="Courier New" w:cs="Courier New"/>
        </w:rPr>
        <w:t>F</w:t>
      </w:r>
      <w:r w:rsidR="00673BDF">
        <w:rPr>
          <w:rFonts w:ascii="Courier New" w:hAnsi="Courier New" w:cs="Courier New"/>
        </w:rPr>
        <w:t>w1</w:t>
      </w:r>
      <w:r w:rsidR="00EF231F">
        <w:t xml:space="preserve"> </w:t>
      </w:r>
      <w:r w:rsidR="00673BDF">
        <w:t>sub</w:t>
      </w:r>
      <w:r w:rsidR="00EF231F">
        <w:t>functionality</w:t>
      </w:r>
      <w:r w:rsidR="00673BDF">
        <w:t xml:space="preserve"> but use </w:t>
      </w:r>
      <w:proofErr w:type="spellStart"/>
      <w:r w:rsidR="00B811A8" w:rsidRPr="00B811A8">
        <w:rPr>
          <w:rFonts w:ascii="Courier New" w:hAnsi="Courier New" w:cs="Courier New"/>
        </w:rPr>
        <w:t>epdp_key_univ</w:t>
      </w:r>
      <w:proofErr w:type="spellEnd"/>
      <w:r w:rsidR="00B811A8">
        <w:t xml:space="preserve"> for the message</w:t>
      </w:r>
      <w:r w:rsidR="00ED73D3">
        <w:t xml:space="preserve"> containing just a key</w:t>
      </w:r>
      <w:r w:rsidR="00B811A8">
        <w:t xml:space="preserve"> sent via </w:t>
      </w:r>
      <w:r w:rsidR="00B811A8" w:rsidRPr="00B811A8">
        <w:rPr>
          <w:rFonts w:ascii="Courier New" w:hAnsi="Courier New" w:cs="Courier New"/>
        </w:rPr>
        <w:t>Fw2</w:t>
      </w:r>
      <w:r w:rsidR="003829E0">
        <w:t>.</w:t>
      </w:r>
    </w:p>
    <w:p w14:paraId="575AE8F8" w14:textId="2775C1E2" w:rsidR="004A50B3" w:rsidRDefault="00022084" w:rsidP="00B804B6">
      <w:r>
        <w:t xml:space="preserve">The EPDPs used by </w:t>
      </w:r>
      <w:proofErr w:type="spellStart"/>
      <w:proofErr w:type="gramStart"/>
      <w:r w:rsidRPr="009F2D33">
        <w:rPr>
          <w:rFonts w:ascii="Courier New" w:hAnsi="Courier New" w:cs="Courier New"/>
        </w:rPr>
        <w:t>KEReal</w:t>
      </w:r>
      <w:proofErr w:type="spellEnd"/>
      <w:r>
        <w:t xml:space="preserve"> </w:t>
      </w:r>
      <w:r w:rsidR="00A93E0D">
        <w:t>,</w:t>
      </w:r>
      <w:proofErr w:type="gramEnd"/>
      <w:r w:rsidR="00A93E0D">
        <w:t xml:space="preserve"> </w:t>
      </w:r>
      <w:r w:rsidR="00A93E0D" w:rsidRPr="00017B72">
        <w:rPr>
          <w:rFonts w:ascii="Courier New" w:hAnsi="Courier New" w:cs="Courier New"/>
        </w:rPr>
        <w:t>KESim</w:t>
      </w:r>
      <w:r w:rsidR="00A93E0D">
        <w:t xml:space="preserve">, </w:t>
      </w:r>
      <w:proofErr w:type="spellStart"/>
      <w:r w:rsidR="00F17BB5" w:rsidRPr="00017B72">
        <w:rPr>
          <w:rFonts w:ascii="Courier New" w:hAnsi="Courier New" w:cs="Courier New"/>
        </w:rPr>
        <w:t>SMCReal</w:t>
      </w:r>
      <w:proofErr w:type="spellEnd"/>
      <w:r w:rsidR="00F17BB5">
        <w:t xml:space="preserve"> and </w:t>
      </w:r>
      <w:proofErr w:type="spellStart"/>
      <w:r w:rsidR="00F17BB5" w:rsidRPr="00017B72">
        <w:rPr>
          <w:rFonts w:ascii="Courier New" w:hAnsi="Courier New" w:cs="Courier New"/>
        </w:rPr>
        <w:t>SMCSim</w:t>
      </w:r>
      <w:proofErr w:type="spellEnd"/>
      <w:r w:rsidR="00F17BB5">
        <w:t xml:space="preserve"> </w:t>
      </w:r>
      <w:r>
        <w:t>are defined in the KeysExponentsAndPlaintexts.ec file</w:t>
      </w:r>
      <w:r w:rsidR="00F34BA2">
        <w:t xml:space="preserve"> in the examples/</w:t>
      </w:r>
      <w:proofErr w:type="spellStart"/>
      <w:r w:rsidR="00F34BA2">
        <w:t>smc</w:t>
      </w:r>
      <w:proofErr w:type="spellEnd"/>
      <w:r w:rsidR="00F34BA2">
        <w:t>-case-study folder</w:t>
      </w:r>
      <w:r>
        <w:t>.</w:t>
      </w:r>
      <w:r w:rsidR="00F27C5D">
        <w:t xml:space="preserve"> In that file, </w:t>
      </w:r>
      <w:r w:rsidR="003C1657">
        <w:t xml:space="preserve">the </w:t>
      </w:r>
      <w:r w:rsidR="009C0ACD" w:rsidRPr="009C0ACD">
        <w:rPr>
          <w:rFonts w:ascii="Courier New" w:hAnsi="Courier New" w:cs="Courier New"/>
        </w:rPr>
        <w:t>text</w:t>
      </w:r>
      <w:r w:rsidR="003C1657">
        <w:t xml:space="preserve"> and </w:t>
      </w:r>
      <w:r w:rsidR="003C1657" w:rsidRPr="009A3708">
        <w:rPr>
          <w:rFonts w:ascii="Courier New" w:hAnsi="Courier New" w:cs="Courier New"/>
        </w:rPr>
        <w:t>exp</w:t>
      </w:r>
      <w:r w:rsidR="003C1657">
        <w:t xml:space="preserve"> types are abstract, so the</w:t>
      </w:r>
      <w:r w:rsidR="005402FF">
        <w:t>ir</w:t>
      </w:r>
      <w:r w:rsidR="003C1657">
        <w:t xml:space="preserve"> EPDPs are too, requiring axiom</w:t>
      </w:r>
      <w:r w:rsidR="00BA5C89">
        <w:t>s</w:t>
      </w:r>
      <w:r w:rsidR="003C1657">
        <w:t xml:space="preserve"> stating that they are valid</w:t>
      </w:r>
      <w:r w:rsidR="00250F44">
        <w:t>:</w:t>
      </w:r>
    </w:p>
    <w:p w14:paraId="3248FE36" w14:textId="77777777" w:rsidR="00BA00F4" w:rsidRDefault="00BA00F4" w:rsidP="00BA00F4">
      <w:pPr>
        <w:pStyle w:val="Codesnippet"/>
      </w:pPr>
      <w:r w:rsidRPr="00BA00F4">
        <w:t>type exp.</w:t>
      </w:r>
    </w:p>
    <w:p w14:paraId="0B2EDF2E" w14:textId="622568AE" w:rsidR="00BA00F4" w:rsidRDefault="00BA00F4" w:rsidP="00BA00F4">
      <w:pPr>
        <w:pStyle w:val="Codesnippet"/>
      </w:pPr>
      <w:r>
        <w:lastRenderedPageBreak/>
        <w:t xml:space="preserve">op </w:t>
      </w:r>
      <w:proofErr w:type="spellStart"/>
      <w:r>
        <w:t>epdp_exp_</w:t>
      </w:r>
      <w:proofErr w:type="gramStart"/>
      <w:r>
        <w:t>univ</w:t>
      </w:r>
      <w:proofErr w:type="spellEnd"/>
      <w:r>
        <w:t xml:space="preserve"> :</w:t>
      </w:r>
      <w:proofErr w:type="gramEnd"/>
      <w:r>
        <w:t xml:space="preserve"> (exp, univ) </w:t>
      </w:r>
      <w:proofErr w:type="spellStart"/>
      <w:r>
        <w:t>epdp</w:t>
      </w:r>
      <w:proofErr w:type="spellEnd"/>
      <w:r>
        <w:t>.</w:t>
      </w:r>
    </w:p>
    <w:p w14:paraId="76183EC6" w14:textId="502DD0EC" w:rsidR="0014182F" w:rsidRDefault="00BA00F4" w:rsidP="00BA00F4">
      <w:pPr>
        <w:pStyle w:val="Codesnippet"/>
      </w:pPr>
      <w:r>
        <w:t xml:space="preserve">axiom </w:t>
      </w:r>
      <w:proofErr w:type="spellStart"/>
      <w:r>
        <w:t>valid_epdp_exp_</w:t>
      </w:r>
      <w:proofErr w:type="gramStart"/>
      <w:r>
        <w:t>univ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valid_epdp</w:t>
      </w:r>
      <w:proofErr w:type="spellEnd"/>
      <w:r>
        <w:t xml:space="preserve"> </w:t>
      </w:r>
      <w:proofErr w:type="spellStart"/>
      <w:r>
        <w:t>epdp_exp_univ</w:t>
      </w:r>
      <w:proofErr w:type="spellEnd"/>
      <w:r>
        <w:t>.</w:t>
      </w:r>
    </w:p>
    <w:p w14:paraId="08B4D54A" w14:textId="1C672C69" w:rsidR="00BA00F4" w:rsidRDefault="00BA00F4" w:rsidP="00BA00F4">
      <w:pPr>
        <w:pStyle w:val="Codesnippet"/>
      </w:pPr>
    </w:p>
    <w:p w14:paraId="3DF00961" w14:textId="77777777" w:rsidR="00241ED0" w:rsidRDefault="00241ED0" w:rsidP="00241ED0">
      <w:pPr>
        <w:pStyle w:val="Codesnippet"/>
      </w:pPr>
      <w:r>
        <w:t>type text.</w:t>
      </w:r>
    </w:p>
    <w:p w14:paraId="1301E241" w14:textId="682DC25E" w:rsidR="00241ED0" w:rsidRDefault="00241ED0" w:rsidP="00241ED0">
      <w:pPr>
        <w:pStyle w:val="Codesnippet"/>
      </w:pPr>
      <w:r>
        <w:t xml:space="preserve">op </w:t>
      </w:r>
      <w:proofErr w:type="spellStart"/>
      <w:r>
        <w:t>epdp_text_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(text, key) </w:t>
      </w:r>
      <w:proofErr w:type="spellStart"/>
      <w:r>
        <w:t>epdp</w:t>
      </w:r>
      <w:proofErr w:type="spellEnd"/>
      <w:r>
        <w:t>.</w:t>
      </w:r>
    </w:p>
    <w:p w14:paraId="3D1F7849" w14:textId="33B99565" w:rsidR="00BA00F4" w:rsidRDefault="00241ED0" w:rsidP="00241ED0">
      <w:pPr>
        <w:pStyle w:val="Codesnippet"/>
      </w:pPr>
      <w:r>
        <w:t xml:space="preserve">axiom </w:t>
      </w:r>
      <w:proofErr w:type="spellStart"/>
      <w:r>
        <w:t>valid_epdp_text_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valid_epdp</w:t>
      </w:r>
      <w:proofErr w:type="spellEnd"/>
      <w:r>
        <w:t xml:space="preserve"> </w:t>
      </w:r>
      <w:proofErr w:type="spellStart"/>
      <w:r>
        <w:t>epdp_text_key</w:t>
      </w:r>
      <w:proofErr w:type="spellEnd"/>
      <w:r>
        <w:t>.</w:t>
      </w:r>
    </w:p>
    <w:p w14:paraId="53E2D0CE" w14:textId="35EEA279" w:rsidR="00D51308" w:rsidRDefault="003C1657" w:rsidP="00B804B6">
      <w:r>
        <w:t xml:space="preserve">If </w:t>
      </w:r>
      <w:r w:rsidR="004A50B3">
        <w:t xml:space="preserve">in some other context the theory </w:t>
      </w:r>
      <w:proofErr w:type="gramStart"/>
      <w:r w:rsidR="004A50B3">
        <w:t>were cloned</w:t>
      </w:r>
      <w:proofErr w:type="gramEnd"/>
      <w:r w:rsidR="004A50B3">
        <w:t xml:space="preserve"> and definitions provided, those axioms would become lemmas (proof obligations of the cloning operation).</w:t>
      </w:r>
    </w:p>
    <w:p w14:paraId="1EDBC577" w14:textId="03555BD5" w:rsidR="005402FF" w:rsidRDefault="005402FF" w:rsidP="00B804B6">
      <w:r>
        <w:t xml:space="preserve">The </w:t>
      </w:r>
      <w:r w:rsidRPr="005402FF">
        <w:rPr>
          <w:rFonts w:ascii="Courier New" w:hAnsi="Courier New" w:cs="Courier New"/>
        </w:rPr>
        <w:t>key</w:t>
      </w:r>
      <w:r>
        <w:t xml:space="preserve"> type is also abstract, but there is a bijection </w:t>
      </w:r>
      <w:r w:rsidR="0092586F">
        <w:t xml:space="preserve">from </w:t>
      </w:r>
      <w:r w:rsidR="0092586F">
        <w:rPr>
          <w:rFonts w:ascii="Courier New" w:hAnsi="Courier New" w:cs="Courier New"/>
        </w:rPr>
        <w:t>exp</w:t>
      </w:r>
      <w:r w:rsidR="0092586F">
        <w:t xml:space="preserve"> </w:t>
      </w:r>
      <w:r w:rsidR="00FB112C">
        <w:t xml:space="preserve">to </w:t>
      </w:r>
      <w:r w:rsidRPr="005402FF">
        <w:rPr>
          <w:rFonts w:ascii="Courier New" w:hAnsi="Courier New" w:cs="Courier New"/>
        </w:rPr>
        <w:t>key</w:t>
      </w:r>
      <w:r>
        <w:t xml:space="preserve"> </w:t>
      </w:r>
      <w:r w:rsidR="0092586F">
        <w:t xml:space="preserve">named </w:t>
      </w:r>
      <w:r w:rsidR="0092586F" w:rsidRPr="0092586F">
        <w:rPr>
          <w:rFonts w:ascii="Courier New" w:hAnsi="Courier New" w:cs="Courier New"/>
        </w:rPr>
        <w:t>gen</w:t>
      </w:r>
      <w:r w:rsidR="0092586F">
        <w:t xml:space="preserve"> (the inverse is </w:t>
      </w:r>
      <w:r w:rsidR="0092586F" w:rsidRPr="00E116C8">
        <w:rPr>
          <w:rFonts w:ascii="Courier New" w:hAnsi="Courier New" w:cs="Courier New"/>
        </w:rPr>
        <w:t>log</w:t>
      </w:r>
      <w:r w:rsidR="0092586F">
        <w:t>)</w:t>
      </w:r>
      <w:r w:rsidR="007718F1">
        <w:t>:</w:t>
      </w:r>
    </w:p>
    <w:p w14:paraId="1F9016EE" w14:textId="77777777" w:rsidR="00AA2106" w:rsidRDefault="00AA2106" w:rsidP="00AA2106">
      <w:pPr>
        <w:pStyle w:val="Codesnippet"/>
      </w:pPr>
      <w:r>
        <w:t>type key.</w:t>
      </w:r>
    </w:p>
    <w:p w14:paraId="13E83CF3" w14:textId="762C60F2" w:rsidR="00AA2106" w:rsidRDefault="00AA2106" w:rsidP="00AA2106">
      <w:pPr>
        <w:pStyle w:val="Codesnippet"/>
      </w:pPr>
      <w:r>
        <w:t>op gen (</w:t>
      </w:r>
      <w:proofErr w:type="gramStart"/>
      <w:r>
        <w:t>q :</w:t>
      </w:r>
      <w:proofErr w:type="gramEnd"/>
      <w:r>
        <w:t xml:space="preserve"> exp) : key = g ^ q.</w:t>
      </w:r>
    </w:p>
    <w:p w14:paraId="1F9946CC" w14:textId="77777777" w:rsidR="00AA2106" w:rsidRDefault="00AA2106" w:rsidP="00AA2106">
      <w:pPr>
        <w:pStyle w:val="Codesnippet"/>
      </w:pPr>
      <w:r>
        <w:t xml:space="preserve">op </w:t>
      </w:r>
      <w:proofErr w:type="spellStart"/>
      <w:r>
        <w:t>gen_rel</w:t>
      </w:r>
      <w:proofErr w:type="spellEnd"/>
      <w:r>
        <w:t xml:space="preserve"> (</w:t>
      </w:r>
      <w:proofErr w:type="gramStart"/>
      <w:r>
        <w:t>x :</w:t>
      </w:r>
      <w:proofErr w:type="gramEnd"/>
      <w:r>
        <w:t xml:space="preserve"> key) (q : exp) : bool = x = g ^ q.</w:t>
      </w:r>
    </w:p>
    <w:p w14:paraId="4AC64ED6" w14:textId="335C38D9" w:rsidR="00E62A39" w:rsidRDefault="00AA2106" w:rsidP="00AA2106">
      <w:pPr>
        <w:pStyle w:val="Codesnippet"/>
      </w:pPr>
      <w:r>
        <w:t>op log (</w:t>
      </w:r>
      <w:proofErr w:type="gramStart"/>
      <w:r>
        <w:t>x :</w:t>
      </w:r>
      <w:proofErr w:type="gramEnd"/>
      <w:r>
        <w:t xml:space="preserve"> key) : exp = </w:t>
      </w:r>
      <w:proofErr w:type="spellStart"/>
      <w:r>
        <w:t>choiceb</w:t>
      </w:r>
      <w:proofErr w:type="spellEnd"/>
      <w:r>
        <w:t xml:space="preserve"> (</w:t>
      </w:r>
      <w:proofErr w:type="spellStart"/>
      <w:r>
        <w:t>gen_rel</w:t>
      </w:r>
      <w:proofErr w:type="spellEnd"/>
      <w:r>
        <w:t xml:space="preserve"> x) e.</w:t>
      </w:r>
    </w:p>
    <w:p w14:paraId="73FDAF66" w14:textId="3A3D46FB" w:rsidR="008115B3" w:rsidRDefault="008115B3" w:rsidP="00AA2106">
      <w:pPr>
        <w:pStyle w:val="Codesnippet"/>
      </w:pPr>
      <w:r>
        <w:t xml:space="preserve">lemma </w:t>
      </w:r>
      <w:proofErr w:type="spellStart"/>
      <w:r>
        <w:t>gen_</w:t>
      </w:r>
      <w:proofErr w:type="gramStart"/>
      <w:r>
        <w:t>log</w:t>
      </w:r>
      <w:proofErr w:type="spellEnd"/>
      <w:r>
        <w:t xml:space="preserve"> :</w:t>
      </w:r>
      <w:proofErr w:type="gramEnd"/>
      <w:r>
        <w:t xml:space="preserve"> cancel gen log. (* proof omitted *)</w:t>
      </w:r>
    </w:p>
    <w:p w14:paraId="5BD8CD0B" w14:textId="0B5BB3CE" w:rsidR="008115B3" w:rsidRDefault="008115B3" w:rsidP="00AA2106">
      <w:pPr>
        <w:pStyle w:val="Codesnippet"/>
      </w:pPr>
      <w:r>
        <w:t xml:space="preserve">lemma </w:t>
      </w:r>
      <w:proofErr w:type="spellStart"/>
      <w:r>
        <w:t>log_</w:t>
      </w:r>
      <w:proofErr w:type="gramStart"/>
      <w:r>
        <w:t>gen</w:t>
      </w:r>
      <w:proofErr w:type="spellEnd"/>
      <w:r>
        <w:t xml:space="preserve"> :</w:t>
      </w:r>
      <w:proofErr w:type="gramEnd"/>
      <w:r>
        <w:t xml:space="preserve"> cancel log gen. (* proof omitted *)</w:t>
      </w:r>
    </w:p>
    <w:p w14:paraId="2B2D29FF" w14:textId="36AC5B9E" w:rsidR="00C76EB7" w:rsidRDefault="00386BBC" w:rsidP="00B804B6">
      <w:r>
        <w:t xml:space="preserve">(where </w:t>
      </w:r>
      <w:r w:rsidRPr="009A60D7">
        <w:rPr>
          <w:rFonts w:ascii="Courier New" w:hAnsi="Courier New" w:cs="Courier New"/>
        </w:rPr>
        <w:t>cancel</w:t>
      </w:r>
      <w:r w:rsidR="00BB58F9" w:rsidRPr="009A60D7">
        <w:rPr>
          <w:rFonts w:ascii="Courier New" w:hAnsi="Courier New" w:cs="Courier New"/>
        </w:rPr>
        <w:t xml:space="preserve"> f g</w:t>
      </w:r>
      <w:r w:rsidR="00247871">
        <w:t xml:space="preserve"> means </w:t>
      </w:r>
      <w:r w:rsidR="009A60D7" w:rsidRPr="009A60D7">
        <w:rPr>
          <w:rFonts w:ascii="Courier New" w:hAnsi="Courier New" w:cs="Courier New"/>
        </w:rPr>
        <w:t>g(f(x)) = x</w:t>
      </w:r>
      <w:r w:rsidR="009A60D7">
        <w:t xml:space="preserve">.) </w:t>
      </w:r>
      <w:r w:rsidR="00335E77">
        <w:t xml:space="preserve">An EPDP between </w:t>
      </w:r>
      <w:r w:rsidR="006D14B7" w:rsidRPr="00355CBD">
        <w:rPr>
          <w:rFonts w:ascii="Courier New" w:hAnsi="Courier New" w:cs="Courier New"/>
        </w:rPr>
        <w:t>exp</w:t>
      </w:r>
      <w:r w:rsidR="006D14B7">
        <w:t xml:space="preserve"> </w:t>
      </w:r>
      <w:r w:rsidR="00AD324A">
        <w:t>and</w:t>
      </w:r>
      <w:r w:rsidR="006D14B7">
        <w:t xml:space="preserve"> </w:t>
      </w:r>
      <w:r w:rsidR="00335E77" w:rsidRPr="00355CBD">
        <w:rPr>
          <w:rFonts w:ascii="Courier New" w:hAnsi="Courier New" w:cs="Courier New"/>
        </w:rPr>
        <w:t>key</w:t>
      </w:r>
      <w:r w:rsidR="00335E77">
        <w:t xml:space="preserve"> </w:t>
      </w:r>
      <w:proofErr w:type="gramStart"/>
      <w:r w:rsidR="00AD324A">
        <w:t>is constructed</w:t>
      </w:r>
      <w:proofErr w:type="gramEnd"/>
      <w:r w:rsidR="00AD324A">
        <w:t xml:space="preserve"> using an operator in </w:t>
      </w:r>
      <w:proofErr w:type="spellStart"/>
      <w:r w:rsidR="00AD324A" w:rsidRPr="001B0E69">
        <w:rPr>
          <w:rFonts w:ascii="Courier New" w:hAnsi="Courier New" w:cs="Courier New"/>
        </w:rPr>
        <w:t>UCEncoding</w:t>
      </w:r>
      <w:proofErr w:type="spellEnd"/>
      <w:r w:rsidR="00AD324A">
        <w:t xml:space="preserve"> not mentioned above</w:t>
      </w:r>
      <w:r w:rsidR="00C76EB7">
        <w:t>,</w:t>
      </w:r>
    </w:p>
    <w:p w14:paraId="0B65116D" w14:textId="53D04BA0" w:rsidR="002F2769" w:rsidRDefault="002F2769" w:rsidP="002F2769">
      <w:pPr>
        <w:pStyle w:val="Codesnippet"/>
      </w:pPr>
      <w:r>
        <w:t xml:space="preserve">op </w:t>
      </w:r>
      <w:proofErr w:type="spellStart"/>
      <w:r>
        <w:t>epdp_bijection</w:t>
      </w:r>
      <w:proofErr w:type="spellEnd"/>
      <w:r>
        <w:t xml:space="preserve"> (</w:t>
      </w:r>
      <w:proofErr w:type="gramStart"/>
      <w:r>
        <w:t>f :</w:t>
      </w:r>
      <w:proofErr w:type="gramEnd"/>
      <w:r>
        <w:t xml:space="preserve"> 'a -&gt; 'b, g : 'b -&gt; 'a) : ('a, 'b) </w:t>
      </w:r>
      <w:proofErr w:type="spellStart"/>
      <w:r>
        <w:t>epdp</w:t>
      </w:r>
      <w:proofErr w:type="spellEnd"/>
      <w:r>
        <w:t xml:space="preserve"> =</w:t>
      </w:r>
    </w:p>
    <w:p w14:paraId="3F5A2B49" w14:textId="3B739047" w:rsidR="002F2769" w:rsidRDefault="002F2769" w:rsidP="002F2769">
      <w:pPr>
        <w:pStyle w:val="Codesnippet"/>
      </w:pPr>
      <w:r>
        <w:t xml:space="preserve">  {|enc = f; dec = (\o) Some g|}.</w:t>
      </w:r>
    </w:p>
    <w:p w14:paraId="5B72C191" w14:textId="77777777" w:rsidR="006B31B5" w:rsidRDefault="006B31B5" w:rsidP="002F2769">
      <w:pPr>
        <w:pStyle w:val="Codesnippet"/>
      </w:pPr>
    </w:p>
    <w:p w14:paraId="2A05D5B6" w14:textId="77777777" w:rsidR="00426FA8" w:rsidRDefault="00426FA8" w:rsidP="00426FA8">
      <w:pPr>
        <w:pStyle w:val="Codesnippet"/>
      </w:pPr>
      <w:r>
        <w:t xml:space="preserve">lemma </w:t>
      </w:r>
      <w:proofErr w:type="spellStart"/>
      <w:r>
        <w:t>valid_epdp_bijection</w:t>
      </w:r>
      <w:proofErr w:type="spellEnd"/>
      <w:r>
        <w:t xml:space="preserve"> (</w:t>
      </w:r>
      <w:proofErr w:type="gramStart"/>
      <w:r>
        <w:t>f :</w:t>
      </w:r>
      <w:proofErr w:type="gramEnd"/>
      <w:r>
        <w:t xml:space="preserve"> 'a -&gt; 'b, g : 'b -&gt; 'a) :</w:t>
      </w:r>
    </w:p>
    <w:p w14:paraId="197B19E6" w14:textId="3CE47C76" w:rsidR="00426FA8" w:rsidRDefault="00426FA8" w:rsidP="00426FA8">
      <w:pPr>
        <w:pStyle w:val="Codesnippet"/>
      </w:pPr>
      <w:r>
        <w:t xml:space="preserve">  cancel f g =&gt; cancel g f =&gt; </w:t>
      </w:r>
      <w:proofErr w:type="spellStart"/>
      <w:r>
        <w:t>valid_epdp</w:t>
      </w:r>
      <w:proofErr w:type="spellEnd"/>
      <w:r>
        <w:t xml:space="preserve"> (</w:t>
      </w:r>
      <w:proofErr w:type="spellStart"/>
      <w:r>
        <w:t>epdp_bijection</w:t>
      </w:r>
      <w:proofErr w:type="spellEnd"/>
      <w:r>
        <w:t xml:space="preserve"> f g).</w:t>
      </w:r>
    </w:p>
    <w:p w14:paraId="354D25B6" w14:textId="7AE5D81D" w:rsidR="00860F2F" w:rsidRDefault="0048610E" w:rsidP="00B804B6">
      <w:r>
        <w:t xml:space="preserve">and </w:t>
      </w:r>
      <w:r w:rsidR="00C71E59">
        <w:t>the</w:t>
      </w:r>
      <w:r w:rsidR="00C76EB7">
        <w:t>n</w:t>
      </w:r>
      <w:r w:rsidR="00C71E59">
        <w:t xml:space="preserve"> composed with </w:t>
      </w:r>
      <w:proofErr w:type="spellStart"/>
      <w:r w:rsidR="00C71E59" w:rsidRPr="007B7CA8">
        <w:rPr>
          <w:rFonts w:ascii="Courier New" w:hAnsi="Courier New" w:cs="Courier New"/>
        </w:rPr>
        <w:t>epdp_exp_univ</w:t>
      </w:r>
      <w:proofErr w:type="spellEnd"/>
      <w:r w:rsidR="00C76EB7">
        <w:t xml:space="preserve"> to give </w:t>
      </w:r>
      <w:r w:rsidR="002D2FEA">
        <w:t xml:space="preserve">an EPDP between </w:t>
      </w:r>
      <w:r w:rsidR="002D2FEA" w:rsidRPr="008844A2">
        <w:rPr>
          <w:rFonts w:ascii="Courier New" w:hAnsi="Courier New" w:cs="Courier New"/>
        </w:rPr>
        <w:t>key</w:t>
      </w:r>
      <w:r w:rsidR="002D2FEA">
        <w:t xml:space="preserve"> and </w:t>
      </w:r>
      <w:r w:rsidR="00335E77" w:rsidRPr="008844A2">
        <w:rPr>
          <w:rFonts w:ascii="Courier New" w:hAnsi="Courier New" w:cs="Courier New"/>
        </w:rPr>
        <w:t>univ</w:t>
      </w:r>
      <w:r w:rsidR="002D2FEA">
        <w:t>:</w:t>
      </w:r>
    </w:p>
    <w:p w14:paraId="71D66915" w14:textId="77777777" w:rsidR="00950798" w:rsidRDefault="00950798" w:rsidP="00950798">
      <w:pPr>
        <w:pStyle w:val="Codesnippet"/>
      </w:pPr>
      <w:r>
        <w:t xml:space="preserve">op </w:t>
      </w:r>
      <w:proofErr w:type="spellStart"/>
      <w:r>
        <w:t>epdp_key_</w:t>
      </w:r>
      <w:proofErr w:type="gramStart"/>
      <w:r>
        <w:t>univ</w:t>
      </w:r>
      <w:proofErr w:type="spellEnd"/>
      <w:r>
        <w:t xml:space="preserve"> :</w:t>
      </w:r>
      <w:proofErr w:type="gramEnd"/>
      <w:r>
        <w:t xml:space="preserve"> (key, univ) </w:t>
      </w:r>
      <w:proofErr w:type="spellStart"/>
      <w:r>
        <w:t>epdp</w:t>
      </w:r>
      <w:proofErr w:type="spellEnd"/>
      <w:r>
        <w:t xml:space="preserve"> =</w:t>
      </w:r>
    </w:p>
    <w:p w14:paraId="301A0D77" w14:textId="498A5000" w:rsidR="002D2FEA" w:rsidRDefault="00950798" w:rsidP="00950798">
      <w:pPr>
        <w:pStyle w:val="Codesnippet"/>
      </w:pPr>
      <w:r>
        <w:t xml:space="preserve">  </w:t>
      </w:r>
      <w:proofErr w:type="spellStart"/>
      <w:r>
        <w:t>epdp_comp</w:t>
      </w:r>
      <w:proofErr w:type="spellEnd"/>
      <w:r>
        <w:t xml:space="preserve"> </w:t>
      </w:r>
      <w:proofErr w:type="spellStart"/>
      <w:r>
        <w:t>epdp_exp_univ</w:t>
      </w:r>
      <w:proofErr w:type="spellEnd"/>
      <w:r>
        <w:t xml:space="preserve"> (</w:t>
      </w:r>
      <w:proofErr w:type="spellStart"/>
      <w:r>
        <w:t>epdp_bijection</w:t>
      </w:r>
      <w:proofErr w:type="spellEnd"/>
      <w:r>
        <w:t xml:space="preserve"> log gen).</w:t>
      </w:r>
    </w:p>
    <w:p w14:paraId="2B32A746" w14:textId="31BEFFED" w:rsidR="00377136" w:rsidRDefault="00377136" w:rsidP="00B804B6">
      <w:r>
        <w:t xml:space="preserve">An EPDP between </w:t>
      </w:r>
      <w:r w:rsidRPr="00044478">
        <w:rPr>
          <w:rFonts w:ascii="Courier New" w:hAnsi="Courier New" w:cs="Courier New"/>
        </w:rPr>
        <w:t>text</w:t>
      </w:r>
      <w:r>
        <w:t xml:space="preserve"> and </w:t>
      </w:r>
      <w:r w:rsidRPr="00044478">
        <w:rPr>
          <w:rFonts w:ascii="Courier New" w:hAnsi="Courier New" w:cs="Courier New"/>
        </w:rPr>
        <w:t>univ</w:t>
      </w:r>
      <w:r>
        <w:t xml:space="preserve"> </w:t>
      </w:r>
      <w:proofErr w:type="gramStart"/>
      <w:r>
        <w:t>is also defined</w:t>
      </w:r>
      <w:proofErr w:type="gramEnd"/>
      <w:r>
        <w:t xml:space="preserve"> by composition, and </w:t>
      </w:r>
      <w:r w:rsidR="00044478">
        <w:t>the remaining EPDP use</w:t>
      </w:r>
      <w:r w:rsidR="00DC21FE">
        <w:t>s a</w:t>
      </w:r>
      <w:r w:rsidR="00044478">
        <w:t xml:space="preserve"> tuple constructor from </w:t>
      </w:r>
      <w:proofErr w:type="spellStart"/>
      <w:r w:rsidR="00044478" w:rsidRPr="00044478">
        <w:rPr>
          <w:rFonts w:ascii="Courier New" w:hAnsi="Courier New" w:cs="Courier New"/>
        </w:rPr>
        <w:t>UCUniv</w:t>
      </w:r>
      <w:proofErr w:type="spellEnd"/>
      <w:r w:rsidR="00044478">
        <w:t>:</w:t>
      </w:r>
    </w:p>
    <w:p w14:paraId="3C053C5E" w14:textId="77777777" w:rsidR="00961C09" w:rsidRDefault="00961C09" w:rsidP="00961C09">
      <w:pPr>
        <w:pStyle w:val="Codesnippet"/>
      </w:pPr>
      <w:r>
        <w:t xml:space="preserve">op </w:t>
      </w:r>
      <w:proofErr w:type="spellStart"/>
      <w:r>
        <w:t>epdp_text_</w:t>
      </w:r>
      <w:proofErr w:type="gramStart"/>
      <w:r>
        <w:t>univ</w:t>
      </w:r>
      <w:proofErr w:type="spellEnd"/>
      <w:r>
        <w:t xml:space="preserve"> :</w:t>
      </w:r>
      <w:proofErr w:type="gramEnd"/>
      <w:r>
        <w:t xml:space="preserve"> (text, univ) </w:t>
      </w:r>
      <w:proofErr w:type="spellStart"/>
      <w:r>
        <w:t>epdp</w:t>
      </w:r>
      <w:proofErr w:type="spellEnd"/>
      <w:r>
        <w:t xml:space="preserve"> =</w:t>
      </w:r>
    </w:p>
    <w:p w14:paraId="492284FD" w14:textId="392705BA" w:rsidR="00044478" w:rsidRDefault="00961C09" w:rsidP="00961C09">
      <w:pPr>
        <w:pStyle w:val="Codesnippet"/>
      </w:pPr>
      <w:r>
        <w:t xml:space="preserve">  </w:t>
      </w:r>
      <w:proofErr w:type="spellStart"/>
      <w:r>
        <w:t>epdp_comp</w:t>
      </w:r>
      <w:proofErr w:type="spellEnd"/>
      <w:r>
        <w:t xml:space="preserve"> </w:t>
      </w:r>
      <w:proofErr w:type="spellStart"/>
      <w:r>
        <w:t>epdp_key_univ</w:t>
      </w:r>
      <w:proofErr w:type="spellEnd"/>
      <w:r>
        <w:t xml:space="preserve"> </w:t>
      </w:r>
      <w:proofErr w:type="spellStart"/>
      <w:r>
        <w:t>epdp_text_key</w:t>
      </w:r>
      <w:proofErr w:type="spellEnd"/>
      <w:r>
        <w:t>.</w:t>
      </w:r>
    </w:p>
    <w:p w14:paraId="29137C8D" w14:textId="77777777" w:rsidR="00DC21FE" w:rsidRDefault="00DC21FE" w:rsidP="00961C09">
      <w:pPr>
        <w:pStyle w:val="Codesnippet"/>
      </w:pPr>
    </w:p>
    <w:p w14:paraId="01605304" w14:textId="076CF840" w:rsidR="00961C09" w:rsidRDefault="00961C09" w:rsidP="00961C09">
      <w:pPr>
        <w:pStyle w:val="Codesnippet"/>
      </w:pPr>
      <w:r>
        <w:t xml:space="preserve">op </w:t>
      </w:r>
      <w:proofErr w:type="spellStart"/>
      <w:r>
        <w:t>epdp_port_port_key_</w:t>
      </w:r>
      <w:proofErr w:type="gramStart"/>
      <w:r>
        <w:t>univ</w:t>
      </w:r>
      <w:proofErr w:type="spellEnd"/>
      <w:r>
        <w:t xml:space="preserve"> :</w:t>
      </w:r>
      <w:proofErr w:type="gramEnd"/>
      <w:r>
        <w:t xml:space="preserve"> (port * port * key, univ) </w:t>
      </w:r>
      <w:proofErr w:type="spellStart"/>
      <w:r>
        <w:t>epdp</w:t>
      </w:r>
      <w:proofErr w:type="spellEnd"/>
      <w:r>
        <w:t xml:space="preserve"> =</w:t>
      </w:r>
    </w:p>
    <w:p w14:paraId="2F697C5F" w14:textId="675D7B32" w:rsidR="00961C09" w:rsidRDefault="00961C09" w:rsidP="00961C09">
      <w:pPr>
        <w:pStyle w:val="Codesnippet"/>
      </w:pPr>
      <w:r>
        <w:t xml:space="preserve">  epdp_tuple3_univ </w:t>
      </w:r>
      <w:proofErr w:type="spellStart"/>
      <w:r>
        <w:t>epdp_port_univ</w:t>
      </w:r>
      <w:proofErr w:type="spellEnd"/>
      <w:r>
        <w:t xml:space="preserve"> </w:t>
      </w:r>
      <w:proofErr w:type="spellStart"/>
      <w:r>
        <w:t>epdp_port_univ</w:t>
      </w:r>
      <w:proofErr w:type="spellEnd"/>
      <w:r>
        <w:t xml:space="preserve"> </w:t>
      </w:r>
      <w:proofErr w:type="spellStart"/>
      <w:r>
        <w:t>epdp_key_univ</w:t>
      </w:r>
      <w:proofErr w:type="spellEnd"/>
      <w:r>
        <w:t>.</w:t>
      </w:r>
    </w:p>
    <w:p w14:paraId="2869DA40" w14:textId="2F24AB8E" w:rsidR="00BB655B" w:rsidRDefault="00BB655B" w:rsidP="00B804B6">
      <w:r>
        <w:t>where</w:t>
      </w:r>
      <w:r w:rsidR="001C0E63">
        <w:t xml:space="preserve"> </w:t>
      </w:r>
      <w:proofErr w:type="spellStart"/>
      <w:r w:rsidR="001C0E63" w:rsidRPr="001C0E63">
        <w:rPr>
          <w:rFonts w:ascii="Courier New" w:hAnsi="Courier New" w:cs="Courier New"/>
        </w:rPr>
        <w:t>epdp_port_univ</w:t>
      </w:r>
      <w:proofErr w:type="spellEnd"/>
      <w:r w:rsidR="001C0E63">
        <w:t xml:space="preserve"> (and the </w:t>
      </w:r>
      <w:r w:rsidR="001C0E63" w:rsidRPr="001C0E63">
        <w:rPr>
          <w:rFonts w:ascii="Courier New" w:hAnsi="Courier New" w:cs="Courier New"/>
        </w:rPr>
        <w:t>port</w:t>
      </w:r>
      <w:r w:rsidR="001C0E63">
        <w:t xml:space="preserve"> type) </w:t>
      </w:r>
      <w:proofErr w:type="gramStart"/>
      <w:r w:rsidR="001C0E63">
        <w:t>are defined</w:t>
      </w:r>
      <w:proofErr w:type="gramEnd"/>
      <w:r w:rsidR="001C0E63">
        <w:t xml:space="preserve"> in </w:t>
      </w:r>
      <w:proofErr w:type="spellStart"/>
      <w:r w:rsidR="001C0E63" w:rsidRPr="001C0E63">
        <w:rPr>
          <w:rFonts w:ascii="Courier New" w:hAnsi="Courier New" w:cs="Courier New"/>
        </w:rPr>
        <w:t>UCBasicTypes</w:t>
      </w:r>
      <w:proofErr w:type="spellEnd"/>
      <w:r w:rsidR="001C0E63">
        <w:t>.</w:t>
      </w:r>
    </w:p>
    <w:p w14:paraId="4ED17346" w14:textId="4282A111" w:rsidR="00EC373C" w:rsidRDefault="00EC373C" w:rsidP="00B804B6">
      <w:r>
        <w:t xml:space="preserve">Interested readers should study the prelude </w:t>
      </w:r>
      <w:r w:rsidR="00017B72">
        <w:t xml:space="preserve">and </w:t>
      </w:r>
      <w:proofErr w:type="spellStart"/>
      <w:r w:rsidR="00017B72">
        <w:t>smc</w:t>
      </w:r>
      <w:proofErr w:type="spellEnd"/>
      <w:r w:rsidR="00017B72">
        <w:t xml:space="preserve">-case-study </w:t>
      </w:r>
      <w:r>
        <w:t>files</w:t>
      </w:r>
      <w:r w:rsidR="00245AF2">
        <w:t xml:space="preserve"> </w:t>
      </w:r>
      <w:r w:rsidR="00D30093">
        <w:t xml:space="preserve">for </w:t>
      </w:r>
      <w:r w:rsidR="00D51308">
        <w:t xml:space="preserve">further </w:t>
      </w:r>
      <w:r w:rsidR="00815779">
        <w:t xml:space="preserve">details and </w:t>
      </w:r>
      <w:r w:rsidR="00D30093">
        <w:t>examples.</w:t>
      </w:r>
    </w:p>
    <w:p w14:paraId="75832BA6" w14:textId="3E358773" w:rsidR="003832CB" w:rsidRDefault="003832CB" w:rsidP="003832CB">
      <w:pPr>
        <w:pStyle w:val="Heading2"/>
      </w:pPr>
      <w:bookmarkStart w:id="64" w:name="_Toc171931125"/>
      <w:r>
        <w:t>UC DSL Interpreter Syntax</w:t>
      </w:r>
      <w:bookmarkEnd w:id="64"/>
    </w:p>
    <w:p w14:paraId="6369A034" w14:textId="5928390C" w:rsidR="00E00986" w:rsidRDefault="00E00986" w:rsidP="00E00986">
      <w:pPr>
        <w:pStyle w:val="ListParagraph"/>
        <w:numPr>
          <w:ilvl w:val="0"/>
          <w:numId w:val="28"/>
        </w:numPr>
      </w:pPr>
      <w:r>
        <w:t>Preamble</w:t>
      </w:r>
      <w:r w:rsidR="000946C2">
        <w:br/>
        <w:t>The first two (non-comment) lines of a script file are</w:t>
      </w:r>
    </w:p>
    <w:p w14:paraId="01811F1C" w14:textId="5CB3B337" w:rsidR="00232CA7" w:rsidRDefault="00FF74BF" w:rsidP="00FF74BF">
      <w:pPr>
        <w:pStyle w:val="Codesnippet"/>
        <w:ind w:left="1080"/>
      </w:pPr>
      <w:r>
        <w:t>load</w:t>
      </w:r>
      <w:r w:rsidR="00232CA7" w:rsidRPr="001E52AB">
        <w:t xml:space="preserve"> UC</w:t>
      </w:r>
      <w:r w:rsidR="00232CA7">
        <w:t>-</w:t>
      </w:r>
      <w:r w:rsidR="00232CA7" w:rsidRPr="001E52AB">
        <w:t>DSL</w:t>
      </w:r>
      <w:r w:rsidR="00232CA7">
        <w:t>-</w:t>
      </w:r>
      <w:r w:rsidR="00232CA7" w:rsidRPr="001E52AB">
        <w:t>theory</w:t>
      </w:r>
      <w:r w:rsidR="00232CA7">
        <w:t>-</w:t>
      </w:r>
      <w:r w:rsidR="00232CA7" w:rsidRPr="001E52AB">
        <w:t>name</w:t>
      </w:r>
      <w:r w:rsidR="00232CA7">
        <w:t>.</w:t>
      </w:r>
    </w:p>
    <w:p w14:paraId="45B335FA" w14:textId="77777777" w:rsidR="00F45839" w:rsidRDefault="00F45839" w:rsidP="00F45839">
      <w:pPr>
        <w:pStyle w:val="Codesnippet"/>
        <w:ind w:left="1080"/>
      </w:pPr>
      <w:r>
        <w:t>functionality</w:t>
      </w:r>
      <w:r w:rsidRPr="001E52AB">
        <w:t xml:space="preserve"> </w:t>
      </w:r>
      <w:r>
        <w:t>real-</w:t>
      </w:r>
      <w:proofErr w:type="spellStart"/>
      <w:r>
        <w:t>func</w:t>
      </w:r>
      <w:proofErr w:type="spellEnd"/>
      <w:r>
        <w:t>-expr.</w:t>
      </w:r>
    </w:p>
    <w:p w14:paraId="3D82E329" w14:textId="49C16BC3" w:rsidR="00CC6BB2" w:rsidRDefault="00FF74BF" w:rsidP="00CC6BB2">
      <w:pPr>
        <w:ind w:left="720"/>
      </w:pPr>
      <w:r>
        <w:lastRenderedPageBreak/>
        <w:t xml:space="preserve">where </w:t>
      </w:r>
      <w:r w:rsidR="000A4D1D" w:rsidRPr="006F6079">
        <w:rPr>
          <w:rFonts w:ascii="Courier New" w:hAnsi="Courier New" w:cs="Courier New"/>
        </w:rPr>
        <w:t>UC-DSL-theory-name</w:t>
      </w:r>
      <w:r w:rsidR="000A4D1D">
        <w:t xml:space="preserve"> is the name of a </w:t>
      </w:r>
      <w:proofErr w:type="gramStart"/>
      <w:r w:rsidR="000A4D1D">
        <w:t>".uc</w:t>
      </w:r>
      <w:proofErr w:type="gramEnd"/>
      <w:r w:rsidR="000A4D1D">
        <w:t>" file on the load path (but omitting ".uc")</w:t>
      </w:r>
      <w:r w:rsidR="008331DB">
        <w:t xml:space="preserve"> and </w:t>
      </w:r>
      <w:r w:rsidR="002B4D79" w:rsidRPr="002B4D79">
        <w:rPr>
          <w:rFonts w:ascii="Courier New" w:hAnsi="Courier New" w:cs="Courier New"/>
        </w:rPr>
        <w:t>real-</w:t>
      </w:r>
      <w:proofErr w:type="spellStart"/>
      <w:r w:rsidR="002B4D79" w:rsidRPr="002B4D79">
        <w:rPr>
          <w:rFonts w:ascii="Courier New" w:hAnsi="Courier New" w:cs="Courier New"/>
        </w:rPr>
        <w:t>func</w:t>
      </w:r>
      <w:proofErr w:type="spellEnd"/>
      <w:r w:rsidR="002B4D79" w:rsidRPr="002B4D79">
        <w:rPr>
          <w:rFonts w:ascii="Courier New" w:hAnsi="Courier New" w:cs="Courier New"/>
        </w:rPr>
        <w:t>-expr</w:t>
      </w:r>
      <w:r w:rsidR="00CC6BB2">
        <w:t xml:space="preserve"> is the name of a </w:t>
      </w:r>
      <w:r w:rsidR="002B4D79">
        <w:t>real functionality</w:t>
      </w:r>
      <w:r w:rsidR="00D36D27">
        <w:t xml:space="preserve"> followed by </w:t>
      </w:r>
      <w:r w:rsidR="0018057E">
        <w:t>a comma-separated list of arguments in parentheses</w:t>
      </w:r>
      <w:r w:rsidR="006C2C01">
        <w:t xml:space="preserve"> for its parameters. If the real functionality has no parameters, the parentheses can </w:t>
      </w:r>
      <w:proofErr w:type="gramStart"/>
      <w:r w:rsidR="006C2C01">
        <w:t>be omitted</w:t>
      </w:r>
      <w:proofErr w:type="gramEnd"/>
      <w:r w:rsidR="006C2C01">
        <w:t>.</w:t>
      </w:r>
      <w:r w:rsidR="002D55F9">
        <w:t xml:space="preserve"> If the functionality </w:t>
      </w:r>
      <w:proofErr w:type="gramStart"/>
      <w:r w:rsidR="002D55F9">
        <w:t>is not defined</w:t>
      </w:r>
      <w:proofErr w:type="gramEnd"/>
      <w:r w:rsidR="002D55F9">
        <w:t xml:space="preserve"> in the loaded theory, it must be qualified with the theory name</w:t>
      </w:r>
      <w:r w:rsidR="000946C2">
        <w:t>.</w:t>
      </w:r>
    </w:p>
    <w:p w14:paraId="1AFBBD53" w14:textId="77777777" w:rsidR="004D494F" w:rsidRDefault="004D494F" w:rsidP="004D494F">
      <w:pPr>
        <w:pStyle w:val="ListParagraph"/>
        <w:numPr>
          <w:ilvl w:val="0"/>
          <w:numId w:val="28"/>
        </w:numPr>
      </w:pPr>
      <w:r>
        <w:t>Variable declarations and assumptions</w:t>
      </w:r>
    </w:p>
    <w:p w14:paraId="5B8CE924" w14:textId="4C886741" w:rsidR="006C2C01" w:rsidRDefault="009E213C" w:rsidP="006C2C01">
      <w:pPr>
        <w:pStyle w:val="Codesnippet"/>
        <w:ind w:left="1080"/>
      </w:pPr>
      <w:r>
        <w:t>var</w:t>
      </w:r>
      <w:r w:rsidR="006C2C01" w:rsidRPr="001E52AB">
        <w:t xml:space="preserve"> </w:t>
      </w:r>
      <w:r w:rsidR="002A6D74">
        <w:t>var</w:t>
      </w:r>
      <w:r w:rsidR="006C2C01">
        <w:t>-</w:t>
      </w:r>
      <w:proofErr w:type="gramStart"/>
      <w:r w:rsidR="006C2C01" w:rsidRPr="001E52AB">
        <w:t>name</w:t>
      </w:r>
      <w:r w:rsidR="002A6D74">
        <w:t xml:space="preserve"> :</w:t>
      </w:r>
      <w:proofErr w:type="gramEnd"/>
      <w:r w:rsidR="002A6D74">
        <w:t xml:space="preserve"> type-expr</w:t>
      </w:r>
      <w:r w:rsidR="006C2C01">
        <w:t>.</w:t>
      </w:r>
    </w:p>
    <w:p w14:paraId="70B31B0B" w14:textId="3083100E" w:rsidR="00135800" w:rsidRDefault="00135800" w:rsidP="006C2C01">
      <w:pPr>
        <w:pStyle w:val="Codesnippet"/>
        <w:ind w:left="1080"/>
      </w:pPr>
      <w:r>
        <w:t xml:space="preserve">assumption </w:t>
      </w:r>
      <w:proofErr w:type="spellStart"/>
      <w:r>
        <w:t>assum</w:t>
      </w:r>
      <w:proofErr w:type="spellEnd"/>
      <w:r>
        <w:t>-</w:t>
      </w:r>
      <w:proofErr w:type="gramStart"/>
      <w:r>
        <w:t>name :</w:t>
      </w:r>
      <w:proofErr w:type="gramEnd"/>
      <w:r>
        <w:t xml:space="preserve"> bool-expr.</w:t>
      </w:r>
    </w:p>
    <w:p w14:paraId="47D8E497" w14:textId="12101269" w:rsidR="006C2C01" w:rsidRDefault="006C2C01" w:rsidP="006C2C01">
      <w:pPr>
        <w:ind w:left="720"/>
      </w:pPr>
      <w:r>
        <w:t xml:space="preserve">where </w:t>
      </w:r>
      <w:r w:rsidR="002A6D74">
        <w:rPr>
          <w:rFonts w:ascii="Courier New" w:hAnsi="Courier New" w:cs="Courier New"/>
        </w:rPr>
        <w:t>var</w:t>
      </w:r>
      <w:r w:rsidRPr="006F6079">
        <w:rPr>
          <w:rFonts w:ascii="Courier New" w:hAnsi="Courier New" w:cs="Courier New"/>
        </w:rPr>
        <w:t>-name</w:t>
      </w:r>
      <w:r>
        <w:t xml:space="preserve"> is </w:t>
      </w:r>
      <w:r w:rsidR="0012791E">
        <w:t xml:space="preserve">a valid </w:t>
      </w:r>
      <w:r w:rsidR="00F117C7">
        <w:t>UC DSL identifier that begins with a lowercase letter</w:t>
      </w:r>
      <w:r w:rsidR="000F309E">
        <w:t xml:space="preserve">, </w:t>
      </w:r>
      <w:proofErr w:type="spellStart"/>
      <w:r w:rsidR="000F309E" w:rsidRPr="00D250DC">
        <w:rPr>
          <w:rFonts w:ascii="Courier New" w:hAnsi="Courier New" w:cs="Courier New"/>
        </w:rPr>
        <w:t>assum</w:t>
      </w:r>
      <w:proofErr w:type="spellEnd"/>
      <w:r w:rsidR="000F309E" w:rsidRPr="00D250DC">
        <w:rPr>
          <w:rFonts w:ascii="Courier New" w:hAnsi="Courier New" w:cs="Courier New"/>
        </w:rPr>
        <w:t>-name</w:t>
      </w:r>
      <w:r w:rsidR="000F309E">
        <w:t xml:space="preserve"> is a valid UC DSL identifier,</w:t>
      </w:r>
      <w:r w:rsidR="00F117C7">
        <w:t xml:space="preserve"> </w:t>
      </w:r>
      <w:r w:rsidR="00F117C7" w:rsidRPr="00E33D58">
        <w:rPr>
          <w:rFonts w:ascii="Courier New" w:hAnsi="Courier New" w:cs="Courier New"/>
        </w:rPr>
        <w:t>type</w:t>
      </w:r>
      <w:r w:rsidR="00E33D58">
        <w:rPr>
          <w:rFonts w:ascii="Courier New" w:hAnsi="Courier New" w:cs="Courier New"/>
        </w:rPr>
        <w:noBreakHyphen/>
      </w:r>
      <w:r w:rsidR="00F117C7" w:rsidRPr="00E33D58">
        <w:rPr>
          <w:rFonts w:ascii="Courier New" w:hAnsi="Courier New" w:cs="Courier New"/>
        </w:rPr>
        <w:t>expr</w:t>
      </w:r>
      <w:r w:rsidR="00F117C7">
        <w:t xml:space="preserve"> is a valid </w:t>
      </w:r>
      <w:proofErr w:type="spellStart"/>
      <w:r w:rsidR="00F117C7">
        <w:t>EasyCrypt</w:t>
      </w:r>
      <w:proofErr w:type="spellEnd"/>
      <w:r w:rsidR="00F117C7">
        <w:t xml:space="preserve"> </w:t>
      </w:r>
      <w:r w:rsidR="00F117C7" w:rsidRPr="00014A53">
        <w:rPr>
          <w:rFonts w:cstheme="minorHAnsi"/>
        </w:rPr>
        <w:t>type</w:t>
      </w:r>
      <w:r w:rsidR="00014A53">
        <w:rPr>
          <w:rFonts w:cstheme="minorHAnsi"/>
        </w:rPr>
        <w:t xml:space="preserve"> expression</w:t>
      </w:r>
      <w:r w:rsidR="000F309E" w:rsidRPr="00014A53">
        <w:rPr>
          <w:rFonts w:cstheme="minorHAnsi"/>
        </w:rPr>
        <w:t xml:space="preserve"> </w:t>
      </w:r>
      <w:r w:rsidR="000F309E">
        <w:t xml:space="preserve">and </w:t>
      </w:r>
      <w:r w:rsidR="000F309E" w:rsidRPr="00014A53">
        <w:rPr>
          <w:rFonts w:ascii="Courier New" w:hAnsi="Courier New" w:cs="Courier New"/>
        </w:rPr>
        <w:t>bool-expr</w:t>
      </w:r>
      <w:r w:rsidR="000F309E">
        <w:t xml:space="preserve"> is a valid </w:t>
      </w:r>
      <w:proofErr w:type="spellStart"/>
      <w:r w:rsidR="000F309E">
        <w:t>EasyCrypt</w:t>
      </w:r>
      <w:proofErr w:type="spellEnd"/>
      <w:r w:rsidR="000F309E">
        <w:t xml:space="preserve"> expression of type </w:t>
      </w:r>
      <w:r w:rsidR="000F309E" w:rsidRPr="000F309E">
        <w:rPr>
          <w:rFonts w:ascii="Courier New" w:hAnsi="Courier New" w:cs="Courier New"/>
        </w:rPr>
        <w:t>bool</w:t>
      </w:r>
      <w:r>
        <w:t>.</w:t>
      </w:r>
      <w:r w:rsidR="00816633">
        <w:t xml:space="preserve"> These may appear anywhere </w:t>
      </w:r>
      <w:r w:rsidR="00636B45">
        <w:t xml:space="preserve">after the first two lines of the script file and </w:t>
      </w:r>
      <w:proofErr w:type="gramStart"/>
      <w:r w:rsidR="00636B45">
        <w:t>are added</w:t>
      </w:r>
      <w:proofErr w:type="gramEnd"/>
      <w:r w:rsidR="00636B45">
        <w:t xml:space="preserve"> to the global context. If they appear inside a session, they </w:t>
      </w:r>
      <w:proofErr w:type="gramStart"/>
      <w:r w:rsidR="00636B45">
        <w:t>are removed</w:t>
      </w:r>
      <w:proofErr w:type="gramEnd"/>
      <w:r w:rsidR="00636B45">
        <w:t xml:space="preserve"> when the session ends.</w:t>
      </w:r>
      <w:r w:rsidR="004560D2">
        <w:t xml:space="preserve"> The </w:t>
      </w:r>
      <w:r w:rsidR="00396271" w:rsidRPr="00396271">
        <w:rPr>
          <w:rFonts w:ascii="Courier New" w:hAnsi="Courier New" w:cs="Courier New"/>
        </w:rPr>
        <w:t>b</w:t>
      </w:r>
      <w:r w:rsidR="004560D2" w:rsidRPr="00396271">
        <w:rPr>
          <w:rFonts w:ascii="Courier New" w:hAnsi="Courier New" w:cs="Courier New"/>
        </w:rPr>
        <w:t>ool</w:t>
      </w:r>
      <w:r w:rsidR="004560D2">
        <w:t xml:space="preserve"> expression </w:t>
      </w:r>
      <w:r w:rsidR="00225DF0">
        <w:t>may</w:t>
      </w:r>
      <w:r w:rsidR="004560D2">
        <w:t xml:space="preserve"> refer to anything in the global context</w:t>
      </w:r>
      <w:r w:rsidR="00225DF0">
        <w:t xml:space="preserve"> and may use the interpreter-unique </w:t>
      </w:r>
      <w:proofErr w:type="spellStart"/>
      <w:r w:rsidR="00225DF0" w:rsidRPr="00967815">
        <w:rPr>
          <w:rFonts w:ascii="Courier New" w:hAnsi="Courier New" w:cs="Courier New"/>
        </w:rPr>
        <w:t>envport</w:t>
      </w:r>
      <w:proofErr w:type="spellEnd"/>
      <w:r w:rsidR="00225DF0">
        <w:t xml:space="preserve"> operator</w:t>
      </w:r>
      <w:r w:rsidR="00967815">
        <w:t xml:space="preserve"> with </w:t>
      </w:r>
      <w:r w:rsidR="00016E6D">
        <w:t xml:space="preserve">2 </w:t>
      </w:r>
      <w:r w:rsidR="00967815">
        <w:t>arguments, typically</w:t>
      </w:r>
    </w:p>
    <w:p w14:paraId="6C3F32F5" w14:textId="197E875E" w:rsidR="00967815" w:rsidRDefault="00967815" w:rsidP="00967815">
      <w:pPr>
        <w:pStyle w:val="Codesnippet"/>
        <w:ind w:left="1080"/>
      </w:pPr>
      <w:proofErr w:type="spellStart"/>
      <w:r>
        <w:t>envport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</w:t>
      </w:r>
      <w:r w:rsidR="009419D2">
        <w:t>port-expr</w:t>
      </w:r>
      <w:r>
        <w:t>.</w:t>
      </w:r>
    </w:p>
    <w:p w14:paraId="096A1836" w14:textId="2C521027" w:rsidR="004D494F" w:rsidRDefault="004D494F" w:rsidP="00EC5A99">
      <w:pPr>
        <w:pStyle w:val="ListParagraph"/>
        <w:numPr>
          <w:ilvl w:val="0"/>
          <w:numId w:val="28"/>
        </w:numPr>
      </w:pPr>
      <w:r>
        <w:t>Global SMT settings</w:t>
      </w:r>
      <w:r w:rsidR="007E2C7B">
        <w:t xml:space="preserve"> may </w:t>
      </w:r>
      <w:proofErr w:type="gramStart"/>
      <w:r w:rsidR="007E2C7B">
        <w:t>be specified</w:t>
      </w:r>
      <w:proofErr w:type="gramEnd"/>
      <w:r w:rsidR="007E2C7B">
        <w:t xml:space="preserve"> anywhere after the first two lines of the script file</w:t>
      </w:r>
      <w:r w:rsidR="008F049D">
        <w:t>:</w:t>
      </w:r>
    </w:p>
    <w:p w14:paraId="2AFF8973" w14:textId="1AB6E73E" w:rsidR="006C2C01" w:rsidRDefault="002A6D74" w:rsidP="006C2C01">
      <w:pPr>
        <w:pStyle w:val="Codesnippet"/>
        <w:ind w:left="1080"/>
      </w:pPr>
      <w:r>
        <w:t xml:space="preserve">prover </w:t>
      </w:r>
      <w:proofErr w:type="spellStart"/>
      <w:r w:rsidR="00E65219">
        <w:t>smt</w:t>
      </w:r>
      <w:proofErr w:type="spellEnd"/>
      <w:r w:rsidR="00E65219">
        <w:t>-info</w:t>
      </w:r>
      <w:r w:rsidR="006C2C01">
        <w:t>.</w:t>
      </w:r>
    </w:p>
    <w:p w14:paraId="269467A8" w14:textId="034618FF" w:rsidR="009F22C2" w:rsidRDefault="006C2C01" w:rsidP="003D049B">
      <w:pPr>
        <w:ind w:left="720"/>
      </w:pPr>
      <w:r>
        <w:t xml:space="preserve">where </w:t>
      </w:r>
      <w:proofErr w:type="spellStart"/>
      <w:r w:rsidR="009F22C2" w:rsidRPr="00446A76">
        <w:rPr>
          <w:rFonts w:ascii="Courier New" w:hAnsi="Courier New" w:cs="Courier New"/>
        </w:rPr>
        <w:t>smt</w:t>
      </w:r>
      <w:proofErr w:type="spellEnd"/>
      <w:r w:rsidR="009F22C2" w:rsidRPr="00446A76">
        <w:rPr>
          <w:rFonts w:ascii="Courier New" w:hAnsi="Courier New" w:cs="Courier New"/>
        </w:rPr>
        <w:t>-info</w:t>
      </w:r>
      <w:r w:rsidR="009F22C2">
        <w:t xml:space="preserve"> is one or more of</w:t>
      </w:r>
    </w:p>
    <w:p w14:paraId="265952A1" w14:textId="77777777" w:rsidR="009F22C2" w:rsidRDefault="009F22C2" w:rsidP="008F7885">
      <w:pPr>
        <w:pStyle w:val="ListParagraph"/>
        <w:numPr>
          <w:ilvl w:val="0"/>
          <w:numId w:val="34"/>
        </w:numPr>
        <w:spacing w:line="240" w:lineRule="auto"/>
        <w:ind w:left="1440"/>
      </w:pPr>
      <w:r w:rsidRPr="00D61F8A">
        <w:rPr>
          <w:rFonts w:ascii="Courier New" w:hAnsi="Courier New" w:cs="Courier New"/>
        </w:rPr>
        <w:t>[prover-selector]</w:t>
      </w:r>
      <w:r>
        <w:t xml:space="preserve"> or </w:t>
      </w:r>
      <w:r w:rsidRPr="00D61F8A">
        <w:rPr>
          <w:rFonts w:ascii="Courier New" w:hAnsi="Courier New" w:cs="Courier New"/>
        </w:rPr>
        <w:t>prover=[prover-selector]</w:t>
      </w:r>
      <w:r>
        <w:t>: a list of provers to run, as a list of strings in square brackets and separated by spaces</w:t>
      </w:r>
    </w:p>
    <w:p w14:paraId="4BC39F9D" w14:textId="77777777" w:rsidR="009F22C2" w:rsidRDefault="009F22C2" w:rsidP="008F7885">
      <w:pPr>
        <w:pStyle w:val="ListParagraph"/>
        <w:numPr>
          <w:ilvl w:val="1"/>
          <w:numId w:val="34"/>
        </w:numPr>
        <w:spacing w:line="240" w:lineRule="auto"/>
        <w:ind w:left="2160"/>
      </w:pPr>
      <w:r>
        <w:t xml:space="preserve">Recall </w:t>
      </w:r>
      <w:proofErr w:type="spellStart"/>
      <w:r w:rsidRPr="0019128F">
        <w:rPr>
          <w:rFonts w:ascii="Courier New" w:hAnsi="Courier New" w:cs="Courier New"/>
        </w:rPr>
        <w:t>easycrypt</w:t>
      </w:r>
      <w:proofErr w:type="spellEnd"/>
      <w:r w:rsidRPr="0019128F">
        <w:rPr>
          <w:rFonts w:ascii="Courier New" w:hAnsi="Courier New" w:cs="Courier New"/>
        </w:rPr>
        <w:t xml:space="preserve"> config</w:t>
      </w:r>
      <w:r>
        <w:t xml:space="preserve"> lists known provers, among other things</w:t>
      </w:r>
    </w:p>
    <w:p w14:paraId="2ACF1B8F" w14:textId="77777777" w:rsidR="009F22C2" w:rsidRDefault="009F22C2" w:rsidP="008F7885">
      <w:pPr>
        <w:pStyle w:val="ListParagraph"/>
        <w:numPr>
          <w:ilvl w:val="1"/>
          <w:numId w:val="34"/>
        </w:numPr>
        <w:spacing w:line="240" w:lineRule="auto"/>
        <w:ind w:left="2160"/>
      </w:pPr>
      <w:r>
        <w:t xml:space="preserve">Prover names can omit the version or specify all or part of it: </w:t>
      </w:r>
      <w:r>
        <w:rPr>
          <w:rFonts w:ascii="Courier New" w:hAnsi="Courier New" w:cs="Courier New"/>
        </w:rPr>
        <w:t>"</w:t>
      </w:r>
      <w:r w:rsidRPr="00604758">
        <w:rPr>
          <w:rFonts w:ascii="Courier New" w:hAnsi="Courier New" w:cs="Courier New"/>
        </w:rPr>
        <w:t>Alt-Ergo</w:t>
      </w:r>
      <w:r>
        <w:rPr>
          <w:rFonts w:ascii="Courier New" w:hAnsi="Courier New" w:cs="Courier New"/>
        </w:rPr>
        <w:t>"</w:t>
      </w:r>
      <w:r>
        <w:t xml:space="preserve">, </w:t>
      </w:r>
      <w:r>
        <w:rPr>
          <w:rFonts w:ascii="Courier New" w:hAnsi="Courier New" w:cs="Courier New"/>
        </w:rPr>
        <w:t>"</w:t>
      </w:r>
      <w:r w:rsidRPr="00604758">
        <w:rPr>
          <w:rFonts w:ascii="Courier New" w:hAnsi="Courier New" w:cs="Courier New"/>
        </w:rPr>
        <w:t>Alt-Ergo2</w:t>
      </w:r>
      <w:r>
        <w:rPr>
          <w:rFonts w:ascii="Courier New" w:hAnsi="Courier New" w:cs="Courier New"/>
        </w:rPr>
        <w:t>"</w:t>
      </w:r>
      <w:r>
        <w:t xml:space="preserve"> and </w:t>
      </w:r>
      <w:r>
        <w:rPr>
          <w:rFonts w:ascii="Courier New" w:hAnsi="Courier New" w:cs="Courier New"/>
        </w:rPr>
        <w:t>"</w:t>
      </w:r>
      <w:r w:rsidRPr="00604758">
        <w:rPr>
          <w:rFonts w:ascii="Courier New" w:hAnsi="Courier New" w:cs="Courier New"/>
        </w:rPr>
        <w:t>Alt-Ergo2.4.2</w:t>
      </w:r>
      <w:r>
        <w:rPr>
          <w:rFonts w:ascii="Courier New" w:hAnsi="Courier New" w:cs="Courier New"/>
        </w:rPr>
        <w:t>"</w:t>
      </w:r>
      <w:r>
        <w:t xml:space="preserve"> are all accepted, as of this writing</w:t>
      </w:r>
    </w:p>
    <w:p w14:paraId="66610866" w14:textId="5217E8EE" w:rsidR="009F22C2" w:rsidRDefault="009F22C2" w:rsidP="008F7885">
      <w:pPr>
        <w:pStyle w:val="ListParagraph"/>
        <w:numPr>
          <w:ilvl w:val="1"/>
          <w:numId w:val="34"/>
        </w:numPr>
        <w:spacing w:line="240" w:lineRule="auto"/>
        <w:ind w:left="2160"/>
      </w:pPr>
      <w:r>
        <w:t xml:space="preserve">To modify </w:t>
      </w:r>
      <w:r w:rsidR="00E63D1C">
        <w:t>a previous</w:t>
      </w:r>
      <w:r>
        <w:t xml:space="preserve"> global selection, a string can </w:t>
      </w:r>
      <w:proofErr w:type="gramStart"/>
      <w:r>
        <w:t>be prefixed</w:t>
      </w:r>
      <w:proofErr w:type="gramEnd"/>
      <w:r>
        <w:t xml:space="preserve"> with </w:t>
      </w:r>
      <w:r w:rsidRPr="005C0C4D">
        <w:rPr>
          <w:rFonts w:ascii="Courier New" w:hAnsi="Courier New" w:cs="Courier New"/>
        </w:rPr>
        <w:t>+</w:t>
      </w:r>
      <w:r>
        <w:t xml:space="preserve"> to add the prover to the list or </w:t>
      </w:r>
      <w:r w:rsidRPr="005C0C4D">
        <w:rPr>
          <w:rFonts w:ascii="Courier New" w:hAnsi="Courier New" w:cs="Courier New"/>
        </w:rPr>
        <w:t>-</w:t>
      </w:r>
      <w:r>
        <w:t xml:space="preserve"> to remove it</w:t>
      </w:r>
    </w:p>
    <w:p w14:paraId="338C2DE3" w14:textId="77777777" w:rsidR="009F22C2" w:rsidRDefault="009F22C2" w:rsidP="008F7885">
      <w:pPr>
        <w:pStyle w:val="ListParagraph"/>
        <w:numPr>
          <w:ilvl w:val="0"/>
          <w:numId w:val="34"/>
        </w:numPr>
        <w:spacing w:line="240" w:lineRule="auto"/>
        <w:ind w:left="1440"/>
      </w:pPr>
      <w:r w:rsidRPr="00A30A3C">
        <w:rPr>
          <w:rFonts w:ascii="Courier New" w:hAnsi="Courier New" w:cs="Courier New"/>
        </w:rPr>
        <w:t>quorum=n</w:t>
      </w:r>
      <w:r>
        <w:t>: the minimum number of provers that must return success for the tactic to succeed</w:t>
      </w:r>
    </w:p>
    <w:p w14:paraId="23C92878" w14:textId="77777777" w:rsidR="009F22C2" w:rsidRDefault="009F22C2" w:rsidP="008F7885">
      <w:pPr>
        <w:pStyle w:val="ListParagraph"/>
        <w:numPr>
          <w:ilvl w:val="0"/>
          <w:numId w:val="34"/>
        </w:numPr>
        <w:spacing w:line="240" w:lineRule="auto"/>
        <w:ind w:left="1440"/>
      </w:pPr>
      <w:r w:rsidRPr="00D61F8A">
        <w:rPr>
          <w:rFonts w:ascii="Courier New" w:hAnsi="Courier New" w:cs="Courier New"/>
        </w:rPr>
        <w:t>timeout=n</w:t>
      </w:r>
      <w:r>
        <w:t xml:space="preserve">: the maximum time (in integer seconds) each prover </w:t>
      </w:r>
      <w:proofErr w:type="gramStart"/>
      <w:r>
        <w:t>has to</w:t>
      </w:r>
      <w:proofErr w:type="gramEnd"/>
      <w:r>
        <w:t xml:space="preserve"> respond</w:t>
      </w:r>
    </w:p>
    <w:p w14:paraId="7722569C" w14:textId="77777777" w:rsidR="009F22C2" w:rsidRDefault="009F22C2" w:rsidP="008F7885">
      <w:pPr>
        <w:pStyle w:val="ListParagraph"/>
        <w:numPr>
          <w:ilvl w:val="0"/>
          <w:numId w:val="34"/>
        </w:numPr>
        <w:spacing w:line="240" w:lineRule="auto"/>
        <w:ind w:left="1440"/>
      </w:pPr>
      <w:proofErr w:type="spellStart"/>
      <w:r w:rsidRPr="00D61F8A">
        <w:rPr>
          <w:rFonts w:ascii="Courier New" w:hAnsi="Courier New" w:cs="Courier New"/>
        </w:rPr>
        <w:t>maxprovers</w:t>
      </w:r>
      <w:proofErr w:type="spellEnd"/>
      <w:r w:rsidRPr="00D61F8A">
        <w:rPr>
          <w:rFonts w:ascii="Courier New" w:hAnsi="Courier New" w:cs="Courier New"/>
        </w:rPr>
        <w:t>=n</w:t>
      </w:r>
      <w:r>
        <w:t>: the maximum number of provers to run in parallel</w:t>
      </w:r>
    </w:p>
    <w:p w14:paraId="7B61A8C3" w14:textId="77777777" w:rsidR="009F22C2" w:rsidRDefault="009F22C2" w:rsidP="008F7885">
      <w:pPr>
        <w:pStyle w:val="ListParagraph"/>
        <w:numPr>
          <w:ilvl w:val="0"/>
          <w:numId w:val="34"/>
        </w:numPr>
        <w:spacing w:line="240" w:lineRule="auto"/>
        <w:ind w:left="1440"/>
      </w:pPr>
      <w:r w:rsidRPr="005D2351">
        <w:rPr>
          <w:rFonts w:ascii="Courier New" w:hAnsi="Courier New" w:cs="Courier New"/>
        </w:rPr>
        <w:t>verbose</w:t>
      </w:r>
      <w:r>
        <w:t xml:space="preserve">: set the verbosity level; </w:t>
      </w:r>
      <w:proofErr w:type="gramStart"/>
      <w:r>
        <w:t>also</w:t>
      </w:r>
      <w:proofErr w:type="gramEnd"/>
      <w:r>
        <w:t xml:space="preserve"> </w:t>
      </w:r>
      <w:r w:rsidRPr="00306CBA">
        <w:rPr>
          <w:rFonts w:ascii="Courier New" w:hAnsi="Courier New" w:cs="Courier New"/>
        </w:rPr>
        <w:t>verbose=n</w:t>
      </w:r>
      <w:r>
        <w:t xml:space="preserve">, but </w:t>
      </w:r>
      <w:r>
        <w:rPr>
          <w:rFonts w:ascii="Courier New" w:hAnsi="Courier New" w:cs="Courier New"/>
        </w:rPr>
        <w:t>n</w:t>
      </w:r>
      <w:r>
        <w:t xml:space="preserve"> seems to have no effect</w:t>
      </w:r>
    </w:p>
    <w:p w14:paraId="6C94380C" w14:textId="77777777" w:rsidR="009F22C2" w:rsidRPr="00D3694E" w:rsidRDefault="009F22C2" w:rsidP="008F7885">
      <w:pPr>
        <w:pStyle w:val="ListParagraph"/>
        <w:numPr>
          <w:ilvl w:val="1"/>
          <w:numId w:val="34"/>
        </w:numPr>
        <w:spacing w:line="240" w:lineRule="auto"/>
        <w:ind w:left="2160"/>
      </w:pPr>
      <w:r>
        <w:t>The tactic reports how long it ran</w:t>
      </w:r>
    </w:p>
    <w:p w14:paraId="0D372444" w14:textId="77777777" w:rsidR="009F22C2" w:rsidRDefault="009F22C2" w:rsidP="008F7885">
      <w:pPr>
        <w:pStyle w:val="ListParagraph"/>
        <w:numPr>
          <w:ilvl w:val="0"/>
          <w:numId w:val="34"/>
        </w:numPr>
        <w:spacing w:line="240" w:lineRule="auto"/>
        <w:ind w:left="1440"/>
      </w:pPr>
      <w:r w:rsidRPr="005D2351">
        <w:rPr>
          <w:rFonts w:ascii="Courier New" w:hAnsi="Courier New" w:cs="Courier New"/>
        </w:rPr>
        <w:t>selected</w:t>
      </w:r>
      <w:r>
        <w:t xml:space="preserve">: list the </w:t>
      </w:r>
      <w:proofErr w:type="spellStart"/>
      <w:r>
        <w:t>EasyCrypt</w:t>
      </w:r>
      <w:proofErr w:type="spellEnd"/>
      <w:r>
        <w:t xml:space="preserve"> axioms and lemmas that </w:t>
      </w:r>
      <w:proofErr w:type="gramStart"/>
      <w:r>
        <w:t>were sent</w:t>
      </w:r>
      <w:proofErr w:type="gramEnd"/>
      <w:r>
        <w:t xml:space="preserve"> to the SMT prover</w:t>
      </w:r>
    </w:p>
    <w:p w14:paraId="1776FA94" w14:textId="77777777" w:rsidR="009F22C2" w:rsidRDefault="009F22C2" w:rsidP="008F7885">
      <w:pPr>
        <w:pStyle w:val="ListParagraph"/>
        <w:numPr>
          <w:ilvl w:val="0"/>
          <w:numId w:val="35"/>
        </w:numPr>
        <w:spacing w:line="240" w:lineRule="auto"/>
        <w:ind w:left="1440"/>
      </w:pPr>
      <w:proofErr w:type="spellStart"/>
      <w:r w:rsidRPr="00894FF8">
        <w:rPr>
          <w:rFonts w:ascii="Courier New" w:hAnsi="Courier New" w:cs="Courier New"/>
        </w:rPr>
        <w:t>wantedlemmas</w:t>
      </w:r>
      <w:proofErr w:type="spellEnd"/>
      <w:r w:rsidRPr="00894FF8">
        <w:rPr>
          <w:rFonts w:ascii="Courier New" w:hAnsi="Courier New" w:cs="Courier New"/>
        </w:rPr>
        <w:t>=</w:t>
      </w:r>
      <w:proofErr w:type="spellStart"/>
      <w:r w:rsidRPr="00894FF8">
        <w:rPr>
          <w:rFonts w:ascii="Courier New" w:hAnsi="Courier New" w:cs="Courier New"/>
        </w:rPr>
        <w:t>dbhint</w:t>
      </w:r>
      <w:proofErr w:type="spellEnd"/>
      <w:r>
        <w:t>: select only the specified axioms and lemmas</w:t>
      </w:r>
    </w:p>
    <w:p w14:paraId="4A77CA3E" w14:textId="77777777" w:rsidR="009F22C2" w:rsidRDefault="009F22C2" w:rsidP="008F7885">
      <w:pPr>
        <w:pStyle w:val="ListParagraph"/>
        <w:numPr>
          <w:ilvl w:val="1"/>
          <w:numId w:val="34"/>
        </w:numPr>
        <w:spacing w:line="240" w:lineRule="auto"/>
        <w:ind w:left="2160"/>
      </w:pPr>
      <w:r>
        <w:t>A list of axioms and lemmas separated by spaces</w:t>
      </w:r>
    </w:p>
    <w:p w14:paraId="70969B7D" w14:textId="77777777" w:rsidR="009F22C2" w:rsidRPr="002D43E2" w:rsidRDefault="009F22C2" w:rsidP="008F7885">
      <w:pPr>
        <w:pStyle w:val="ListParagraph"/>
        <w:numPr>
          <w:ilvl w:val="1"/>
          <w:numId w:val="34"/>
        </w:numPr>
        <w:spacing w:line="240" w:lineRule="auto"/>
        <w:ind w:left="2160"/>
      </w:pPr>
      <w:r>
        <w:t xml:space="preserve">An axiom or lemma can </w:t>
      </w:r>
      <w:proofErr w:type="gramStart"/>
      <w:r>
        <w:t>be excluded</w:t>
      </w:r>
      <w:proofErr w:type="gramEnd"/>
      <w:r>
        <w:t xml:space="preserve"> by prefixing it with </w:t>
      </w:r>
      <w:r w:rsidRPr="008F7885">
        <w:t>–</w:t>
      </w:r>
      <w:r w:rsidRPr="002D43E2">
        <w:t xml:space="preserve"> </w:t>
      </w:r>
      <w:r>
        <w:t>(or use</w:t>
      </w:r>
      <w:r w:rsidRPr="002D43E2">
        <w:t xml:space="preserve"> </w:t>
      </w:r>
      <w:proofErr w:type="spellStart"/>
      <w:r w:rsidRPr="008F7885">
        <w:t>unwantedlemmas</w:t>
      </w:r>
      <w:proofErr w:type="spellEnd"/>
      <w:r>
        <w:t>)</w:t>
      </w:r>
    </w:p>
    <w:p w14:paraId="5CD80AFC" w14:textId="77777777" w:rsidR="009F22C2" w:rsidRDefault="009F22C2" w:rsidP="008F7885">
      <w:pPr>
        <w:pStyle w:val="ListParagraph"/>
        <w:numPr>
          <w:ilvl w:val="1"/>
          <w:numId w:val="34"/>
        </w:numPr>
        <w:spacing w:line="240" w:lineRule="auto"/>
        <w:ind w:left="2160"/>
      </w:pPr>
      <w:r>
        <w:t xml:space="preserve">All axioms and lemmas of theory </w:t>
      </w:r>
      <w:r w:rsidRPr="008F7885">
        <w:t>T</w:t>
      </w:r>
      <w:r>
        <w:t xml:space="preserve"> can </w:t>
      </w:r>
      <w:proofErr w:type="gramStart"/>
      <w:r>
        <w:t>be included</w:t>
      </w:r>
      <w:proofErr w:type="gramEnd"/>
      <w:r>
        <w:t xml:space="preserve"> (or excluded) using </w:t>
      </w:r>
      <w:r w:rsidRPr="008F7885">
        <w:t>@T</w:t>
      </w:r>
      <w:r>
        <w:t xml:space="preserve"> (or -</w:t>
      </w:r>
      <w:r w:rsidRPr="008F7885">
        <w:t>@T</w:t>
      </w:r>
      <w:r>
        <w:t>)</w:t>
      </w:r>
    </w:p>
    <w:p w14:paraId="672A5A0F" w14:textId="77777777" w:rsidR="009F22C2" w:rsidRDefault="009F22C2" w:rsidP="008F7885">
      <w:pPr>
        <w:pStyle w:val="ListParagraph"/>
        <w:numPr>
          <w:ilvl w:val="0"/>
          <w:numId w:val="35"/>
        </w:numPr>
        <w:spacing w:line="240" w:lineRule="auto"/>
        <w:ind w:left="1440"/>
      </w:pPr>
      <w:proofErr w:type="spellStart"/>
      <w:r w:rsidRPr="00894FF8">
        <w:rPr>
          <w:rFonts w:ascii="Courier New" w:hAnsi="Courier New" w:cs="Courier New"/>
        </w:rPr>
        <w:t>unwantedlemmas</w:t>
      </w:r>
      <w:proofErr w:type="spellEnd"/>
      <w:r w:rsidRPr="00894FF8">
        <w:rPr>
          <w:rFonts w:ascii="Courier New" w:hAnsi="Courier New" w:cs="Courier New"/>
        </w:rPr>
        <w:t>=</w:t>
      </w:r>
      <w:proofErr w:type="spellStart"/>
      <w:r w:rsidRPr="00894FF8">
        <w:rPr>
          <w:rFonts w:ascii="Courier New" w:hAnsi="Courier New" w:cs="Courier New"/>
        </w:rPr>
        <w:t>dbhint</w:t>
      </w:r>
      <w:proofErr w:type="spellEnd"/>
      <w:r>
        <w:t>: exclude the specified axioms, lemmas and theories</w:t>
      </w:r>
    </w:p>
    <w:p w14:paraId="5ECDDC98" w14:textId="77777777" w:rsidR="009F22C2" w:rsidRDefault="009F22C2" w:rsidP="008F7885">
      <w:pPr>
        <w:pStyle w:val="ListParagraph"/>
        <w:numPr>
          <w:ilvl w:val="0"/>
          <w:numId w:val="35"/>
        </w:numPr>
        <w:spacing w:line="240" w:lineRule="auto"/>
        <w:ind w:left="1440"/>
      </w:pPr>
      <w:r w:rsidRPr="00894FF8">
        <w:rPr>
          <w:rFonts w:ascii="Courier New" w:hAnsi="Courier New" w:cs="Courier New"/>
        </w:rPr>
        <w:t>all</w:t>
      </w:r>
      <w:r>
        <w:t xml:space="preserve">: select all available lemmas except </w:t>
      </w:r>
      <w:proofErr w:type="spellStart"/>
      <w:r w:rsidRPr="00891CBF">
        <w:rPr>
          <w:rFonts w:ascii="Courier New" w:hAnsi="Courier New" w:cs="Courier New"/>
        </w:rPr>
        <w:t>unwantedlemmas</w:t>
      </w:r>
      <w:proofErr w:type="spellEnd"/>
      <w:r>
        <w:t xml:space="preserve"> and those marked </w:t>
      </w:r>
      <w:proofErr w:type="spellStart"/>
      <w:r w:rsidRPr="00687B7B">
        <w:rPr>
          <w:rFonts w:ascii="Courier New" w:hAnsi="Courier New" w:cs="Courier New"/>
        </w:rPr>
        <w:t>nosmt</w:t>
      </w:r>
      <w:proofErr w:type="spellEnd"/>
    </w:p>
    <w:p w14:paraId="1A94A9AF" w14:textId="77777777" w:rsidR="009F22C2" w:rsidRDefault="009F22C2" w:rsidP="008F7885">
      <w:pPr>
        <w:pStyle w:val="ListParagraph"/>
        <w:numPr>
          <w:ilvl w:val="1"/>
          <w:numId w:val="34"/>
        </w:numPr>
        <w:spacing w:line="240" w:lineRule="auto"/>
        <w:ind w:left="2160"/>
      </w:pPr>
      <w:r>
        <w:lastRenderedPageBreak/>
        <w:t>T</w:t>
      </w:r>
      <w:r w:rsidRPr="0025701B">
        <w:t xml:space="preserve">his option </w:t>
      </w:r>
      <w:r>
        <w:t xml:space="preserve">causes the </w:t>
      </w:r>
      <w:proofErr w:type="spellStart"/>
      <w:r w:rsidRPr="008F7885">
        <w:t>wantedlemmas</w:t>
      </w:r>
      <w:proofErr w:type="spellEnd"/>
      <w:r>
        <w:t xml:space="preserve"> option to </w:t>
      </w:r>
      <w:proofErr w:type="gramStart"/>
      <w:r>
        <w:t>be ignored</w:t>
      </w:r>
      <w:proofErr w:type="gramEnd"/>
    </w:p>
    <w:p w14:paraId="543E58B8" w14:textId="77777777" w:rsidR="009F22C2" w:rsidRDefault="009F22C2" w:rsidP="008F7885">
      <w:pPr>
        <w:pStyle w:val="ListParagraph"/>
        <w:numPr>
          <w:ilvl w:val="0"/>
          <w:numId w:val="35"/>
        </w:numPr>
        <w:spacing w:line="240" w:lineRule="auto"/>
        <w:ind w:left="1440"/>
      </w:pPr>
      <w:r>
        <w:rPr>
          <w:rFonts w:ascii="Courier New" w:hAnsi="Courier New" w:cs="Courier New"/>
        </w:rPr>
        <w:t>n</w:t>
      </w:r>
      <w:r>
        <w:t xml:space="preserve"> or </w:t>
      </w:r>
      <w:proofErr w:type="spellStart"/>
      <w:r w:rsidRPr="000D0BC7">
        <w:rPr>
          <w:rFonts w:ascii="Courier New" w:hAnsi="Courier New" w:cs="Courier New"/>
        </w:rPr>
        <w:t>maxlemmas</w:t>
      </w:r>
      <w:proofErr w:type="spellEnd"/>
      <w:r w:rsidRPr="000D0BC7">
        <w:rPr>
          <w:rFonts w:ascii="Courier New" w:hAnsi="Courier New" w:cs="Courier New"/>
        </w:rPr>
        <w:t>=n</w:t>
      </w:r>
      <w:r>
        <w:t xml:space="preserve">: the maximum number of lemmas that may </w:t>
      </w:r>
      <w:proofErr w:type="gramStart"/>
      <w:r>
        <w:t>be selected</w:t>
      </w:r>
      <w:proofErr w:type="gramEnd"/>
    </w:p>
    <w:p w14:paraId="76DE62E2" w14:textId="77777777" w:rsidR="009F22C2" w:rsidRDefault="009F22C2" w:rsidP="008F7885">
      <w:pPr>
        <w:pStyle w:val="ListParagraph"/>
        <w:numPr>
          <w:ilvl w:val="1"/>
          <w:numId w:val="34"/>
        </w:numPr>
        <w:spacing w:line="240" w:lineRule="auto"/>
        <w:ind w:left="2160"/>
      </w:pPr>
      <w:r>
        <w:t xml:space="preserve">This option may </w:t>
      </w:r>
      <w:proofErr w:type="gramStart"/>
      <w:r>
        <w:t>be broken</w:t>
      </w:r>
      <w:proofErr w:type="gramEnd"/>
      <w:r>
        <w:t xml:space="preserve"> in the current version</w:t>
      </w:r>
    </w:p>
    <w:p w14:paraId="4C846259" w14:textId="77777777" w:rsidR="009F22C2" w:rsidRDefault="009F22C2" w:rsidP="008F7885">
      <w:pPr>
        <w:pStyle w:val="ListParagraph"/>
        <w:numPr>
          <w:ilvl w:val="0"/>
          <w:numId w:val="35"/>
        </w:numPr>
        <w:spacing w:line="240" w:lineRule="auto"/>
        <w:ind w:left="1440"/>
      </w:pPr>
      <w:r w:rsidRPr="00894FF8">
        <w:rPr>
          <w:rFonts w:ascii="Courier New" w:hAnsi="Courier New" w:cs="Courier New"/>
        </w:rPr>
        <w:t>iterate</w:t>
      </w:r>
      <w:r>
        <w:t>: incrementally augment the number of selected lemmas</w:t>
      </w:r>
    </w:p>
    <w:p w14:paraId="2227B5E3" w14:textId="77777777" w:rsidR="0063241A" w:rsidRPr="003553A2" w:rsidRDefault="0063241A" w:rsidP="0063241A">
      <w:pPr>
        <w:pStyle w:val="ListParagraph"/>
        <w:numPr>
          <w:ilvl w:val="0"/>
          <w:numId w:val="35"/>
        </w:numPr>
        <w:spacing w:line="240" w:lineRule="auto"/>
        <w:ind w:left="1440"/>
      </w:pPr>
      <w:r w:rsidRPr="005D2351">
        <w:rPr>
          <w:rFonts w:ascii="Courier New" w:hAnsi="Courier New" w:cs="Courier New"/>
        </w:rPr>
        <w:t>lazy</w:t>
      </w:r>
      <w:r w:rsidRPr="003553A2">
        <w:t xml:space="preserve">: how this affects the </w:t>
      </w:r>
      <w:proofErr w:type="spellStart"/>
      <w:r w:rsidRPr="003553A2">
        <w:t>smt</w:t>
      </w:r>
      <w:proofErr w:type="spellEnd"/>
      <w:r w:rsidRPr="003553A2">
        <w:t xml:space="preserve"> tactic and/or SMT provers is unclear</w:t>
      </w:r>
    </w:p>
    <w:p w14:paraId="6879781D" w14:textId="77777777" w:rsidR="0063241A" w:rsidRPr="003553A2" w:rsidRDefault="0063241A" w:rsidP="0063241A">
      <w:pPr>
        <w:pStyle w:val="ListParagraph"/>
        <w:numPr>
          <w:ilvl w:val="0"/>
          <w:numId w:val="35"/>
        </w:numPr>
        <w:spacing w:line="240" w:lineRule="auto"/>
        <w:ind w:left="1440"/>
      </w:pPr>
      <w:r w:rsidRPr="005D2351">
        <w:rPr>
          <w:rFonts w:ascii="Courier New" w:hAnsi="Courier New" w:cs="Courier New"/>
        </w:rPr>
        <w:t>full</w:t>
      </w:r>
      <w:r w:rsidRPr="003553A2">
        <w:t xml:space="preserve">: how this affects the </w:t>
      </w:r>
      <w:proofErr w:type="spellStart"/>
      <w:r w:rsidRPr="003553A2">
        <w:t>smt</w:t>
      </w:r>
      <w:proofErr w:type="spellEnd"/>
      <w:r w:rsidRPr="003553A2">
        <w:t xml:space="preserve"> tactic and/or SMT provers is unclear</w:t>
      </w:r>
    </w:p>
    <w:p w14:paraId="297A229A" w14:textId="553325CB" w:rsidR="00DD6020" w:rsidRDefault="00DD6020" w:rsidP="00E00986">
      <w:pPr>
        <w:pStyle w:val="ListParagraph"/>
        <w:numPr>
          <w:ilvl w:val="0"/>
          <w:numId w:val="28"/>
        </w:numPr>
      </w:pPr>
      <w:r>
        <w:t>Starting and ending a session</w:t>
      </w:r>
    </w:p>
    <w:p w14:paraId="2BB2866D" w14:textId="05D298D8" w:rsidR="006C2C01" w:rsidRDefault="002A6D74" w:rsidP="006C2C01">
      <w:pPr>
        <w:pStyle w:val="Codesnippet"/>
        <w:ind w:left="1080"/>
      </w:pPr>
      <w:r>
        <w:t>real</w:t>
      </w:r>
      <w:r w:rsidR="006C2C01">
        <w:t>.</w:t>
      </w:r>
    </w:p>
    <w:p w14:paraId="1DF2AE3F" w14:textId="27CCC258" w:rsidR="002A6D74" w:rsidRDefault="002A6D74" w:rsidP="006C2C01">
      <w:pPr>
        <w:pStyle w:val="Codesnippet"/>
        <w:ind w:left="1080"/>
      </w:pPr>
      <w:r>
        <w:t>ideal.</w:t>
      </w:r>
    </w:p>
    <w:p w14:paraId="77632B7C" w14:textId="167501E4" w:rsidR="002A6D74" w:rsidRDefault="002A6D74" w:rsidP="006C2C01">
      <w:pPr>
        <w:pStyle w:val="Codesnippet"/>
        <w:ind w:left="1080"/>
      </w:pPr>
      <w:r>
        <w:t>finish.</w:t>
      </w:r>
    </w:p>
    <w:p w14:paraId="7ADBD711" w14:textId="5A6F800B" w:rsidR="006C2C01" w:rsidRDefault="006C2C01" w:rsidP="006C2C01">
      <w:pPr>
        <w:ind w:left="720"/>
      </w:pPr>
      <w:r>
        <w:t xml:space="preserve">where </w:t>
      </w:r>
      <w:r w:rsidR="00161782" w:rsidRPr="00161782">
        <w:rPr>
          <w:rFonts w:ascii="Courier New" w:hAnsi="Courier New" w:cs="Courier New"/>
        </w:rPr>
        <w:t>real</w:t>
      </w:r>
      <w:r w:rsidR="00161782">
        <w:t xml:space="preserve"> starts a session in the real world, </w:t>
      </w:r>
      <w:r w:rsidR="00161782" w:rsidRPr="00161782">
        <w:rPr>
          <w:rFonts w:ascii="Courier New" w:hAnsi="Courier New" w:cs="Courier New"/>
        </w:rPr>
        <w:t>ideal</w:t>
      </w:r>
      <w:r w:rsidR="00161782">
        <w:t xml:space="preserve"> starts a session in the ideal world and finish ends the current session</w:t>
      </w:r>
      <w:r>
        <w:t>.</w:t>
      </w:r>
    </w:p>
    <w:p w14:paraId="2A30578B" w14:textId="5EB3E7A6" w:rsidR="00DD6020" w:rsidRDefault="00DD6020" w:rsidP="00E00986">
      <w:pPr>
        <w:pStyle w:val="ListParagraph"/>
        <w:numPr>
          <w:ilvl w:val="0"/>
          <w:numId w:val="28"/>
        </w:numPr>
      </w:pPr>
      <w:r>
        <w:t>Sending messages</w:t>
      </w:r>
    </w:p>
    <w:p w14:paraId="352E7183" w14:textId="4FBCD9D1" w:rsidR="006C2C01" w:rsidRDefault="00AD0636" w:rsidP="006C2C01">
      <w:pPr>
        <w:pStyle w:val="Codesnippet"/>
        <w:ind w:left="1080"/>
      </w:pPr>
      <w:r>
        <w:t>sen</w:t>
      </w:r>
      <w:r w:rsidR="006C2C01">
        <w:t>d</w:t>
      </w:r>
      <w:r w:rsidR="006C2C01" w:rsidRPr="001E52AB">
        <w:t xml:space="preserve"> </w:t>
      </w:r>
      <w:proofErr w:type="spellStart"/>
      <w:r>
        <w:t>source_port</w:t>
      </w:r>
      <w:proofErr w:type="spellEnd"/>
      <w:r>
        <w:t xml:space="preserve"> @ message-path @ </w:t>
      </w:r>
      <w:proofErr w:type="spellStart"/>
      <w:r>
        <w:t>destination_port</w:t>
      </w:r>
      <w:proofErr w:type="spellEnd"/>
      <w:r w:rsidR="006C2C01">
        <w:t>.</w:t>
      </w:r>
    </w:p>
    <w:p w14:paraId="734C5974" w14:textId="5A5BB911" w:rsidR="00EF170C" w:rsidRDefault="00EF170C" w:rsidP="006C2C01">
      <w:pPr>
        <w:pStyle w:val="Codesnippet"/>
        <w:ind w:left="1080"/>
      </w:pPr>
      <w:r>
        <w:t xml:space="preserve">send </w:t>
      </w:r>
      <w:proofErr w:type="spellStart"/>
      <w:r>
        <w:t>source_addr</w:t>
      </w:r>
      <w:proofErr w:type="spellEnd"/>
      <w:r>
        <w:t xml:space="preserve"> $ message-path $ </w:t>
      </w:r>
      <w:proofErr w:type="spellStart"/>
      <w:r>
        <w:t>destination_addr</w:t>
      </w:r>
      <w:proofErr w:type="spellEnd"/>
      <w:r>
        <w:t>.</w:t>
      </w:r>
    </w:p>
    <w:p w14:paraId="3D06DA9D" w14:textId="71A558D7" w:rsidR="00784530" w:rsidRDefault="006C2C01" w:rsidP="006C2C01">
      <w:pPr>
        <w:ind w:left="720"/>
      </w:pPr>
      <w:r>
        <w:t xml:space="preserve">where </w:t>
      </w:r>
      <w:proofErr w:type="spellStart"/>
      <w:r w:rsidR="00AD0636" w:rsidRPr="00EF170C">
        <w:rPr>
          <w:rFonts w:ascii="Courier New" w:hAnsi="Courier New" w:cs="Courier New"/>
        </w:rPr>
        <w:t>source_port</w:t>
      </w:r>
      <w:proofErr w:type="spellEnd"/>
      <w:r w:rsidR="00AD0636">
        <w:t xml:space="preserve"> and </w:t>
      </w:r>
      <w:proofErr w:type="spellStart"/>
      <w:r w:rsidR="00AD0636" w:rsidRPr="00EF170C">
        <w:rPr>
          <w:rFonts w:ascii="Courier New" w:hAnsi="Courier New" w:cs="Courier New"/>
        </w:rPr>
        <w:t>destination_port</w:t>
      </w:r>
      <w:proofErr w:type="spellEnd"/>
      <w:r w:rsidR="00AD0636">
        <w:t xml:space="preserve"> are expressions of type </w:t>
      </w:r>
      <w:r w:rsidR="00AD0636" w:rsidRPr="00BA3B57">
        <w:rPr>
          <w:rFonts w:ascii="Courier New" w:hAnsi="Courier New" w:cs="Courier New"/>
        </w:rPr>
        <w:t>port</w:t>
      </w:r>
      <w:r w:rsidR="00C44CED">
        <w:t xml:space="preserve">, which must </w:t>
      </w:r>
      <w:proofErr w:type="gramStart"/>
      <w:r w:rsidR="00C44CED">
        <w:t>be enclosed</w:t>
      </w:r>
      <w:proofErr w:type="gramEnd"/>
      <w:r w:rsidR="00C44CED">
        <w:t xml:space="preserve"> in parentheses unless they are </w:t>
      </w:r>
      <w:r w:rsidR="008E1B0D">
        <w:t>variable names</w:t>
      </w:r>
      <w:r w:rsidR="006F33B8">
        <w:t xml:space="preserve">. If </w:t>
      </w:r>
      <w:r w:rsidR="00E1454F">
        <w:t>either</w:t>
      </w:r>
      <w:r w:rsidR="006F33B8">
        <w:t xml:space="preserve"> port </w:t>
      </w:r>
      <w:r w:rsidR="00C64458">
        <w:t>belongs to</w:t>
      </w:r>
      <w:r w:rsidR="006F33B8">
        <w:t xml:space="preserve"> the functionality, </w:t>
      </w:r>
      <w:r w:rsidR="00B17579">
        <w:t xml:space="preserve">you </w:t>
      </w:r>
      <w:r w:rsidR="00E1454F">
        <w:t>may</w:t>
      </w:r>
      <w:r w:rsidR="00B17579">
        <w:t xml:space="preserve"> instead provide only </w:t>
      </w:r>
      <w:r w:rsidR="00E1454F">
        <w:t>its</w:t>
      </w:r>
      <w:r w:rsidR="00B17579">
        <w:t xml:space="preserve"> address </w:t>
      </w:r>
      <w:r w:rsidR="00001B28">
        <w:t xml:space="preserve">and use </w:t>
      </w:r>
      <w:r w:rsidR="00001B28" w:rsidRPr="00001B28">
        <w:rPr>
          <w:rFonts w:ascii="Courier New" w:hAnsi="Courier New" w:cs="Courier New"/>
        </w:rPr>
        <w:t>$</w:t>
      </w:r>
      <w:r w:rsidR="00001B28">
        <w:t xml:space="preserve"> in place of </w:t>
      </w:r>
      <w:r w:rsidR="00001B28" w:rsidRPr="00001B28">
        <w:rPr>
          <w:rFonts w:ascii="Courier New" w:hAnsi="Courier New" w:cs="Courier New"/>
        </w:rPr>
        <w:t>@</w:t>
      </w:r>
      <w:r w:rsidR="00001B28">
        <w:t>.</w:t>
      </w:r>
    </w:p>
    <w:p w14:paraId="51C58AE7" w14:textId="0A6A2340" w:rsidR="006C2C01" w:rsidRDefault="00784530" w:rsidP="006C2C01">
      <w:pPr>
        <w:ind w:left="720"/>
      </w:pPr>
      <w:r>
        <w:t>and where</w:t>
      </w:r>
      <w:r w:rsidR="008E1B0D">
        <w:t xml:space="preserve"> </w:t>
      </w:r>
      <w:r w:rsidR="008E1B0D" w:rsidRPr="00BA3B57">
        <w:rPr>
          <w:rFonts w:ascii="Courier New" w:hAnsi="Courier New" w:cs="Courier New"/>
        </w:rPr>
        <w:t>message-path</w:t>
      </w:r>
      <w:r w:rsidR="008E1B0D">
        <w:t xml:space="preserve"> has the form</w:t>
      </w:r>
    </w:p>
    <w:p w14:paraId="290ADC81" w14:textId="77777777" w:rsidR="00DC1BE0" w:rsidRDefault="008E1B0D" w:rsidP="008E1B0D">
      <w:pPr>
        <w:pStyle w:val="Codesnippet"/>
        <w:ind w:left="1080"/>
      </w:pPr>
      <w:r>
        <w:t>theory-</w:t>
      </w:r>
      <w:proofErr w:type="gramStart"/>
      <w:r>
        <w:t>name .</w:t>
      </w:r>
      <w:proofErr w:type="gramEnd"/>
      <w:r>
        <w:t xml:space="preserve"> </w:t>
      </w:r>
      <w:r w:rsidR="008D002E">
        <w:t>[ composite-interface-</w:t>
      </w:r>
      <w:proofErr w:type="gramStart"/>
      <w:r w:rsidR="008D002E">
        <w:t>name .</w:t>
      </w:r>
      <w:proofErr w:type="gramEnd"/>
      <w:r w:rsidR="008D002E">
        <w:t xml:space="preserve"> ] .</w:t>
      </w:r>
    </w:p>
    <w:p w14:paraId="4338DA3C" w14:textId="7FD51B28" w:rsidR="008E1B0D" w:rsidRDefault="00DC1BE0" w:rsidP="008E1B0D">
      <w:pPr>
        <w:pStyle w:val="Codesnippet"/>
        <w:ind w:left="1080"/>
      </w:pPr>
      <w:r>
        <w:t xml:space="preserve"> </w:t>
      </w:r>
      <w:r w:rsidR="008E1B0D">
        <w:t xml:space="preserve"> </w:t>
      </w:r>
      <w:r w:rsidR="008D002E">
        <w:t>basic-interface-</w:t>
      </w:r>
      <w:proofErr w:type="gramStart"/>
      <w:r w:rsidR="008D002E">
        <w:t>name</w:t>
      </w:r>
      <w:r>
        <w:t xml:space="preserve"> .</w:t>
      </w:r>
      <w:proofErr w:type="gramEnd"/>
      <w:r>
        <w:t xml:space="preserve"> message-type (msg-</w:t>
      </w:r>
      <w:proofErr w:type="spellStart"/>
      <w:r>
        <w:t>arg</w:t>
      </w:r>
      <w:r w:rsidR="00EF170C">
        <w:t>s</w:t>
      </w:r>
      <w:proofErr w:type="spellEnd"/>
      <w:r w:rsidR="00EF170C">
        <w:t>)</w:t>
      </w:r>
      <w:r w:rsidR="008E1B0D">
        <w:t>.</w:t>
      </w:r>
    </w:p>
    <w:p w14:paraId="221A6468" w14:textId="2D292360" w:rsidR="001E663A" w:rsidRDefault="001E663A" w:rsidP="001E663A">
      <w:pPr>
        <w:ind w:left="720"/>
      </w:pPr>
      <w:r>
        <w:t xml:space="preserve">If there are no message arguments, the parentheses may </w:t>
      </w:r>
      <w:proofErr w:type="gramStart"/>
      <w:r>
        <w:t>be omitted</w:t>
      </w:r>
      <w:proofErr w:type="gramEnd"/>
      <w:r>
        <w:t>.</w:t>
      </w:r>
    </w:p>
    <w:p w14:paraId="2A516BC1" w14:textId="32F812C0" w:rsidR="007B5C44" w:rsidRDefault="007B5C44" w:rsidP="00E00986">
      <w:pPr>
        <w:pStyle w:val="ListParagraph"/>
        <w:numPr>
          <w:ilvl w:val="0"/>
          <w:numId w:val="28"/>
        </w:numPr>
      </w:pPr>
      <w:r>
        <w:t>Executing the functionality</w:t>
      </w:r>
    </w:p>
    <w:p w14:paraId="261DAA39" w14:textId="4E2969B5" w:rsidR="006C2C01" w:rsidRDefault="009B73D4" w:rsidP="006C2C01">
      <w:pPr>
        <w:pStyle w:val="Codesnippet"/>
        <w:ind w:left="1080"/>
      </w:pPr>
      <w:r>
        <w:t>step</w:t>
      </w:r>
      <w:r w:rsidR="006C2C01">
        <w:t>.</w:t>
      </w:r>
    </w:p>
    <w:p w14:paraId="2FF7FB45" w14:textId="5984391A" w:rsidR="009B73D4" w:rsidRDefault="009B73D4" w:rsidP="006C2C01">
      <w:pPr>
        <w:pStyle w:val="Codesnippet"/>
        <w:ind w:left="1080"/>
      </w:pPr>
      <w:r>
        <w:t>run.</w:t>
      </w:r>
    </w:p>
    <w:p w14:paraId="5B1818AF" w14:textId="5AA02082" w:rsidR="006C2C01" w:rsidRDefault="006C2C01" w:rsidP="006C2C01">
      <w:pPr>
        <w:ind w:left="720"/>
      </w:pPr>
      <w:r>
        <w:t xml:space="preserve">where </w:t>
      </w:r>
      <w:r w:rsidR="00824664" w:rsidRPr="00D93D04">
        <w:rPr>
          <w:rFonts w:ascii="Courier New" w:hAnsi="Courier New" w:cs="Courier New"/>
        </w:rPr>
        <w:t>step</w:t>
      </w:r>
      <w:r w:rsidR="00287A62">
        <w:t xml:space="preserve"> executes the current statement of the active state machine</w:t>
      </w:r>
      <w:r w:rsidR="00997CD8">
        <w:t xml:space="preserve"> or routes and delivers a message and </w:t>
      </w:r>
      <w:r w:rsidR="00997CD8" w:rsidRPr="00D93D04">
        <w:rPr>
          <w:rFonts w:ascii="Courier New" w:hAnsi="Courier New" w:cs="Courier New"/>
        </w:rPr>
        <w:t>run</w:t>
      </w:r>
      <w:r w:rsidR="00997CD8">
        <w:t xml:space="preserve"> </w:t>
      </w:r>
      <w:r w:rsidR="00D93D04">
        <w:t>executes steps until the functionality yields control</w:t>
      </w:r>
      <w:r>
        <w:t>.</w:t>
      </w:r>
      <w:r w:rsidR="009145D4">
        <w:t xml:space="preserve"> These commands </w:t>
      </w:r>
      <w:proofErr w:type="gramStart"/>
      <w:r w:rsidR="009145D4">
        <w:t>are also used</w:t>
      </w:r>
      <w:proofErr w:type="gramEnd"/>
      <w:r w:rsidR="009145D4">
        <w:t xml:space="preserve"> after a </w:t>
      </w:r>
      <w:r w:rsidR="006925EF">
        <w:t>null message transferring control between the environment and adversary.</w:t>
      </w:r>
    </w:p>
    <w:p w14:paraId="066E602F" w14:textId="16F94AAA" w:rsidR="006925EF" w:rsidRDefault="006925EF" w:rsidP="006C2C01">
      <w:pPr>
        <w:ind w:left="720"/>
      </w:pPr>
      <w:r>
        <w:t xml:space="preserve">The </w:t>
      </w:r>
      <w:r w:rsidRPr="00995291">
        <w:rPr>
          <w:rFonts w:ascii="Courier New" w:hAnsi="Courier New" w:cs="Courier New"/>
        </w:rPr>
        <w:t>step</w:t>
      </w:r>
      <w:r>
        <w:t xml:space="preserve"> command can optionally </w:t>
      </w:r>
      <w:r w:rsidR="008F660B">
        <w:t>specify</w:t>
      </w:r>
      <w:r>
        <w:t xml:space="preserve"> </w:t>
      </w:r>
      <w:r w:rsidR="00995291">
        <w:t xml:space="preserve">SMT </w:t>
      </w:r>
      <w:r w:rsidR="008F660B">
        <w:t>settings</w:t>
      </w:r>
      <w:r w:rsidR="005837E2">
        <w:t>:</w:t>
      </w:r>
    </w:p>
    <w:p w14:paraId="2653EA4A" w14:textId="2232A778" w:rsidR="005837E2" w:rsidRDefault="005837E2" w:rsidP="005837E2">
      <w:pPr>
        <w:pStyle w:val="Codesnippet"/>
        <w:ind w:left="1080"/>
      </w:pPr>
      <w:r>
        <w:t>step</w:t>
      </w:r>
      <w:r w:rsidR="00770C30">
        <w:t xml:space="preserve"> prover</w:t>
      </w:r>
      <w:r>
        <w:t xml:space="preserve"> </w:t>
      </w:r>
      <w:proofErr w:type="spellStart"/>
      <w:r>
        <w:t>smt</w:t>
      </w:r>
      <w:proofErr w:type="spellEnd"/>
      <w:r>
        <w:t>-</w:t>
      </w:r>
      <w:r w:rsidR="00847355">
        <w:t>info</w:t>
      </w:r>
      <w:r w:rsidR="00AF5A1A">
        <w:t xml:space="preserve"> hint</w:t>
      </w:r>
      <w:r w:rsidR="00B27C09">
        <w:t xml:space="preserve"> [</w:t>
      </w:r>
      <w:r w:rsidR="00D428E1">
        <w:t xml:space="preserve"> remove-lemmas</w:t>
      </w:r>
      <w:r w:rsidR="00B27C09">
        <w:t xml:space="preserve"> /</w:t>
      </w:r>
      <w:r w:rsidR="00D428E1">
        <w:t xml:space="preserve"> add-</w:t>
      </w:r>
      <w:proofErr w:type="gramStart"/>
      <w:r w:rsidR="00D428E1">
        <w:t>lemmas</w:t>
      </w:r>
      <w:r w:rsidR="00B27C09">
        <w:t xml:space="preserve"> ]</w:t>
      </w:r>
      <w:proofErr w:type="gramEnd"/>
      <w:r w:rsidR="00D428E1">
        <w:t>/</w:t>
      </w:r>
      <w:r>
        <w:t>.</w:t>
      </w:r>
    </w:p>
    <w:p w14:paraId="778EF4CE" w14:textId="4786D240" w:rsidR="00AF5A1A" w:rsidRDefault="00AF5A1A" w:rsidP="00AF5A1A">
      <w:pPr>
        <w:ind w:left="720"/>
      </w:pPr>
      <w:r>
        <w:t xml:space="preserve">where </w:t>
      </w:r>
      <w:proofErr w:type="spellStart"/>
      <w:r w:rsidR="00883ABF" w:rsidRPr="00883ABF">
        <w:rPr>
          <w:rFonts w:ascii="Courier New" w:hAnsi="Courier New" w:cs="Courier New"/>
        </w:rPr>
        <w:t>smt</w:t>
      </w:r>
      <w:proofErr w:type="spellEnd"/>
      <w:r w:rsidR="00883ABF" w:rsidRPr="00883ABF">
        <w:rPr>
          <w:rFonts w:ascii="Courier New" w:hAnsi="Courier New" w:cs="Courier New"/>
        </w:rPr>
        <w:t>-</w:t>
      </w:r>
      <w:r w:rsidR="00847355">
        <w:rPr>
          <w:rFonts w:ascii="Courier New" w:hAnsi="Courier New" w:cs="Courier New"/>
        </w:rPr>
        <w:t>info</w:t>
      </w:r>
      <w:r w:rsidR="00883ABF">
        <w:t xml:space="preserve"> use</w:t>
      </w:r>
      <w:r w:rsidR="00F67FC6">
        <w:t>s</w:t>
      </w:r>
      <w:r>
        <w:t xml:space="preserve"> the syntax</w:t>
      </w:r>
      <w:r w:rsidR="006F2258">
        <w:t xml:space="preserve"> above for global SMT parameters</w:t>
      </w:r>
      <w:r w:rsidR="0004038E">
        <w:t xml:space="preserve"> and </w:t>
      </w:r>
      <w:r w:rsidR="0004038E" w:rsidRPr="0045250A">
        <w:rPr>
          <w:rFonts w:ascii="Courier New" w:hAnsi="Courier New" w:cs="Courier New"/>
        </w:rPr>
        <w:t>remove-lemmas</w:t>
      </w:r>
      <w:r w:rsidR="0004038E">
        <w:t xml:space="preserve"> and </w:t>
      </w:r>
      <w:r w:rsidR="0004038E" w:rsidRPr="0045250A">
        <w:rPr>
          <w:rFonts w:ascii="Courier New" w:hAnsi="Courier New" w:cs="Courier New"/>
        </w:rPr>
        <w:t>add-lemmas</w:t>
      </w:r>
      <w:r w:rsidR="0004038E">
        <w:t xml:space="preserve"> are both lists of qualified identifiers </w:t>
      </w:r>
      <w:r w:rsidR="00720C88">
        <w:t>separated by commas</w:t>
      </w:r>
      <w:r w:rsidR="005464E1">
        <w:t>. These</w:t>
      </w:r>
      <w:r w:rsidR="00381BDE">
        <w:t xml:space="preserve"> </w:t>
      </w:r>
      <w:r w:rsidR="00B77634">
        <w:t>settings</w:t>
      </w:r>
      <w:r w:rsidR="005464E1">
        <w:t xml:space="preserve"> </w:t>
      </w:r>
      <w:r w:rsidR="00DC2BA5">
        <w:t>take precedence over</w:t>
      </w:r>
      <w:r w:rsidR="005464E1">
        <w:t xml:space="preserve"> </w:t>
      </w:r>
      <w:r w:rsidR="00B77634">
        <w:t xml:space="preserve">any </w:t>
      </w:r>
      <w:r w:rsidR="005464E1">
        <w:t xml:space="preserve">global </w:t>
      </w:r>
      <w:r w:rsidR="00B77634">
        <w:t>settings</w:t>
      </w:r>
      <w:r w:rsidR="005464E1">
        <w:t xml:space="preserve"> </w:t>
      </w:r>
      <w:r w:rsidR="00B77634">
        <w:t xml:space="preserve">that are active but apply only to this </w:t>
      </w:r>
      <w:r w:rsidR="00B77634" w:rsidRPr="00B77634">
        <w:rPr>
          <w:rFonts w:ascii="Courier New" w:hAnsi="Courier New" w:cs="Courier New"/>
        </w:rPr>
        <w:t>step</w:t>
      </w:r>
      <w:r w:rsidR="005464E1">
        <w:t>.</w:t>
      </w:r>
    </w:p>
    <w:p w14:paraId="1A280BD8" w14:textId="2250EC3D" w:rsidR="00DD6020" w:rsidRDefault="007B5C44" w:rsidP="00E00986">
      <w:pPr>
        <w:pStyle w:val="ListParagraph"/>
        <w:numPr>
          <w:ilvl w:val="0"/>
          <w:numId w:val="28"/>
        </w:numPr>
      </w:pPr>
      <w:r>
        <w:t>Asserting effects</w:t>
      </w:r>
      <w:r w:rsidR="00A9522A">
        <w:br/>
        <w:t xml:space="preserve">The expected effect of a </w:t>
      </w:r>
      <w:r w:rsidR="00A9522A" w:rsidRPr="00B456AB">
        <w:rPr>
          <w:rFonts w:ascii="Courier New" w:hAnsi="Courier New" w:cs="Courier New"/>
        </w:rPr>
        <w:t>run</w:t>
      </w:r>
      <w:r w:rsidR="00A9522A">
        <w:t xml:space="preserve"> or </w:t>
      </w:r>
      <w:r w:rsidR="00A9522A" w:rsidRPr="00B456AB">
        <w:rPr>
          <w:rFonts w:ascii="Courier New" w:hAnsi="Courier New" w:cs="Courier New"/>
        </w:rPr>
        <w:t>step</w:t>
      </w:r>
      <w:r w:rsidR="00A9522A">
        <w:t xml:space="preserve"> command can </w:t>
      </w:r>
      <w:proofErr w:type="gramStart"/>
      <w:r w:rsidR="00A9522A">
        <w:t>be asserted</w:t>
      </w:r>
      <w:proofErr w:type="gramEnd"/>
      <w:r w:rsidR="00A9522A">
        <w:t xml:space="preserve"> immediately after </w:t>
      </w:r>
      <w:r w:rsidR="00B456AB">
        <w:t>with one of</w:t>
      </w:r>
    </w:p>
    <w:p w14:paraId="50A5AC65" w14:textId="6D983075" w:rsidR="006C2C01" w:rsidRDefault="006C2C01" w:rsidP="006C2C01">
      <w:pPr>
        <w:pStyle w:val="Codesnippet"/>
        <w:ind w:left="1080"/>
      </w:pPr>
      <w:r>
        <w:t>assert</w:t>
      </w:r>
      <w:r w:rsidRPr="001E52AB">
        <w:t xml:space="preserve"> </w:t>
      </w:r>
      <w:r w:rsidR="009B73D4">
        <w:t>rand</w:t>
      </w:r>
      <w:r>
        <w:t>.</w:t>
      </w:r>
    </w:p>
    <w:p w14:paraId="33FB7955" w14:textId="779A26E6" w:rsidR="009B73D4" w:rsidRDefault="009B73D4" w:rsidP="006C2C01">
      <w:pPr>
        <w:pStyle w:val="Codesnippet"/>
        <w:ind w:left="1080"/>
      </w:pPr>
      <w:r>
        <w:lastRenderedPageBreak/>
        <w:t xml:space="preserve">assert </w:t>
      </w:r>
      <w:proofErr w:type="spellStart"/>
      <w:r>
        <w:t>fail_out</w:t>
      </w:r>
      <w:proofErr w:type="spellEnd"/>
      <w:r>
        <w:t>.</w:t>
      </w:r>
    </w:p>
    <w:p w14:paraId="17F12C2C" w14:textId="6888AD12" w:rsidR="009B73D4" w:rsidRDefault="009B73D4" w:rsidP="006C2C01">
      <w:pPr>
        <w:pStyle w:val="Codesnippet"/>
        <w:ind w:left="1080"/>
      </w:pPr>
      <w:r>
        <w:t xml:space="preserve">assert </w:t>
      </w:r>
      <w:proofErr w:type="spellStart"/>
      <w:r>
        <w:t>msg_out</w:t>
      </w:r>
      <w:proofErr w:type="spellEnd"/>
      <w:r>
        <w:t xml:space="preserve"> </w:t>
      </w:r>
      <w:bookmarkStart w:id="65" w:name="_Hlk160517694"/>
      <w:r>
        <w:t>sent-message</w:t>
      </w:r>
      <w:bookmarkEnd w:id="65"/>
      <w:r>
        <w:t xml:space="preserve"> entity-with-control</w:t>
      </w:r>
      <w:r w:rsidR="00001D91">
        <w:t>.</w:t>
      </w:r>
    </w:p>
    <w:p w14:paraId="4E8ED505" w14:textId="2284A781" w:rsidR="00001D91" w:rsidRDefault="00001D91" w:rsidP="006C2C01">
      <w:pPr>
        <w:pStyle w:val="Codesnippet"/>
        <w:ind w:left="1080"/>
      </w:pPr>
      <w:r>
        <w:t>assert ok.</w:t>
      </w:r>
    </w:p>
    <w:p w14:paraId="7ED3923A" w14:textId="535ACA90" w:rsidR="006C2C01" w:rsidRDefault="006C2C01" w:rsidP="006C2C01">
      <w:pPr>
        <w:ind w:left="720"/>
      </w:pPr>
      <w:r>
        <w:t xml:space="preserve">where </w:t>
      </w:r>
      <w:r w:rsidR="009B73D4" w:rsidRPr="009B73D4">
        <w:rPr>
          <w:rFonts w:ascii="Courier New" w:hAnsi="Courier New" w:cs="Courier New"/>
        </w:rPr>
        <w:t>sent-message</w:t>
      </w:r>
      <w:r>
        <w:t xml:space="preserve"> is </w:t>
      </w:r>
      <w:r w:rsidR="00DF11D7">
        <w:t xml:space="preserve">the </w:t>
      </w:r>
      <w:r w:rsidR="00001D91">
        <w:t xml:space="preserve">expected message and </w:t>
      </w:r>
      <w:r w:rsidR="00001D91" w:rsidRPr="00AD0636">
        <w:rPr>
          <w:rFonts w:ascii="Courier New" w:hAnsi="Courier New" w:cs="Courier New"/>
        </w:rPr>
        <w:t>entity-with-control</w:t>
      </w:r>
      <w:r w:rsidR="00001D91">
        <w:t xml:space="preserve"> is either </w:t>
      </w:r>
      <w:proofErr w:type="spellStart"/>
      <w:r w:rsidR="00001D91" w:rsidRPr="00DF11D7">
        <w:rPr>
          <w:rFonts w:ascii="Courier New" w:hAnsi="Courier New" w:cs="Courier New"/>
        </w:rPr>
        <w:t>ctrl_adv</w:t>
      </w:r>
      <w:proofErr w:type="spellEnd"/>
      <w:r w:rsidR="00001D91">
        <w:t xml:space="preserve"> or </w:t>
      </w:r>
      <w:proofErr w:type="spellStart"/>
      <w:r w:rsidR="00001D91" w:rsidRPr="00DF11D7">
        <w:rPr>
          <w:rFonts w:ascii="Courier New" w:hAnsi="Courier New" w:cs="Courier New"/>
        </w:rPr>
        <w:t>ctrl_</w:t>
      </w:r>
      <w:proofErr w:type="gramStart"/>
      <w:r w:rsidR="00001D91" w:rsidRPr="00DF11D7">
        <w:rPr>
          <w:rFonts w:ascii="Courier New" w:hAnsi="Courier New" w:cs="Courier New"/>
        </w:rPr>
        <w:t>env</w:t>
      </w:r>
      <w:proofErr w:type="spellEnd"/>
      <w:r>
        <w:t xml:space="preserve"> .</w:t>
      </w:r>
      <w:proofErr w:type="gramEnd"/>
      <w:r w:rsidR="00E66268">
        <w:t xml:space="preserve"> It is a</w:t>
      </w:r>
      <w:r w:rsidR="00CA0D8F">
        <w:t xml:space="preserve"> script</w:t>
      </w:r>
      <w:r w:rsidR="00E66268">
        <w:t xml:space="preserve"> error if the </w:t>
      </w:r>
      <w:r w:rsidR="00A27E0E">
        <w:t>assertion is false.</w:t>
      </w:r>
    </w:p>
    <w:p w14:paraId="6F88852A" w14:textId="6BB9FB0E" w:rsidR="00E00986" w:rsidRDefault="00655D45" w:rsidP="00E00986">
      <w:pPr>
        <w:pStyle w:val="ListParagraph"/>
        <w:numPr>
          <w:ilvl w:val="0"/>
          <w:numId w:val="28"/>
        </w:numPr>
      </w:pPr>
      <w:r>
        <w:t>Exi</w:t>
      </w:r>
      <w:r w:rsidR="00DB02E9">
        <w:t xml:space="preserve">ting </w:t>
      </w:r>
      <w:r>
        <w:t>the interpreter</w:t>
      </w:r>
      <w:r w:rsidR="00DF11D7">
        <w:br/>
        <w:t>The interpreter exits when it encounters the end of the script file or the command</w:t>
      </w:r>
    </w:p>
    <w:p w14:paraId="7B3A5E66" w14:textId="5F8A4FEC" w:rsidR="00655D45" w:rsidRPr="00E00986" w:rsidRDefault="00655D45" w:rsidP="00655D45">
      <w:pPr>
        <w:pStyle w:val="Codesnippet"/>
        <w:ind w:left="1080"/>
      </w:pPr>
      <w:r>
        <w:t>quit.</w:t>
      </w:r>
    </w:p>
    <w:p w14:paraId="6AE7AF0E" w14:textId="326A28B2" w:rsidR="00AB2D16" w:rsidRDefault="00AB2D16" w:rsidP="00AB2D16">
      <w:pPr>
        <w:pStyle w:val="Heading1"/>
      </w:pPr>
      <w:bookmarkStart w:id="66" w:name="_Ref160001641"/>
      <w:bookmarkStart w:id="67" w:name="_Toc171931126"/>
      <w:r>
        <w:t>References</w:t>
      </w:r>
      <w:bookmarkEnd w:id="66"/>
      <w:bookmarkEnd w:id="67"/>
    </w:p>
    <w:p w14:paraId="5533A10C" w14:textId="509042B6" w:rsidR="00AB2D16" w:rsidRDefault="00AB2D16">
      <w:pPr>
        <w:pStyle w:val="ListParagraph"/>
        <w:numPr>
          <w:ilvl w:val="0"/>
          <w:numId w:val="2"/>
        </w:numPr>
      </w:pPr>
      <w:bookmarkStart w:id="68" w:name="_Ref123914141"/>
      <w:r>
        <w:t>Ran Canetti, “Universally Composable Security: A New Paradigm for Cryptographic Protocols,” February 11, 2020</w:t>
      </w:r>
      <w:r w:rsidR="0016251A">
        <w:t xml:space="preserve">, </w:t>
      </w:r>
      <w:r w:rsidR="0016251A" w:rsidRPr="0016251A">
        <w:t>https://eprint.iacr.org/2000/067.pdf</w:t>
      </w:r>
      <w:r>
        <w:t>.</w:t>
      </w:r>
      <w:bookmarkEnd w:id="68"/>
    </w:p>
    <w:p w14:paraId="3ED2B2EC" w14:textId="4CAF0BAE" w:rsidR="001B5D05" w:rsidRDefault="001B5D05">
      <w:pPr>
        <w:pStyle w:val="ListParagraph"/>
        <w:numPr>
          <w:ilvl w:val="0"/>
          <w:numId w:val="2"/>
        </w:numPr>
      </w:pPr>
      <w:bookmarkStart w:id="69" w:name="_Ref123914127"/>
      <w:r>
        <w:t>Ran Canetti, Alley Stoughton and Mayank Varia, “</w:t>
      </w:r>
      <w:proofErr w:type="spellStart"/>
      <w:r w:rsidRPr="00030AAC">
        <w:t>EasyUC</w:t>
      </w:r>
      <w:proofErr w:type="spellEnd"/>
      <w:r>
        <w:t xml:space="preserve">: </w:t>
      </w:r>
      <w:r w:rsidRPr="00030AAC">
        <w:t>Using</w:t>
      </w:r>
      <w:r>
        <w:t xml:space="preserve"> </w:t>
      </w:r>
      <w:proofErr w:type="spellStart"/>
      <w:r w:rsidRPr="00030AAC">
        <w:t>EasyCrypt</w:t>
      </w:r>
      <w:proofErr w:type="spellEnd"/>
      <w:r>
        <w:t xml:space="preserve"> </w:t>
      </w:r>
      <w:r w:rsidRPr="00030AAC">
        <w:t>to</w:t>
      </w:r>
      <w:r>
        <w:t xml:space="preserve"> </w:t>
      </w:r>
      <w:r w:rsidRPr="00030AAC">
        <w:t>Mechanize</w:t>
      </w:r>
      <w:r>
        <w:t xml:space="preserve"> </w:t>
      </w:r>
      <w:r w:rsidRPr="00030AAC">
        <w:t>Proofs</w:t>
      </w:r>
      <w:r>
        <w:t xml:space="preserve"> </w:t>
      </w:r>
      <w:r w:rsidRPr="00030AAC">
        <w:t>of</w:t>
      </w:r>
      <w:r>
        <w:t xml:space="preserve"> </w:t>
      </w:r>
      <w:r w:rsidRPr="00030AAC">
        <w:t>Universally</w:t>
      </w:r>
      <w:r>
        <w:t xml:space="preserve"> </w:t>
      </w:r>
      <w:r w:rsidRPr="00030AAC">
        <w:t>Composable</w:t>
      </w:r>
      <w:r>
        <w:t xml:space="preserve"> </w:t>
      </w:r>
      <w:r w:rsidRPr="00030AAC">
        <w:t>Security</w:t>
      </w:r>
      <w:r>
        <w:t>,” of which there is a short version (</w:t>
      </w:r>
      <w:r w:rsidRPr="00C841D0">
        <w:t>2019 IEEE 32nd Computer Security Foundations Symposium (CSF)</w:t>
      </w:r>
      <w:r>
        <w:t>) with 17 pages) and an extended version (</w:t>
      </w:r>
      <w:r w:rsidRPr="006F6079">
        <w:t>https://eprint.iacr.org/2019/582</w:t>
      </w:r>
      <w:r>
        <w:t>)</w:t>
      </w:r>
      <w:r w:rsidRPr="001A7706">
        <w:rPr>
          <w:rStyle w:val="Hyperlink"/>
          <w:color w:val="auto"/>
          <w:u w:val="none"/>
        </w:rPr>
        <w:t xml:space="preserve"> with </w:t>
      </w:r>
      <w:r>
        <w:t>43 pages.</w:t>
      </w:r>
      <w:bookmarkEnd w:id="69"/>
    </w:p>
    <w:p w14:paraId="020DFB55" w14:textId="66E0CA05" w:rsidR="00FA3074" w:rsidRDefault="00FA3074">
      <w:pPr>
        <w:pStyle w:val="ListParagraph"/>
        <w:numPr>
          <w:ilvl w:val="0"/>
          <w:numId w:val="2"/>
        </w:numPr>
      </w:pPr>
      <w:bookmarkStart w:id="70" w:name="_Ref123914199"/>
      <w:proofErr w:type="spellStart"/>
      <w:r>
        <w:t>EasyUC</w:t>
      </w:r>
      <w:proofErr w:type="spellEnd"/>
      <w:r>
        <w:t xml:space="preserve"> GitHub repository at </w:t>
      </w:r>
      <w:r w:rsidR="004250E0" w:rsidRPr="006F6079">
        <w:t>https://github.com/easyuc/EasyUC</w:t>
      </w:r>
      <w:r>
        <w:t>.</w:t>
      </w:r>
      <w:bookmarkEnd w:id="70"/>
    </w:p>
    <w:p w14:paraId="4AC97D9B" w14:textId="67C312CD" w:rsidR="006F6079" w:rsidRDefault="006F6079" w:rsidP="006F6079">
      <w:pPr>
        <w:pStyle w:val="ListParagraph"/>
        <w:numPr>
          <w:ilvl w:val="0"/>
          <w:numId w:val="2"/>
        </w:numPr>
      </w:pPr>
      <w:bookmarkStart w:id="71" w:name="_Ref123914476"/>
      <w:proofErr w:type="spellStart"/>
      <w:r>
        <w:t>EasyCrypt</w:t>
      </w:r>
      <w:proofErr w:type="spellEnd"/>
      <w:r>
        <w:t xml:space="preserve"> GitHub repository at </w:t>
      </w:r>
      <w:r w:rsidRPr="006F6079">
        <w:t>https://github.com/EasyCrypt/easycrypt</w:t>
      </w:r>
      <w:r>
        <w:t>.</w:t>
      </w:r>
      <w:bookmarkEnd w:id="71"/>
    </w:p>
    <w:p w14:paraId="29EEC7C6" w14:textId="0194F946" w:rsidR="006102FD" w:rsidRDefault="00292638">
      <w:pPr>
        <w:pStyle w:val="ListParagraph"/>
        <w:numPr>
          <w:ilvl w:val="0"/>
          <w:numId w:val="2"/>
        </w:numPr>
      </w:pPr>
      <w:bookmarkStart w:id="72" w:name="_Ref123914162"/>
      <w:r>
        <w:t>“</w:t>
      </w:r>
      <w:proofErr w:type="spellStart"/>
      <w:r w:rsidR="006102FD">
        <w:t>EasyCrypt</w:t>
      </w:r>
      <w:proofErr w:type="spellEnd"/>
      <w:r w:rsidR="006102FD">
        <w:t xml:space="preserve"> </w:t>
      </w:r>
      <w:r w:rsidR="00E96450">
        <w:t>Reference</w:t>
      </w:r>
      <w:r w:rsidR="006102FD">
        <w:t xml:space="preserve"> Manual</w:t>
      </w:r>
      <w:r>
        <w:t xml:space="preserve">,” </w:t>
      </w:r>
      <w:r w:rsidR="006F6079" w:rsidRPr="006F6079">
        <w:t>https://github.com/EasyCrypt/easycrypt-doc</w:t>
      </w:r>
      <w:r w:rsidR="006F6079">
        <w:t>.</w:t>
      </w:r>
      <w:bookmarkEnd w:id="72"/>
    </w:p>
    <w:p w14:paraId="2C5C8C03" w14:textId="1182292C" w:rsidR="006102FD" w:rsidRDefault="00292638">
      <w:pPr>
        <w:pStyle w:val="ListParagraph"/>
        <w:numPr>
          <w:ilvl w:val="0"/>
          <w:numId w:val="2"/>
        </w:numPr>
      </w:pPr>
      <w:bookmarkStart w:id="73" w:name="_Ref123914173"/>
      <w:r>
        <w:t>“</w:t>
      </w:r>
      <w:proofErr w:type="spellStart"/>
      <w:r>
        <w:t>EasyCrypt</w:t>
      </w:r>
      <w:proofErr w:type="spellEnd"/>
      <w:r>
        <w:t xml:space="preserve"> Guide for Programmers,” </w:t>
      </w:r>
      <w:r w:rsidR="004554B9">
        <w:t>Riverside Research</w:t>
      </w:r>
      <w:r w:rsidR="007839A1">
        <w:t>, 2022, unpublished.</w:t>
      </w:r>
      <w:bookmarkEnd w:id="73"/>
    </w:p>
    <w:p w14:paraId="328BE518" w14:textId="77777777" w:rsidR="002D2DC9" w:rsidRPr="000E20DA" w:rsidRDefault="002D2DC9" w:rsidP="00B14074"/>
    <w:sectPr w:rsidR="002D2DC9" w:rsidRPr="000E20DA" w:rsidSect="00E265D4">
      <w:footerReference w:type="default" r:id="rId35"/>
      <w:footerReference w:type="first" r:id="rId3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Stewart, Gordon" w:date="2024-08-06T16:00:00Z" w:initials="SG">
    <w:p w14:paraId="1E0F9950" w14:textId="4A61DE5F" w:rsidR="1B7D8BDD" w:rsidRDefault="1B7D8BDD">
      <w:pPr>
        <w:pStyle w:val="CommentText"/>
      </w:pPr>
      <w:r>
        <w:t>It seems like this may be the first occurrence of `dexp`? I assume it's a built-in distribution of some sort?</w:t>
      </w:r>
      <w:r>
        <w:rPr>
          <w:rStyle w:val="CommentReference"/>
        </w:rPr>
        <w:annotationRef/>
      </w:r>
    </w:p>
    <w:p w14:paraId="73142826" w14:textId="7161495B" w:rsidR="1B7D8BDD" w:rsidRDefault="1B7D8BDD">
      <w:pPr>
        <w:pStyle w:val="CommentText"/>
      </w:pPr>
    </w:p>
    <w:p w14:paraId="16E5DFF8" w14:textId="147A185F" w:rsidR="1B7D8BDD" w:rsidRDefault="1B7D8BDD">
      <w:pPr>
        <w:pStyle w:val="CommentText"/>
      </w:pPr>
      <w:r>
        <w:t>It may be useful to gloss it earlier even if it's something from EasyCrypt.</w:t>
      </w:r>
    </w:p>
  </w:comment>
  <w:comment w:id="22" w:author="Graham, Robert" w:date="2024-08-06T17:05:00Z" w:initials="GR">
    <w:p w14:paraId="42707B5B" w14:textId="12FC85BA" w:rsidR="1B7D8BDD" w:rsidRDefault="1B7D8BDD">
      <w:pPr>
        <w:pStyle w:val="CommentText"/>
      </w:pPr>
      <w:r>
        <w:t>I think it is in KeysExponentsAndPlaintexts.ec, so I can mention it in the paragraph about that.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E5DFF8" w15:done="0"/>
  <w15:commentEx w15:paraId="42707B5B" w15:paraIdParent="16E5DF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E55B2CE" w16cex:dateUtc="2024-08-06T20:00:00Z"/>
  <w16cex:commentExtensible w16cex:durableId="0C2C3A21" w16cex:dateUtc="2024-08-06T21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E5DFF8" w16cid:durableId="7E55B2CE"/>
  <w16cid:commentId w16cid:paraId="42707B5B" w16cid:durableId="0C2C3A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C3EFB" w14:textId="77777777" w:rsidR="007C0529" w:rsidRDefault="007C0529" w:rsidP="00C76456">
      <w:pPr>
        <w:spacing w:after="0" w:line="240" w:lineRule="auto"/>
      </w:pPr>
      <w:r>
        <w:separator/>
      </w:r>
    </w:p>
  </w:endnote>
  <w:endnote w:type="continuationSeparator" w:id="0">
    <w:p w14:paraId="598F2479" w14:textId="77777777" w:rsidR="007C0529" w:rsidRDefault="007C0529" w:rsidP="00C76456">
      <w:pPr>
        <w:spacing w:after="0" w:line="240" w:lineRule="auto"/>
      </w:pPr>
      <w:r>
        <w:continuationSeparator/>
      </w:r>
    </w:p>
  </w:endnote>
  <w:endnote w:type="continuationNotice" w:id="1">
    <w:p w14:paraId="69A0170A" w14:textId="77777777" w:rsidR="007C0529" w:rsidRDefault="007C05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E6A9" w14:textId="77777777" w:rsidR="00C63A1F" w:rsidRDefault="00C63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0F3A" w14:textId="77777777" w:rsidR="00F624AD" w:rsidRPr="005226ED" w:rsidRDefault="00F624AD">
    <w:pPr>
      <w:pStyle w:val="Footer"/>
      <w:pBdr>
        <w:bottom w:val="single" w:sz="12" w:space="1" w:color="auto"/>
      </w:pBdr>
      <w:rPr>
        <w:sz w:val="20"/>
        <w:szCs w:val="20"/>
      </w:rPr>
    </w:pPr>
  </w:p>
  <w:p w14:paraId="2DF7ECD4" w14:textId="77777777" w:rsidR="00F624AD" w:rsidRPr="005226ED" w:rsidRDefault="00F624AD">
    <w:pPr>
      <w:pStyle w:val="Footer"/>
      <w:rPr>
        <w:sz w:val="20"/>
        <w:szCs w:val="20"/>
      </w:rPr>
    </w:pPr>
  </w:p>
  <w:p w14:paraId="1B4542CE" w14:textId="687C0A2A" w:rsidR="00F624AD" w:rsidRPr="007E38B0" w:rsidRDefault="005D1FE6" w:rsidP="005D1FE6">
    <w:pPr>
      <w:pStyle w:val="Footer"/>
      <w:jc w:val="center"/>
    </w:pPr>
    <w:r w:rsidRPr="007E38B0">
      <w:t>Distribution A: Approved for Public Release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8B0B" w14:textId="77777777" w:rsidR="00F624AD" w:rsidRDefault="00F624AD" w:rsidP="00D50B73">
    <w:pPr>
      <w:pStyle w:val="Footer"/>
      <w:pBdr>
        <w:bottom w:val="single" w:sz="12" w:space="1" w:color="auto"/>
      </w:pBdr>
      <w:tabs>
        <w:tab w:val="left" w:pos="9063"/>
        <w:tab w:val="right" w:pos="9180"/>
      </w:tabs>
    </w:pPr>
  </w:p>
  <w:p w14:paraId="1EEA00C9" w14:textId="77777777" w:rsidR="00F624AD" w:rsidRDefault="00F624AD" w:rsidP="00D50B73">
    <w:pPr>
      <w:pStyle w:val="Footer"/>
      <w:tabs>
        <w:tab w:val="left" w:pos="9063"/>
        <w:tab w:val="right" w:pos="9180"/>
      </w:tabs>
    </w:pPr>
  </w:p>
  <w:p w14:paraId="122CE60E" w14:textId="77777777" w:rsidR="00F624AD" w:rsidRDefault="00A90FD1" w:rsidP="00D50B73">
    <w:pPr>
      <w:pStyle w:val="Footer"/>
      <w:tabs>
        <w:tab w:val="left" w:pos="9063"/>
        <w:tab w:val="right" w:pos="9180"/>
      </w:tabs>
    </w:pPr>
    <w:r>
      <w:rPr>
        <w:color w:val="2B579A"/>
        <w:shd w:val="clear" w:color="auto" w:fill="E6E6E6"/>
      </w:rPr>
      <w:fldChar w:fldCharType="begin"/>
    </w:r>
    <w:r>
      <w:instrText>TITLE   \* MERGEFORMAT</w:instrText>
    </w:r>
    <w:r>
      <w:rPr>
        <w:color w:val="2B579A"/>
        <w:shd w:val="clear" w:color="auto" w:fill="E6E6E6"/>
      </w:rPr>
      <w:fldChar w:fldCharType="separate"/>
    </w:r>
    <w:r w:rsidR="00F624AD">
      <w:t>Course of Action Policy Analysis and Authorization Tool (CPAAT) Developer’s Notes</w:t>
    </w:r>
    <w:r>
      <w:rPr>
        <w:color w:val="2B579A"/>
        <w:shd w:val="clear" w:color="auto" w:fill="E6E6E6"/>
      </w:rPr>
      <w:fldChar w:fldCharType="end"/>
    </w:r>
    <w:r w:rsidR="00F624AD">
      <w:tab/>
    </w:r>
    <w:r w:rsidR="00F624AD">
      <w:tab/>
    </w:r>
    <w:r w:rsidR="00F624AD">
      <w:rPr>
        <w:color w:val="2B579A"/>
        <w:shd w:val="clear" w:color="auto" w:fill="E6E6E6"/>
      </w:rPr>
      <w:fldChar w:fldCharType="begin"/>
    </w:r>
    <w:r w:rsidR="00F624AD">
      <w:instrText xml:space="preserve"> PAGE   \* MERGEFORMAT </w:instrText>
    </w:r>
    <w:r w:rsidR="00F624AD">
      <w:rPr>
        <w:color w:val="2B579A"/>
        <w:shd w:val="clear" w:color="auto" w:fill="E6E6E6"/>
      </w:rPr>
      <w:fldChar w:fldCharType="separate"/>
    </w:r>
    <w:r w:rsidR="00F624AD">
      <w:rPr>
        <w:noProof/>
      </w:rPr>
      <w:t>1</w:t>
    </w:r>
    <w:r w:rsidR="00F624AD">
      <w:rPr>
        <w:noProof/>
        <w:color w:val="2B579A"/>
        <w:shd w:val="clear" w:color="auto" w:fill="E6E6E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8D4B1" w14:textId="77777777" w:rsidR="00F624AD" w:rsidRPr="007E38B0" w:rsidRDefault="00F624AD">
    <w:pPr>
      <w:pStyle w:val="Footer"/>
      <w:pBdr>
        <w:bottom w:val="single" w:sz="12" w:space="1" w:color="auto"/>
      </w:pBdr>
      <w:rPr>
        <w:sz w:val="20"/>
        <w:szCs w:val="20"/>
      </w:rPr>
    </w:pPr>
  </w:p>
  <w:p w14:paraId="3D044F29" w14:textId="77777777" w:rsidR="00F624AD" w:rsidRPr="007E38B0" w:rsidRDefault="00F624AD">
    <w:pPr>
      <w:pStyle w:val="Footer"/>
      <w:rPr>
        <w:sz w:val="20"/>
        <w:szCs w:val="20"/>
      </w:rPr>
    </w:pPr>
  </w:p>
  <w:p w14:paraId="695DAEF6" w14:textId="61DB79B2" w:rsidR="00F624AD" w:rsidRDefault="00A90FD1">
    <w:pPr>
      <w:pStyle w:val="Footer"/>
      <w:rPr>
        <w:noProof/>
      </w:rPr>
    </w:pPr>
    <w:r>
      <w:rPr>
        <w:color w:val="2B579A"/>
        <w:shd w:val="clear" w:color="auto" w:fill="E6E6E6"/>
      </w:rPr>
      <w:fldChar w:fldCharType="begin"/>
    </w:r>
    <w:r>
      <w:instrText>TITLE  "EasyUC User Guide"  \* MERGEFORMAT</w:instrText>
    </w:r>
    <w:r>
      <w:rPr>
        <w:color w:val="2B579A"/>
        <w:shd w:val="clear" w:color="auto" w:fill="E6E6E6"/>
      </w:rPr>
      <w:fldChar w:fldCharType="separate"/>
    </w:r>
    <w:proofErr w:type="spellStart"/>
    <w:r w:rsidR="00507F88">
      <w:t>EasyUC</w:t>
    </w:r>
    <w:proofErr w:type="spellEnd"/>
    <w:r w:rsidR="00507F88">
      <w:t xml:space="preserve"> User Guide</w:t>
    </w:r>
    <w:r>
      <w:rPr>
        <w:color w:val="2B579A"/>
        <w:shd w:val="clear" w:color="auto" w:fill="E6E6E6"/>
      </w:rPr>
      <w:fldChar w:fldCharType="end"/>
    </w:r>
    <w:r w:rsidR="00F624AD">
      <w:tab/>
    </w:r>
    <w:r w:rsidR="00F624AD">
      <w:rPr>
        <w:color w:val="2B579A"/>
        <w:shd w:val="clear" w:color="auto" w:fill="E6E6E6"/>
      </w:rPr>
      <w:fldChar w:fldCharType="begin"/>
    </w:r>
    <w:r w:rsidR="00F624AD">
      <w:instrText xml:space="preserve"> PAGE   \* MERGEFORMAT </w:instrText>
    </w:r>
    <w:r w:rsidR="00F624AD">
      <w:rPr>
        <w:color w:val="2B579A"/>
        <w:shd w:val="clear" w:color="auto" w:fill="E6E6E6"/>
      </w:rPr>
      <w:fldChar w:fldCharType="separate"/>
    </w:r>
    <w:r w:rsidR="00F624AD">
      <w:rPr>
        <w:noProof/>
      </w:rPr>
      <w:t>ii</w:t>
    </w:r>
    <w:r w:rsidR="00F624AD">
      <w:rPr>
        <w:noProof/>
        <w:color w:val="2B579A"/>
        <w:shd w:val="clear" w:color="auto" w:fill="E6E6E6"/>
      </w:rPr>
      <w:fldChar w:fldCharType="end"/>
    </w:r>
  </w:p>
  <w:p w14:paraId="3BD89761" w14:textId="7F34256C" w:rsidR="000F2335" w:rsidRDefault="000F2335" w:rsidP="000F2335">
    <w:pPr>
      <w:pStyle w:val="Footer"/>
      <w:jc w:val="center"/>
    </w:pPr>
    <w:r>
      <w:rPr>
        <w:noProof/>
      </w:rPr>
      <w:t>Distribution A: Approved for Public Release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1222432759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4BBE8203" w14:textId="77777777" w:rsidR="007C4AA1" w:rsidRPr="002D60EA" w:rsidRDefault="007C4AA1" w:rsidP="007C4AA1">
        <w:pPr>
          <w:pStyle w:val="Footer"/>
          <w:pBdr>
            <w:bottom w:val="single" w:sz="12" w:space="1" w:color="auto"/>
          </w:pBdr>
          <w:rPr>
            <w:sz w:val="20"/>
            <w:szCs w:val="20"/>
          </w:rPr>
        </w:pPr>
      </w:p>
      <w:p w14:paraId="668E82F5" w14:textId="77777777" w:rsidR="007C4AA1" w:rsidRPr="002D60EA" w:rsidRDefault="007C4AA1" w:rsidP="007C4AA1">
        <w:pPr>
          <w:pStyle w:val="Footer"/>
          <w:rPr>
            <w:sz w:val="20"/>
            <w:szCs w:val="20"/>
          </w:rPr>
        </w:pPr>
      </w:p>
      <w:p w14:paraId="55730EBE" w14:textId="35198916" w:rsidR="006801E9" w:rsidRDefault="00A90FD1" w:rsidP="00950E61">
        <w:pPr>
          <w:pStyle w:val="Footer"/>
        </w:pPr>
        <w:r>
          <w:rPr>
            <w:color w:val="2B579A"/>
            <w:shd w:val="clear" w:color="auto" w:fill="E6E6E6"/>
          </w:rPr>
          <w:fldChar w:fldCharType="begin"/>
        </w:r>
        <w:r>
          <w:instrText>TITLE  "EasyUC User Guide"  \* MERGEFORMAT</w:instrText>
        </w:r>
        <w:r>
          <w:rPr>
            <w:color w:val="2B579A"/>
            <w:shd w:val="clear" w:color="auto" w:fill="E6E6E6"/>
          </w:rPr>
          <w:fldChar w:fldCharType="separate"/>
        </w:r>
        <w:proofErr w:type="spellStart"/>
        <w:r w:rsidR="007C4AA1">
          <w:t>EasyUC</w:t>
        </w:r>
        <w:proofErr w:type="spellEnd"/>
        <w:r w:rsidR="007C4AA1">
          <w:t xml:space="preserve"> User Guide</w:t>
        </w:r>
        <w:r>
          <w:rPr>
            <w:color w:val="2B579A"/>
            <w:shd w:val="clear" w:color="auto" w:fill="E6E6E6"/>
          </w:rPr>
          <w:fldChar w:fldCharType="end"/>
        </w:r>
        <w:r w:rsidR="007C4AA1">
          <w:tab/>
        </w:r>
        <w:r w:rsidR="00C76456">
          <w:rPr>
            <w:color w:val="2B579A"/>
            <w:shd w:val="clear" w:color="auto" w:fill="E6E6E6"/>
          </w:rPr>
          <w:fldChar w:fldCharType="begin"/>
        </w:r>
        <w:r w:rsidR="00C76456">
          <w:instrText xml:space="preserve"> PAGE   \* MERGEFORMAT </w:instrText>
        </w:r>
        <w:r w:rsidR="00C76456">
          <w:rPr>
            <w:color w:val="2B579A"/>
            <w:shd w:val="clear" w:color="auto" w:fill="E6E6E6"/>
          </w:rPr>
          <w:fldChar w:fldCharType="separate"/>
        </w:r>
        <w:r w:rsidR="00C76456">
          <w:t>2</w:t>
        </w:r>
        <w:r w:rsidR="00C76456">
          <w:rPr>
            <w:color w:val="2B579A"/>
            <w:shd w:val="clear" w:color="auto" w:fill="E6E6E6"/>
          </w:rPr>
          <w:fldChar w:fldCharType="end"/>
        </w:r>
      </w:p>
      <w:p w14:paraId="2E69EE63" w14:textId="3B791935" w:rsidR="00C76456" w:rsidRDefault="006801E9" w:rsidP="006801E9">
        <w:pPr>
          <w:pStyle w:val="Footer"/>
          <w:jc w:val="center"/>
        </w:pPr>
        <w:r>
          <w:rPr>
            <w:noProof/>
          </w:rPr>
          <w:t>Distribution A: Approved for Public Release</w:t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9D82" w14:textId="77777777" w:rsidR="007F0E4C" w:rsidRDefault="007F0E4C" w:rsidP="00D50B73">
    <w:pPr>
      <w:pStyle w:val="Footer"/>
      <w:pBdr>
        <w:bottom w:val="single" w:sz="12" w:space="1" w:color="auto"/>
      </w:pBdr>
      <w:tabs>
        <w:tab w:val="left" w:pos="9063"/>
        <w:tab w:val="right" w:pos="9180"/>
      </w:tabs>
    </w:pPr>
  </w:p>
  <w:p w14:paraId="7B294809" w14:textId="77777777" w:rsidR="007F0E4C" w:rsidRDefault="007F0E4C" w:rsidP="00D50B73">
    <w:pPr>
      <w:pStyle w:val="Footer"/>
      <w:tabs>
        <w:tab w:val="left" w:pos="9063"/>
        <w:tab w:val="right" w:pos="9180"/>
      </w:tabs>
    </w:pPr>
  </w:p>
  <w:p w14:paraId="79BD69DE" w14:textId="229348AD" w:rsidR="007F0E4C" w:rsidRDefault="00535B19" w:rsidP="00D50B73">
    <w:pPr>
      <w:pStyle w:val="Footer"/>
      <w:tabs>
        <w:tab w:val="left" w:pos="9063"/>
        <w:tab w:val="right" w:pos="9180"/>
      </w:tabs>
      <w:rPr>
        <w:noProof/>
      </w:rPr>
    </w:pPr>
    <w:proofErr w:type="spellStart"/>
    <w:r>
      <w:t>EasyUC</w:t>
    </w:r>
    <w:proofErr w:type="spellEnd"/>
    <w:r>
      <w:t xml:space="preserve"> </w:t>
    </w:r>
    <w:r w:rsidR="00484B9C">
      <w:t>User Guide</w:t>
    </w:r>
    <w:r w:rsidR="007F0E4C">
      <w:tab/>
    </w:r>
    <w:r w:rsidR="007F0E4C">
      <w:rPr>
        <w:color w:val="2B579A"/>
        <w:shd w:val="clear" w:color="auto" w:fill="E6E6E6"/>
      </w:rPr>
      <w:fldChar w:fldCharType="begin"/>
    </w:r>
    <w:r w:rsidR="007F0E4C">
      <w:instrText xml:space="preserve"> PAGE   \* MERGEFORMAT </w:instrText>
    </w:r>
    <w:r w:rsidR="007F0E4C">
      <w:rPr>
        <w:color w:val="2B579A"/>
        <w:shd w:val="clear" w:color="auto" w:fill="E6E6E6"/>
      </w:rPr>
      <w:fldChar w:fldCharType="separate"/>
    </w:r>
    <w:r w:rsidR="007F0E4C">
      <w:rPr>
        <w:noProof/>
      </w:rPr>
      <w:t>1</w:t>
    </w:r>
    <w:r w:rsidR="007F0E4C">
      <w:rPr>
        <w:noProof/>
        <w:color w:val="2B579A"/>
        <w:shd w:val="clear" w:color="auto" w:fill="E6E6E6"/>
      </w:rPr>
      <w:fldChar w:fldCharType="end"/>
    </w:r>
  </w:p>
  <w:p w14:paraId="0757CD1F" w14:textId="14AE1714" w:rsidR="0006382F" w:rsidRDefault="0006382F" w:rsidP="0006382F">
    <w:pPr>
      <w:pStyle w:val="Footer"/>
      <w:jc w:val="center"/>
    </w:pPr>
    <w:r>
      <w:rPr>
        <w:noProof/>
      </w:rPr>
      <w:t>Distribution A: Approved for Public Release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B85E2" w14:textId="77777777" w:rsidR="007C0529" w:rsidRDefault="007C0529" w:rsidP="00C76456">
      <w:pPr>
        <w:spacing w:after="0" w:line="240" w:lineRule="auto"/>
      </w:pPr>
      <w:r>
        <w:separator/>
      </w:r>
    </w:p>
  </w:footnote>
  <w:footnote w:type="continuationSeparator" w:id="0">
    <w:p w14:paraId="14D34A2E" w14:textId="77777777" w:rsidR="007C0529" w:rsidRDefault="007C0529" w:rsidP="00C76456">
      <w:pPr>
        <w:spacing w:after="0" w:line="240" w:lineRule="auto"/>
      </w:pPr>
      <w:r>
        <w:continuationSeparator/>
      </w:r>
    </w:p>
  </w:footnote>
  <w:footnote w:type="continuationNotice" w:id="1">
    <w:p w14:paraId="6915406A" w14:textId="77777777" w:rsidR="007C0529" w:rsidRDefault="007C0529">
      <w:pPr>
        <w:spacing w:after="0" w:line="240" w:lineRule="auto"/>
      </w:pPr>
    </w:p>
  </w:footnote>
  <w:footnote w:id="2">
    <w:p w14:paraId="398A75C0" w14:textId="4BFE765A" w:rsidR="00892027" w:rsidRDefault="008920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83803">
        <w:t xml:space="preserve">Each vertical line is the </w:t>
      </w:r>
      <w:r w:rsidR="00FC0A2C">
        <w:rPr>
          <w:i/>
          <w:iCs/>
        </w:rPr>
        <w:t>lif</w:t>
      </w:r>
      <w:r w:rsidR="00783803" w:rsidRPr="005C3328">
        <w:rPr>
          <w:i/>
          <w:iCs/>
        </w:rPr>
        <w:t>eline</w:t>
      </w:r>
      <w:r w:rsidR="00783803">
        <w:t xml:space="preserve"> of the </w:t>
      </w:r>
      <w:r w:rsidR="006D5D39" w:rsidRPr="004C785B">
        <w:rPr>
          <w:i/>
          <w:iCs/>
        </w:rPr>
        <w:t>participant</w:t>
      </w:r>
      <w:r w:rsidR="008607A8">
        <w:t xml:space="preserve"> </w:t>
      </w:r>
      <w:r w:rsidR="00783803">
        <w:t xml:space="preserve">indicated at the top. </w:t>
      </w:r>
      <w:r w:rsidR="0010039C">
        <w:t>Time flows from top to bottom</w:t>
      </w:r>
      <w:r w:rsidR="002B2AD7">
        <w:t>;</w:t>
      </w:r>
      <w:r w:rsidR="0010039C">
        <w:t xml:space="preserve"> </w:t>
      </w:r>
      <w:r w:rsidR="002B2AD7">
        <w:t xml:space="preserve">left and right are not significant. </w:t>
      </w:r>
      <w:r w:rsidR="0010039C">
        <w:t>Message transmission is</w:t>
      </w:r>
      <w:r w:rsidR="004F2AAB">
        <w:t xml:space="preserve"> considered</w:t>
      </w:r>
      <w:r w:rsidR="0010039C">
        <w:t xml:space="preserve"> instantaneous. Each time a</w:t>
      </w:r>
      <w:r w:rsidR="002238C9">
        <w:t xml:space="preserve"> </w:t>
      </w:r>
      <w:r w:rsidR="006D5D39">
        <w:t>participant</w:t>
      </w:r>
      <w:r w:rsidR="002238C9">
        <w:t xml:space="preserve"> receives a message, the </w:t>
      </w:r>
      <w:r w:rsidR="00226529">
        <w:t xml:space="preserve">box on </w:t>
      </w:r>
      <w:r w:rsidR="004F2AAB">
        <w:t>its</w:t>
      </w:r>
      <w:r w:rsidR="00226529">
        <w:t xml:space="preserve"> </w:t>
      </w:r>
      <w:r w:rsidR="004F2AAB">
        <w:t>lif</w:t>
      </w:r>
      <w:r w:rsidR="00226529">
        <w:t xml:space="preserve">eline indicates it </w:t>
      </w:r>
      <w:r w:rsidR="00E03728">
        <w:t>become</w:t>
      </w:r>
      <w:r w:rsidR="00226529">
        <w:t>s active</w:t>
      </w:r>
      <w:r w:rsidR="005D6081">
        <w:t xml:space="preserve"> and can perform computations as needed</w:t>
      </w:r>
      <w:r w:rsidR="00226529">
        <w:t xml:space="preserve">. </w:t>
      </w:r>
      <w:r w:rsidR="002A2585">
        <w:t>A participant</w:t>
      </w:r>
      <w:r w:rsidR="00226529">
        <w:t xml:space="preserve"> goes inactive as soon as it sends a message.</w:t>
      </w:r>
      <w:r w:rsidR="00910B5E">
        <w:t xml:space="preserve"> </w:t>
      </w:r>
      <w:r w:rsidR="00432DB0">
        <w:t>Note that, in these diagrams</w:t>
      </w:r>
      <w:r w:rsidR="00910B5E">
        <w:t>, sending a message does not correspond to calling a subroutine</w:t>
      </w:r>
      <w:r w:rsidR="006C30E5">
        <w:t xml:space="preserve"> and there are no dashed "return" message lines.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FA388" w14:textId="77777777" w:rsidR="00C63A1F" w:rsidRDefault="00C63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C7062" w14:textId="77777777" w:rsidR="00C63A1F" w:rsidRDefault="00C63A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9865" w14:textId="77777777" w:rsidR="00C63A1F" w:rsidRDefault="00C63A1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88B0E" w14:textId="77777777" w:rsidR="00F624AD" w:rsidRDefault="00F624AD">
    <w:pPr>
      <w:pStyle w:val="Header"/>
      <w:pBdr>
        <w:top w:val="single" w:sz="12" w:space="1" w:color="000000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922"/>
    <w:multiLevelType w:val="multilevel"/>
    <w:tmpl w:val="BE64B2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3B85"/>
    <w:multiLevelType w:val="hybridMultilevel"/>
    <w:tmpl w:val="D768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551ED"/>
    <w:multiLevelType w:val="hybridMultilevel"/>
    <w:tmpl w:val="575837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72962CB"/>
    <w:multiLevelType w:val="hybridMultilevel"/>
    <w:tmpl w:val="C75A4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92AA3"/>
    <w:multiLevelType w:val="hybridMultilevel"/>
    <w:tmpl w:val="2946CB28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50C9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F52267"/>
    <w:multiLevelType w:val="hybridMultilevel"/>
    <w:tmpl w:val="1B4EE3B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1CBB6513"/>
    <w:multiLevelType w:val="hybridMultilevel"/>
    <w:tmpl w:val="C5F4D33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40C0ECF"/>
    <w:multiLevelType w:val="hybridMultilevel"/>
    <w:tmpl w:val="BD2E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27792"/>
    <w:multiLevelType w:val="multilevel"/>
    <w:tmpl w:val="9CC82700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370FD"/>
    <w:multiLevelType w:val="hybridMultilevel"/>
    <w:tmpl w:val="B2D4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62FB3"/>
    <w:multiLevelType w:val="hybridMultilevel"/>
    <w:tmpl w:val="D2EE9F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D3443"/>
    <w:multiLevelType w:val="hybridMultilevel"/>
    <w:tmpl w:val="7028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B1B60"/>
    <w:multiLevelType w:val="hybridMultilevel"/>
    <w:tmpl w:val="FB66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F0197"/>
    <w:multiLevelType w:val="hybridMultilevel"/>
    <w:tmpl w:val="A6E63A6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2EA51F4A"/>
    <w:multiLevelType w:val="hybridMultilevel"/>
    <w:tmpl w:val="2ABA6B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626E6C"/>
    <w:multiLevelType w:val="hybridMultilevel"/>
    <w:tmpl w:val="BD2E0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B1BBF"/>
    <w:multiLevelType w:val="hybridMultilevel"/>
    <w:tmpl w:val="264A2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FC346A"/>
    <w:multiLevelType w:val="hybridMultilevel"/>
    <w:tmpl w:val="228A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E62CD"/>
    <w:multiLevelType w:val="hybridMultilevel"/>
    <w:tmpl w:val="1B86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300C7"/>
    <w:multiLevelType w:val="hybridMultilevel"/>
    <w:tmpl w:val="437C7A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70DC1"/>
    <w:multiLevelType w:val="hybridMultilevel"/>
    <w:tmpl w:val="437C7A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819BE"/>
    <w:multiLevelType w:val="hybridMultilevel"/>
    <w:tmpl w:val="84CC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94FCD"/>
    <w:multiLevelType w:val="hybridMultilevel"/>
    <w:tmpl w:val="E2A438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BA0FFC"/>
    <w:multiLevelType w:val="hybridMultilevel"/>
    <w:tmpl w:val="AF3ABE4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657807E7"/>
    <w:multiLevelType w:val="hybridMultilevel"/>
    <w:tmpl w:val="CCC2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702317"/>
    <w:multiLevelType w:val="hybridMultilevel"/>
    <w:tmpl w:val="A1DC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F1D3A"/>
    <w:multiLevelType w:val="hybridMultilevel"/>
    <w:tmpl w:val="93D6F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75BCD"/>
    <w:multiLevelType w:val="hybridMultilevel"/>
    <w:tmpl w:val="58646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B338F802">
      <w:start w:val="1"/>
      <w:numFmt w:val="decimal"/>
      <w:lvlText w:val="(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061F9"/>
    <w:multiLevelType w:val="hybridMultilevel"/>
    <w:tmpl w:val="C6924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0F29AD"/>
    <w:multiLevelType w:val="hybridMultilevel"/>
    <w:tmpl w:val="33DAC032"/>
    <w:lvl w:ilvl="0" w:tplc="FFFFFFFF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8176201">
    <w:abstractNumId w:val="27"/>
  </w:num>
  <w:num w:numId="2" w16cid:durableId="1008869995">
    <w:abstractNumId w:val="21"/>
  </w:num>
  <w:num w:numId="3" w16cid:durableId="1031344619">
    <w:abstractNumId w:val="23"/>
  </w:num>
  <w:num w:numId="4" w16cid:durableId="1988436288">
    <w:abstractNumId w:val="9"/>
  </w:num>
  <w:num w:numId="5" w16cid:durableId="2068649404">
    <w:abstractNumId w:val="0"/>
  </w:num>
  <w:num w:numId="6" w16cid:durableId="2135056314">
    <w:abstractNumId w:val="20"/>
  </w:num>
  <w:num w:numId="7" w16cid:durableId="363024939">
    <w:abstractNumId w:val="2"/>
  </w:num>
  <w:num w:numId="8" w16cid:durableId="1998217144">
    <w:abstractNumId w:val="22"/>
  </w:num>
  <w:num w:numId="9" w16cid:durableId="1130781507">
    <w:abstractNumId w:val="8"/>
  </w:num>
  <w:num w:numId="10" w16cid:durableId="585529935">
    <w:abstractNumId w:val="1"/>
  </w:num>
  <w:num w:numId="11" w16cid:durableId="955717223">
    <w:abstractNumId w:val="14"/>
  </w:num>
  <w:num w:numId="12" w16cid:durableId="890307094">
    <w:abstractNumId w:val="19"/>
  </w:num>
  <w:num w:numId="13" w16cid:durableId="1856797121">
    <w:abstractNumId w:val="18"/>
  </w:num>
  <w:num w:numId="14" w16cid:durableId="277756432">
    <w:abstractNumId w:val="10"/>
  </w:num>
  <w:num w:numId="15" w16cid:durableId="1340351190">
    <w:abstractNumId w:val="15"/>
  </w:num>
  <w:num w:numId="16" w16cid:durableId="1253127279">
    <w:abstractNumId w:val="9"/>
  </w:num>
  <w:num w:numId="17" w16cid:durableId="508329654">
    <w:abstractNumId w:val="9"/>
  </w:num>
  <w:num w:numId="18" w16cid:durableId="752506991">
    <w:abstractNumId w:val="24"/>
  </w:num>
  <w:num w:numId="19" w16cid:durableId="2102678293">
    <w:abstractNumId w:val="3"/>
  </w:num>
  <w:num w:numId="20" w16cid:durableId="1818448177">
    <w:abstractNumId w:val="5"/>
  </w:num>
  <w:num w:numId="21" w16cid:durableId="286356229">
    <w:abstractNumId w:val="25"/>
  </w:num>
  <w:num w:numId="22" w16cid:durableId="1887403735">
    <w:abstractNumId w:val="4"/>
  </w:num>
  <w:num w:numId="23" w16cid:durableId="1464888897">
    <w:abstractNumId w:val="30"/>
  </w:num>
  <w:num w:numId="24" w16cid:durableId="480075831">
    <w:abstractNumId w:val="28"/>
  </w:num>
  <w:num w:numId="25" w16cid:durableId="305429580">
    <w:abstractNumId w:val="9"/>
  </w:num>
  <w:num w:numId="26" w16cid:durableId="623393415">
    <w:abstractNumId w:val="7"/>
  </w:num>
  <w:num w:numId="27" w16cid:durableId="1208419024">
    <w:abstractNumId w:val="6"/>
  </w:num>
  <w:num w:numId="28" w16cid:durableId="684134403">
    <w:abstractNumId w:val="11"/>
  </w:num>
  <w:num w:numId="29" w16cid:durableId="2142844485">
    <w:abstractNumId w:val="16"/>
  </w:num>
  <w:num w:numId="30" w16cid:durableId="1131481762">
    <w:abstractNumId w:val="12"/>
  </w:num>
  <w:num w:numId="31" w16cid:durableId="517961373">
    <w:abstractNumId w:val="17"/>
  </w:num>
  <w:num w:numId="32" w16cid:durableId="1340543513">
    <w:abstractNumId w:val="29"/>
  </w:num>
  <w:num w:numId="33" w16cid:durableId="1407217843">
    <w:abstractNumId w:val="9"/>
  </w:num>
  <w:num w:numId="34" w16cid:durableId="1070343497">
    <w:abstractNumId w:val="13"/>
  </w:num>
  <w:num w:numId="35" w16cid:durableId="1158882351">
    <w:abstractNumId w:val="26"/>
  </w:num>
  <w:num w:numId="36" w16cid:durableId="1181701034">
    <w:abstractNumId w:val="9"/>
  </w:num>
  <w:num w:numId="37" w16cid:durableId="196160381">
    <w:abstractNumId w:val="9"/>
  </w:num>
  <w:num w:numId="38" w16cid:durableId="1550653488">
    <w:abstractNumId w:val="9"/>
  </w:num>
  <w:num w:numId="39" w16cid:durableId="2123185362">
    <w:abstractNumId w:val="9"/>
  </w:num>
  <w:num w:numId="40" w16cid:durableId="601106223">
    <w:abstractNumId w:val="9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wart, Gordon">
    <w15:presenceInfo w15:providerId="AD" w15:userId="S::jstewart@riversideresearch.org::c491f11d-710d-4701-b5a2-eab81d2adff6"/>
  </w15:person>
  <w15:person w15:author="Graham, Robert">
    <w15:presenceInfo w15:providerId="AD" w15:userId="S::rgraham@riversideresearch.org::c0a7304d-0d3c-49d9-91c7-1e6b14c9b3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1E"/>
    <w:rsid w:val="00000047"/>
    <w:rsid w:val="0000108D"/>
    <w:rsid w:val="000012D8"/>
    <w:rsid w:val="00001B28"/>
    <w:rsid w:val="00001D91"/>
    <w:rsid w:val="000020E5"/>
    <w:rsid w:val="00002282"/>
    <w:rsid w:val="000024CB"/>
    <w:rsid w:val="0000260C"/>
    <w:rsid w:val="00002E67"/>
    <w:rsid w:val="00002F85"/>
    <w:rsid w:val="0000362D"/>
    <w:rsid w:val="0000389F"/>
    <w:rsid w:val="000039FF"/>
    <w:rsid w:val="00003D27"/>
    <w:rsid w:val="00003EDE"/>
    <w:rsid w:val="00003FD0"/>
    <w:rsid w:val="00004860"/>
    <w:rsid w:val="00004A4A"/>
    <w:rsid w:val="00004B05"/>
    <w:rsid w:val="000050B7"/>
    <w:rsid w:val="0000520C"/>
    <w:rsid w:val="00005477"/>
    <w:rsid w:val="00005AA5"/>
    <w:rsid w:val="00005AF9"/>
    <w:rsid w:val="000060B4"/>
    <w:rsid w:val="00006636"/>
    <w:rsid w:val="000066D8"/>
    <w:rsid w:val="00006E37"/>
    <w:rsid w:val="00007145"/>
    <w:rsid w:val="000071B9"/>
    <w:rsid w:val="000072B1"/>
    <w:rsid w:val="00007513"/>
    <w:rsid w:val="000075B1"/>
    <w:rsid w:val="00007A82"/>
    <w:rsid w:val="00007B36"/>
    <w:rsid w:val="00007FE8"/>
    <w:rsid w:val="0001015C"/>
    <w:rsid w:val="00010218"/>
    <w:rsid w:val="000106A7"/>
    <w:rsid w:val="00011605"/>
    <w:rsid w:val="0001184D"/>
    <w:rsid w:val="00011FB3"/>
    <w:rsid w:val="000124AB"/>
    <w:rsid w:val="000126E8"/>
    <w:rsid w:val="00012802"/>
    <w:rsid w:val="00012A26"/>
    <w:rsid w:val="00012A5A"/>
    <w:rsid w:val="00012BA1"/>
    <w:rsid w:val="00012C73"/>
    <w:rsid w:val="00012CB1"/>
    <w:rsid w:val="00012F68"/>
    <w:rsid w:val="00013079"/>
    <w:rsid w:val="00013CE9"/>
    <w:rsid w:val="00013D52"/>
    <w:rsid w:val="000140DF"/>
    <w:rsid w:val="000141A3"/>
    <w:rsid w:val="000146E4"/>
    <w:rsid w:val="00014A53"/>
    <w:rsid w:val="00014E1F"/>
    <w:rsid w:val="00015569"/>
    <w:rsid w:val="00015E89"/>
    <w:rsid w:val="00016004"/>
    <w:rsid w:val="00016125"/>
    <w:rsid w:val="0001638D"/>
    <w:rsid w:val="0001648A"/>
    <w:rsid w:val="000167AE"/>
    <w:rsid w:val="0001690C"/>
    <w:rsid w:val="00016E6D"/>
    <w:rsid w:val="0001728B"/>
    <w:rsid w:val="00017B72"/>
    <w:rsid w:val="00017CE8"/>
    <w:rsid w:val="000202A1"/>
    <w:rsid w:val="00020BF7"/>
    <w:rsid w:val="0002110A"/>
    <w:rsid w:val="0002125F"/>
    <w:rsid w:val="00021400"/>
    <w:rsid w:val="0002154C"/>
    <w:rsid w:val="00021B34"/>
    <w:rsid w:val="00021E3D"/>
    <w:rsid w:val="00022084"/>
    <w:rsid w:val="000222ED"/>
    <w:rsid w:val="000223D8"/>
    <w:rsid w:val="00022DF8"/>
    <w:rsid w:val="00022F4F"/>
    <w:rsid w:val="00022FC1"/>
    <w:rsid w:val="0002389A"/>
    <w:rsid w:val="00023DA7"/>
    <w:rsid w:val="00023DFC"/>
    <w:rsid w:val="00023E9E"/>
    <w:rsid w:val="000242AC"/>
    <w:rsid w:val="00024E9E"/>
    <w:rsid w:val="00024FA6"/>
    <w:rsid w:val="00025204"/>
    <w:rsid w:val="00025365"/>
    <w:rsid w:val="00025389"/>
    <w:rsid w:val="000255EE"/>
    <w:rsid w:val="00025939"/>
    <w:rsid w:val="0002596A"/>
    <w:rsid w:val="00025C40"/>
    <w:rsid w:val="0002601B"/>
    <w:rsid w:val="000260B9"/>
    <w:rsid w:val="0002619C"/>
    <w:rsid w:val="000268A4"/>
    <w:rsid w:val="0002690D"/>
    <w:rsid w:val="00026CD7"/>
    <w:rsid w:val="00027734"/>
    <w:rsid w:val="000278E1"/>
    <w:rsid w:val="00027941"/>
    <w:rsid w:val="00027B13"/>
    <w:rsid w:val="000302C2"/>
    <w:rsid w:val="0003031D"/>
    <w:rsid w:val="00030817"/>
    <w:rsid w:val="00030997"/>
    <w:rsid w:val="00030A7E"/>
    <w:rsid w:val="00030AAC"/>
    <w:rsid w:val="00030F54"/>
    <w:rsid w:val="00030F5D"/>
    <w:rsid w:val="0003137A"/>
    <w:rsid w:val="000315D8"/>
    <w:rsid w:val="000315E7"/>
    <w:rsid w:val="00031912"/>
    <w:rsid w:val="0003196F"/>
    <w:rsid w:val="00032023"/>
    <w:rsid w:val="00032422"/>
    <w:rsid w:val="00032B8F"/>
    <w:rsid w:val="00032DB4"/>
    <w:rsid w:val="00032E2A"/>
    <w:rsid w:val="00032F9C"/>
    <w:rsid w:val="00033331"/>
    <w:rsid w:val="00033817"/>
    <w:rsid w:val="00033FB2"/>
    <w:rsid w:val="0003426B"/>
    <w:rsid w:val="00034402"/>
    <w:rsid w:val="000347C9"/>
    <w:rsid w:val="0003495C"/>
    <w:rsid w:val="000354B3"/>
    <w:rsid w:val="0003573D"/>
    <w:rsid w:val="000358B2"/>
    <w:rsid w:val="00035E81"/>
    <w:rsid w:val="000360A3"/>
    <w:rsid w:val="00036159"/>
    <w:rsid w:val="00036178"/>
    <w:rsid w:val="000361D3"/>
    <w:rsid w:val="00036350"/>
    <w:rsid w:val="00036393"/>
    <w:rsid w:val="00036646"/>
    <w:rsid w:val="00036665"/>
    <w:rsid w:val="00037988"/>
    <w:rsid w:val="000379A3"/>
    <w:rsid w:val="0004038E"/>
    <w:rsid w:val="000403D3"/>
    <w:rsid w:val="00040659"/>
    <w:rsid w:val="00040A6A"/>
    <w:rsid w:val="00040AB7"/>
    <w:rsid w:val="00041024"/>
    <w:rsid w:val="000410EC"/>
    <w:rsid w:val="00041201"/>
    <w:rsid w:val="000414D7"/>
    <w:rsid w:val="0004177C"/>
    <w:rsid w:val="0004196F"/>
    <w:rsid w:val="00041A2C"/>
    <w:rsid w:val="00041E7A"/>
    <w:rsid w:val="00042C07"/>
    <w:rsid w:val="00042D6A"/>
    <w:rsid w:val="00042DAC"/>
    <w:rsid w:val="00043010"/>
    <w:rsid w:val="000430FF"/>
    <w:rsid w:val="00043557"/>
    <w:rsid w:val="00043684"/>
    <w:rsid w:val="00043A21"/>
    <w:rsid w:val="00044478"/>
    <w:rsid w:val="00044A1C"/>
    <w:rsid w:val="00044FA1"/>
    <w:rsid w:val="00045135"/>
    <w:rsid w:val="00045236"/>
    <w:rsid w:val="0004553F"/>
    <w:rsid w:val="0004571B"/>
    <w:rsid w:val="000462BE"/>
    <w:rsid w:val="000463BE"/>
    <w:rsid w:val="000464CD"/>
    <w:rsid w:val="00046841"/>
    <w:rsid w:val="000470B7"/>
    <w:rsid w:val="0004733F"/>
    <w:rsid w:val="000473DA"/>
    <w:rsid w:val="00047CE4"/>
    <w:rsid w:val="00050270"/>
    <w:rsid w:val="00050837"/>
    <w:rsid w:val="00050C44"/>
    <w:rsid w:val="00051020"/>
    <w:rsid w:val="00051561"/>
    <w:rsid w:val="00051998"/>
    <w:rsid w:val="00051AD5"/>
    <w:rsid w:val="00051F95"/>
    <w:rsid w:val="0005248E"/>
    <w:rsid w:val="00052863"/>
    <w:rsid w:val="00052AA0"/>
    <w:rsid w:val="00052F5B"/>
    <w:rsid w:val="000530C0"/>
    <w:rsid w:val="0005363C"/>
    <w:rsid w:val="0005404F"/>
    <w:rsid w:val="000543E8"/>
    <w:rsid w:val="000547E3"/>
    <w:rsid w:val="00054D09"/>
    <w:rsid w:val="00054ECE"/>
    <w:rsid w:val="00055087"/>
    <w:rsid w:val="00055192"/>
    <w:rsid w:val="000553E9"/>
    <w:rsid w:val="00055CD9"/>
    <w:rsid w:val="00056F93"/>
    <w:rsid w:val="0005742D"/>
    <w:rsid w:val="000577F3"/>
    <w:rsid w:val="0005795C"/>
    <w:rsid w:val="00057E58"/>
    <w:rsid w:val="000603CB"/>
    <w:rsid w:val="00060461"/>
    <w:rsid w:val="00060C67"/>
    <w:rsid w:val="00060D6C"/>
    <w:rsid w:val="00060EE0"/>
    <w:rsid w:val="00060FB2"/>
    <w:rsid w:val="00061116"/>
    <w:rsid w:val="0006130A"/>
    <w:rsid w:val="0006202F"/>
    <w:rsid w:val="0006218D"/>
    <w:rsid w:val="00062F11"/>
    <w:rsid w:val="00063194"/>
    <w:rsid w:val="000637B6"/>
    <w:rsid w:val="00063823"/>
    <w:rsid w:val="0006382F"/>
    <w:rsid w:val="00063AD4"/>
    <w:rsid w:val="00063DDF"/>
    <w:rsid w:val="000640FB"/>
    <w:rsid w:val="00064379"/>
    <w:rsid w:val="00064527"/>
    <w:rsid w:val="0006467E"/>
    <w:rsid w:val="00064C28"/>
    <w:rsid w:val="00064E29"/>
    <w:rsid w:val="0006511F"/>
    <w:rsid w:val="000651E4"/>
    <w:rsid w:val="000653EA"/>
    <w:rsid w:val="00065617"/>
    <w:rsid w:val="00065AC6"/>
    <w:rsid w:val="00065E66"/>
    <w:rsid w:val="00065F36"/>
    <w:rsid w:val="000665A6"/>
    <w:rsid w:val="00066C39"/>
    <w:rsid w:val="000674E7"/>
    <w:rsid w:val="0006761E"/>
    <w:rsid w:val="00067A0E"/>
    <w:rsid w:val="00067D0E"/>
    <w:rsid w:val="00067D69"/>
    <w:rsid w:val="00070048"/>
    <w:rsid w:val="00070243"/>
    <w:rsid w:val="000704CC"/>
    <w:rsid w:val="00070FD1"/>
    <w:rsid w:val="00071039"/>
    <w:rsid w:val="000719D4"/>
    <w:rsid w:val="00071AD8"/>
    <w:rsid w:val="0007211D"/>
    <w:rsid w:val="000723E1"/>
    <w:rsid w:val="00072D6E"/>
    <w:rsid w:val="000736DE"/>
    <w:rsid w:val="0007373C"/>
    <w:rsid w:val="000737A7"/>
    <w:rsid w:val="00074566"/>
    <w:rsid w:val="000746C6"/>
    <w:rsid w:val="000749B5"/>
    <w:rsid w:val="000749DC"/>
    <w:rsid w:val="00074B15"/>
    <w:rsid w:val="00074BE8"/>
    <w:rsid w:val="000754D0"/>
    <w:rsid w:val="00075811"/>
    <w:rsid w:val="00075A1C"/>
    <w:rsid w:val="00075D20"/>
    <w:rsid w:val="00075D97"/>
    <w:rsid w:val="000760B6"/>
    <w:rsid w:val="000760BA"/>
    <w:rsid w:val="00076236"/>
    <w:rsid w:val="00076820"/>
    <w:rsid w:val="0007686F"/>
    <w:rsid w:val="00076914"/>
    <w:rsid w:val="00076FD6"/>
    <w:rsid w:val="000776A0"/>
    <w:rsid w:val="000778E6"/>
    <w:rsid w:val="0007798B"/>
    <w:rsid w:val="00077D27"/>
    <w:rsid w:val="00077FE6"/>
    <w:rsid w:val="0008048C"/>
    <w:rsid w:val="000809E3"/>
    <w:rsid w:val="00080DDA"/>
    <w:rsid w:val="0008181E"/>
    <w:rsid w:val="00081870"/>
    <w:rsid w:val="00082076"/>
    <w:rsid w:val="000827EB"/>
    <w:rsid w:val="00082C8F"/>
    <w:rsid w:val="00082E22"/>
    <w:rsid w:val="0008422C"/>
    <w:rsid w:val="00084304"/>
    <w:rsid w:val="000846E8"/>
    <w:rsid w:val="00085236"/>
    <w:rsid w:val="0008533C"/>
    <w:rsid w:val="000853D8"/>
    <w:rsid w:val="0008542E"/>
    <w:rsid w:val="0008555A"/>
    <w:rsid w:val="00085845"/>
    <w:rsid w:val="00085A70"/>
    <w:rsid w:val="00085BEB"/>
    <w:rsid w:val="00085E3B"/>
    <w:rsid w:val="00086215"/>
    <w:rsid w:val="00086C32"/>
    <w:rsid w:val="00086DB1"/>
    <w:rsid w:val="00086EAB"/>
    <w:rsid w:val="00087A0C"/>
    <w:rsid w:val="00087D07"/>
    <w:rsid w:val="00087E05"/>
    <w:rsid w:val="000905B8"/>
    <w:rsid w:val="00090AFF"/>
    <w:rsid w:val="00090EC0"/>
    <w:rsid w:val="000911FE"/>
    <w:rsid w:val="000916B3"/>
    <w:rsid w:val="00092263"/>
    <w:rsid w:val="00092716"/>
    <w:rsid w:val="000927BB"/>
    <w:rsid w:val="000928E0"/>
    <w:rsid w:val="000933CD"/>
    <w:rsid w:val="000935F9"/>
    <w:rsid w:val="00093A3E"/>
    <w:rsid w:val="00093A74"/>
    <w:rsid w:val="00093D8F"/>
    <w:rsid w:val="000946C2"/>
    <w:rsid w:val="00094B29"/>
    <w:rsid w:val="00094D5F"/>
    <w:rsid w:val="00094EA9"/>
    <w:rsid w:val="000950BA"/>
    <w:rsid w:val="000951F4"/>
    <w:rsid w:val="00095499"/>
    <w:rsid w:val="00095522"/>
    <w:rsid w:val="000955A2"/>
    <w:rsid w:val="00095B2A"/>
    <w:rsid w:val="00095C15"/>
    <w:rsid w:val="00096460"/>
    <w:rsid w:val="00096511"/>
    <w:rsid w:val="000966C2"/>
    <w:rsid w:val="000966E8"/>
    <w:rsid w:val="00096A7E"/>
    <w:rsid w:val="00096DCB"/>
    <w:rsid w:val="00096EA8"/>
    <w:rsid w:val="00097273"/>
    <w:rsid w:val="00097773"/>
    <w:rsid w:val="0009795F"/>
    <w:rsid w:val="000A01BC"/>
    <w:rsid w:val="000A04F8"/>
    <w:rsid w:val="000A08DF"/>
    <w:rsid w:val="000A0B52"/>
    <w:rsid w:val="000A0D15"/>
    <w:rsid w:val="000A0FF8"/>
    <w:rsid w:val="000A10E5"/>
    <w:rsid w:val="000A13F9"/>
    <w:rsid w:val="000A1403"/>
    <w:rsid w:val="000A2195"/>
    <w:rsid w:val="000A257F"/>
    <w:rsid w:val="000A2A8B"/>
    <w:rsid w:val="000A2FBE"/>
    <w:rsid w:val="000A361F"/>
    <w:rsid w:val="000A398F"/>
    <w:rsid w:val="000A416D"/>
    <w:rsid w:val="000A43DB"/>
    <w:rsid w:val="000A456B"/>
    <w:rsid w:val="000A49FA"/>
    <w:rsid w:val="000A4D1D"/>
    <w:rsid w:val="000A5164"/>
    <w:rsid w:val="000A52B7"/>
    <w:rsid w:val="000A5480"/>
    <w:rsid w:val="000A56C9"/>
    <w:rsid w:val="000A59AE"/>
    <w:rsid w:val="000A6166"/>
    <w:rsid w:val="000A655D"/>
    <w:rsid w:val="000A6C79"/>
    <w:rsid w:val="000A73A7"/>
    <w:rsid w:val="000B0211"/>
    <w:rsid w:val="000B08B5"/>
    <w:rsid w:val="000B0C36"/>
    <w:rsid w:val="000B0C53"/>
    <w:rsid w:val="000B0D41"/>
    <w:rsid w:val="000B1003"/>
    <w:rsid w:val="000B12C1"/>
    <w:rsid w:val="000B139C"/>
    <w:rsid w:val="000B1794"/>
    <w:rsid w:val="000B1975"/>
    <w:rsid w:val="000B1B79"/>
    <w:rsid w:val="000B1C63"/>
    <w:rsid w:val="000B1E99"/>
    <w:rsid w:val="000B1F9E"/>
    <w:rsid w:val="000B2004"/>
    <w:rsid w:val="000B2055"/>
    <w:rsid w:val="000B2696"/>
    <w:rsid w:val="000B26FB"/>
    <w:rsid w:val="000B2780"/>
    <w:rsid w:val="000B2ADC"/>
    <w:rsid w:val="000B2D41"/>
    <w:rsid w:val="000B2E97"/>
    <w:rsid w:val="000B335F"/>
    <w:rsid w:val="000B3A5C"/>
    <w:rsid w:val="000B3B7C"/>
    <w:rsid w:val="000B3D4E"/>
    <w:rsid w:val="000B44F0"/>
    <w:rsid w:val="000B4835"/>
    <w:rsid w:val="000B4B62"/>
    <w:rsid w:val="000B4D42"/>
    <w:rsid w:val="000B523B"/>
    <w:rsid w:val="000B52B1"/>
    <w:rsid w:val="000B53D9"/>
    <w:rsid w:val="000B53E2"/>
    <w:rsid w:val="000B57C3"/>
    <w:rsid w:val="000B598B"/>
    <w:rsid w:val="000B6496"/>
    <w:rsid w:val="000B68FD"/>
    <w:rsid w:val="000B6B39"/>
    <w:rsid w:val="000B7513"/>
    <w:rsid w:val="000C0040"/>
    <w:rsid w:val="000C022F"/>
    <w:rsid w:val="000C058E"/>
    <w:rsid w:val="000C0639"/>
    <w:rsid w:val="000C0720"/>
    <w:rsid w:val="000C0735"/>
    <w:rsid w:val="000C08B9"/>
    <w:rsid w:val="000C0B32"/>
    <w:rsid w:val="000C0D87"/>
    <w:rsid w:val="000C0F1F"/>
    <w:rsid w:val="000C13F7"/>
    <w:rsid w:val="000C143D"/>
    <w:rsid w:val="000C1508"/>
    <w:rsid w:val="000C152E"/>
    <w:rsid w:val="000C1567"/>
    <w:rsid w:val="000C166D"/>
    <w:rsid w:val="000C17E0"/>
    <w:rsid w:val="000C1D9C"/>
    <w:rsid w:val="000C26C6"/>
    <w:rsid w:val="000C2729"/>
    <w:rsid w:val="000C28BD"/>
    <w:rsid w:val="000C2F8A"/>
    <w:rsid w:val="000C30A5"/>
    <w:rsid w:val="000C30E4"/>
    <w:rsid w:val="000C3132"/>
    <w:rsid w:val="000C3523"/>
    <w:rsid w:val="000C3878"/>
    <w:rsid w:val="000C4B71"/>
    <w:rsid w:val="000C5340"/>
    <w:rsid w:val="000C538A"/>
    <w:rsid w:val="000C6359"/>
    <w:rsid w:val="000C6673"/>
    <w:rsid w:val="000C6903"/>
    <w:rsid w:val="000C6F52"/>
    <w:rsid w:val="000C74BD"/>
    <w:rsid w:val="000C76BE"/>
    <w:rsid w:val="000D0243"/>
    <w:rsid w:val="000D05B7"/>
    <w:rsid w:val="000D0CB7"/>
    <w:rsid w:val="000D0E35"/>
    <w:rsid w:val="000D1129"/>
    <w:rsid w:val="000D1A17"/>
    <w:rsid w:val="000D1A6A"/>
    <w:rsid w:val="000D1DE4"/>
    <w:rsid w:val="000D259E"/>
    <w:rsid w:val="000D2652"/>
    <w:rsid w:val="000D281A"/>
    <w:rsid w:val="000D2834"/>
    <w:rsid w:val="000D2E39"/>
    <w:rsid w:val="000D3121"/>
    <w:rsid w:val="000D31FF"/>
    <w:rsid w:val="000D3518"/>
    <w:rsid w:val="000D3712"/>
    <w:rsid w:val="000D381B"/>
    <w:rsid w:val="000D3D27"/>
    <w:rsid w:val="000D3F89"/>
    <w:rsid w:val="000D4896"/>
    <w:rsid w:val="000D4AEA"/>
    <w:rsid w:val="000D4C35"/>
    <w:rsid w:val="000D5DDB"/>
    <w:rsid w:val="000D6230"/>
    <w:rsid w:val="000D62FC"/>
    <w:rsid w:val="000D6463"/>
    <w:rsid w:val="000D71B9"/>
    <w:rsid w:val="000D73D3"/>
    <w:rsid w:val="000D7672"/>
    <w:rsid w:val="000D7AF4"/>
    <w:rsid w:val="000D7B8A"/>
    <w:rsid w:val="000D7DDB"/>
    <w:rsid w:val="000E003B"/>
    <w:rsid w:val="000E0813"/>
    <w:rsid w:val="000E0CB8"/>
    <w:rsid w:val="000E0E84"/>
    <w:rsid w:val="000E10B8"/>
    <w:rsid w:val="000E1278"/>
    <w:rsid w:val="000E14E3"/>
    <w:rsid w:val="000E156F"/>
    <w:rsid w:val="000E1DDB"/>
    <w:rsid w:val="000E1E3B"/>
    <w:rsid w:val="000E20DA"/>
    <w:rsid w:val="000E29AC"/>
    <w:rsid w:val="000E2A56"/>
    <w:rsid w:val="000E2DF5"/>
    <w:rsid w:val="000E3109"/>
    <w:rsid w:val="000E3614"/>
    <w:rsid w:val="000E429A"/>
    <w:rsid w:val="000E5187"/>
    <w:rsid w:val="000E5247"/>
    <w:rsid w:val="000E53CB"/>
    <w:rsid w:val="000E5597"/>
    <w:rsid w:val="000E583A"/>
    <w:rsid w:val="000E5852"/>
    <w:rsid w:val="000E5A31"/>
    <w:rsid w:val="000E5CE5"/>
    <w:rsid w:val="000E5F93"/>
    <w:rsid w:val="000E6134"/>
    <w:rsid w:val="000E6178"/>
    <w:rsid w:val="000E6321"/>
    <w:rsid w:val="000E64EC"/>
    <w:rsid w:val="000E6812"/>
    <w:rsid w:val="000E6F61"/>
    <w:rsid w:val="000E701E"/>
    <w:rsid w:val="000E710C"/>
    <w:rsid w:val="000E735D"/>
    <w:rsid w:val="000E7CB9"/>
    <w:rsid w:val="000E7D69"/>
    <w:rsid w:val="000F00D0"/>
    <w:rsid w:val="000F0385"/>
    <w:rsid w:val="000F039B"/>
    <w:rsid w:val="000F06F2"/>
    <w:rsid w:val="000F0B46"/>
    <w:rsid w:val="000F0D29"/>
    <w:rsid w:val="000F1047"/>
    <w:rsid w:val="000F126B"/>
    <w:rsid w:val="000F1672"/>
    <w:rsid w:val="000F17B0"/>
    <w:rsid w:val="000F1920"/>
    <w:rsid w:val="000F1B4E"/>
    <w:rsid w:val="000F1B7F"/>
    <w:rsid w:val="000F1DDF"/>
    <w:rsid w:val="000F21CB"/>
    <w:rsid w:val="000F2335"/>
    <w:rsid w:val="000F239A"/>
    <w:rsid w:val="000F2B38"/>
    <w:rsid w:val="000F309E"/>
    <w:rsid w:val="000F325F"/>
    <w:rsid w:val="000F3888"/>
    <w:rsid w:val="000F4577"/>
    <w:rsid w:val="000F4635"/>
    <w:rsid w:val="000F4AC7"/>
    <w:rsid w:val="000F4C65"/>
    <w:rsid w:val="000F4DC8"/>
    <w:rsid w:val="000F4E54"/>
    <w:rsid w:val="000F58B4"/>
    <w:rsid w:val="000F598E"/>
    <w:rsid w:val="000F6112"/>
    <w:rsid w:val="000F67F5"/>
    <w:rsid w:val="000F6D15"/>
    <w:rsid w:val="000F6E12"/>
    <w:rsid w:val="000F71E3"/>
    <w:rsid w:val="000F7287"/>
    <w:rsid w:val="000F7454"/>
    <w:rsid w:val="000F791F"/>
    <w:rsid w:val="000F7970"/>
    <w:rsid w:val="000F7F1A"/>
    <w:rsid w:val="0010039C"/>
    <w:rsid w:val="001005B7"/>
    <w:rsid w:val="0010068B"/>
    <w:rsid w:val="001010DB"/>
    <w:rsid w:val="00101413"/>
    <w:rsid w:val="00101635"/>
    <w:rsid w:val="0010191F"/>
    <w:rsid w:val="00101F52"/>
    <w:rsid w:val="00102145"/>
    <w:rsid w:val="001021FB"/>
    <w:rsid w:val="00102840"/>
    <w:rsid w:val="0010320C"/>
    <w:rsid w:val="00103834"/>
    <w:rsid w:val="00103AC5"/>
    <w:rsid w:val="00104DC6"/>
    <w:rsid w:val="001053CA"/>
    <w:rsid w:val="00105542"/>
    <w:rsid w:val="0010569A"/>
    <w:rsid w:val="0010582D"/>
    <w:rsid w:val="0010591A"/>
    <w:rsid w:val="00105CB4"/>
    <w:rsid w:val="00105E2D"/>
    <w:rsid w:val="00106296"/>
    <w:rsid w:val="00106BD9"/>
    <w:rsid w:val="00106FD0"/>
    <w:rsid w:val="001075CC"/>
    <w:rsid w:val="00107755"/>
    <w:rsid w:val="00107948"/>
    <w:rsid w:val="00107A4D"/>
    <w:rsid w:val="00107D41"/>
    <w:rsid w:val="00107FF8"/>
    <w:rsid w:val="00111157"/>
    <w:rsid w:val="00111158"/>
    <w:rsid w:val="00111166"/>
    <w:rsid w:val="001116B6"/>
    <w:rsid w:val="00111F77"/>
    <w:rsid w:val="00111FFA"/>
    <w:rsid w:val="001120B2"/>
    <w:rsid w:val="001120F3"/>
    <w:rsid w:val="00112462"/>
    <w:rsid w:val="001125B9"/>
    <w:rsid w:val="00112A72"/>
    <w:rsid w:val="00112A7E"/>
    <w:rsid w:val="00113456"/>
    <w:rsid w:val="001138F9"/>
    <w:rsid w:val="0011399B"/>
    <w:rsid w:val="00113F18"/>
    <w:rsid w:val="00113F52"/>
    <w:rsid w:val="001140CC"/>
    <w:rsid w:val="001141EC"/>
    <w:rsid w:val="00114404"/>
    <w:rsid w:val="001147D4"/>
    <w:rsid w:val="001147F2"/>
    <w:rsid w:val="0011482F"/>
    <w:rsid w:val="00114ED5"/>
    <w:rsid w:val="0011529D"/>
    <w:rsid w:val="00115735"/>
    <w:rsid w:val="001159BC"/>
    <w:rsid w:val="00115A28"/>
    <w:rsid w:val="00115C77"/>
    <w:rsid w:val="00115EED"/>
    <w:rsid w:val="0011631E"/>
    <w:rsid w:val="00116427"/>
    <w:rsid w:val="00116483"/>
    <w:rsid w:val="0011662F"/>
    <w:rsid w:val="001167FD"/>
    <w:rsid w:val="00116964"/>
    <w:rsid w:val="001169D3"/>
    <w:rsid w:val="00116BB0"/>
    <w:rsid w:val="00116ED1"/>
    <w:rsid w:val="0011712F"/>
    <w:rsid w:val="001173B8"/>
    <w:rsid w:val="001173C7"/>
    <w:rsid w:val="00117B2E"/>
    <w:rsid w:val="00117D12"/>
    <w:rsid w:val="00117D28"/>
    <w:rsid w:val="00117FD7"/>
    <w:rsid w:val="0012038C"/>
    <w:rsid w:val="001205B8"/>
    <w:rsid w:val="00120943"/>
    <w:rsid w:val="00120AEC"/>
    <w:rsid w:val="00120C31"/>
    <w:rsid w:val="00120E4C"/>
    <w:rsid w:val="00121917"/>
    <w:rsid w:val="00121D18"/>
    <w:rsid w:val="001222EE"/>
    <w:rsid w:val="00122463"/>
    <w:rsid w:val="00122539"/>
    <w:rsid w:val="00122947"/>
    <w:rsid w:val="00122C13"/>
    <w:rsid w:val="00122C1C"/>
    <w:rsid w:val="00123483"/>
    <w:rsid w:val="001242CA"/>
    <w:rsid w:val="001242E1"/>
    <w:rsid w:val="00125916"/>
    <w:rsid w:val="00125D33"/>
    <w:rsid w:val="00125FED"/>
    <w:rsid w:val="00126452"/>
    <w:rsid w:val="00126482"/>
    <w:rsid w:val="001268B6"/>
    <w:rsid w:val="00126DB4"/>
    <w:rsid w:val="00126DC8"/>
    <w:rsid w:val="001275CC"/>
    <w:rsid w:val="0012771E"/>
    <w:rsid w:val="0012791E"/>
    <w:rsid w:val="00127B21"/>
    <w:rsid w:val="00130867"/>
    <w:rsid w:val="00130AC4"/>
    <w:rsid w:val="0013115E"/>
    <w:rsid w:val="001313A6"/>
    <w:rsid w:val="00131974"/>
    <w:rsid w:val="00132220"/>
    <w:rsid w:val="0013286E"/>
    <w:rsid w:val="001329A3"/>
    <w:rsid w:val="00132C85"/>
    <w:rsid w:val="00132FBB"/>
    <w:rsid w:val="0013360E"/>
    <w:rsid w:val="00133620"/>
    <w:rsid w:val="00133630"/>
    <w:rsid w:val="00133B8C"/>
    <w:rsid w:val="00133C92"/>
    <w:rsid w:val="00133DD6"/>
    <w:rsid w:val="00133ECC"/>
    <w:rsid w:val="00134071"/>
    <w:rsid w:val="001343B6"/>
    <w:rsid w:val="001346EB"/>
    <w:rsid w:val="001347E4"/>
    <w:rsid w:val="001349F7"/>
    <w:rsid w:val="00134F21"/>
    <w:rsid w:val="001353BE"/>
    <w:rsid w:val="00135433"/>
    <w:rsid w:val="00135800"/>
    <w:rsid w:val="00135CE4"/>
    <w:rsid w:val="001361AD"/>
    <w:rsid w:val="001371BC"/>
    <w:rsid w:val="00137667"/>
    <w:rsid w:val="00137C37"/>
    <w:rsid w:val="00137FDB"/>
    <w:rsid w:val="001400D5"/>
    <w:rsid w:val="00140315"/>
    <w:rsid w:val="00140565"/>
    <w:rsid w:val="00140884"/>
    <w:rsid w:val="0014106E"/>
    <w:rsid w:val="001413C2"/>
    <w:rsid w:val="0014144E"/>
    <w:rsid w:val="0014174A"/>
    <w:rsid w:val="0014182F"/>
    <w:rsid w:val="0014218F"/>
    <w:rsid w:val="001426B6"/>
    <w:rsid w:val="00142748"/>
    <w:rsid w:val="0014288F"/>
    <w:rsid w:val="00143306"/>
    <w:rsid w:val="00143428"/>
    <w:rsid w:val="001439A3"/>
    <w:rsid w:val="00143B3B"/>
    <w:rsid w:val="001440A7"/>
    <w:rsid w:val="001445A6"/>
    <w:rsid w:val="001450AC"/>
    <w:rsid w:val="001452E4"/>
    <w:rsid w:val="0014566C"/>
    <w:rsid w:val="001459B5"/>
    <w:rsid w:val="00145CC1"/>
    <w:rsid w:val="00145DCA"/>
    <w:rsid w:val="0014639C"/>
    <w:rsid w:val="00146466"/>
    <w:rsid w:val="001464A8"/>
    <w:rsid w:val="001469E4"/>
    <w:rsid w:val="00146BB3"/>
    <w:rsid w:val="00146C57"/>
    <w:rsid w:val="00146E48"/>
    <w:rsid w:val="001475D9"/>
    <w:rsid w:val="001475EE"/>
    <w:rsid w:val="0014791E"/>
    <w:rsid w:val="00147AB4"/>
    <w:rsid w:val="00147EAB"/>
    <w:rsid w:val="00147F93"/>
    <w:rsid w:val="00150183"/>
    <w:rsid w:val="001506CD"/>
    <w:rsid w:val="0015098C"/>
    <w:rsid w:val="00150EAD"/>
    <w:rsid w:val="001510BD"/>
    <w:rsid w:val="001512D0"/>
    <w:rsid w:val="0015235F"/>
    <w:rsid w:val="001525D7"/>
    <w:rsid w:val="0015289C"/>
    <w:rsid w:val="00152BE1"/>
    <w:rsid w:val="00152D87"/>
    <w:rsid w:val="00152E6F"/>
    <w:rsid w:val="0015306E"/>
    <w:rsid w:val="00153093"/>
    <w:rsid w:val="00153395"/>
    <w:rsid w:val="00153738"/>
    <w:rsid w:val="0015406B"/>
    <w:rsid w:val="001542C2"/>
    <w:rsid w:val="00154330"/>
    <w:rsid w:val="00155258"/>
    <w:rsid w:val="00155468"/>
    <w:rsid w:val="001560DC"/>
    <w:rsid w:val="001561B3"/>
    <w:rsid w:val="00156472"/>
    <w:rsid w:val="00156C2D"/>
    <w:rsid w:val="0015730C"/>
    <w:rsid w:val="00157511"/>
    <w:rsid w:val="00157772"/>
    <w:rsid w:val="00157821"/>
    <w:rsid w:val="00157CCE"/>
    <w:rsid w:val="00157EA3"/>
    <w:rsid w:val="001602A1"/>
    <w:rsid w:val="001602AC"/>
    <w:rsid w:val="001604E2"/>
    <w:rsid w:val="00160727"/>
    <w:rsid w:val="00160AB8"/>
    <w:rsid w:val="00160CE5"/>
    <w:rsid w:val="00161102"/>
    <w:rsid w:val="00161782"/>
    <w:rsid w:val="00161C7A"/>
    <w:rsid w:val="0016251A"/>
    <w:rsid w:val="001625C8"/>
    <w:rsid w:val="00162706"/>
    <w:rsid w:val="00162A1B"/>
    <w:rsid w:val="00162BB6"/>
    <w:rsid w:val="00162DAF"/>
    <w:rsid w:val="00162F12"/>
    <w:rsid w:val="00163268"/>
    <w:rsid w:val="001632F5"/>
    <w:rsid w:val="0016371B"/>
    <w:rsid w:val="00163A9A"/>
    <w:rsid w:val="00163EB7"/>
    <w:rsid w:val="00163F26"/>
    <w:rsid w:val="00164C2F"/>
    <w:rsid w:val="00165326"/>
    <w:rsid w:val="001655EB"/>
    <w:rsid w:val="00165F1A"/>
    <w:rsid w:val="00165FCC"/>
    <w:rsid w:val="00166104"/>
    <w:rsid w:val="00166B92"/>
    <w:rsid w:val="00167253"/>
    <w:rsid w:val="001672B8"/>
    <w:rsid w:val="00167490"/>
    <w:rsid w:val="00167B05"/>
    <w:rsid w:val="00170BAD"/>
    <w:rsid w:val="00170BEE"/>
    <w:rsid w:val="00170CB8"/>
    <w:rsid w:val="00170D2A"/>
    <w:rsid w:val="00170DA9"/>
    <w:rsid w:val="00170EA0"/>
    <w:rsid w:val="00170EDB"/>
    <w:rsid w:val="00171002"/>
    <w:rsid w:val="00171816"/>
    <w:rsid w:val="001729FA"/>
    <w:rsid w:val="00172BAB"/>
    <w:rsid w:val="001732F5"/>
    <w:rsid w:val="00173600"/>
    <w:rsid w:val="00173CDE"/>
    <w:rsid w:val="00174436"/>
    <w:rsid w:val="00174FC7"/>
    <w:rsid w:val="0017512F"/>
    <w:rsid w:val="0017532E"/>
    <w:rsid w:val="001753EA"/>
    <w:rsid w:val="00176945"/>
    <w:rsid w:val="00176A06"/>
    <w:rsid w:val="00176AE1"/>
    <w:rsid w:val="0017709A"/>
    <w:rsid w:val="00177429"/>
    <w:rsid w:val="00177870"/>
    <w:rsid w:val="0017793E"/>
    <w:rsid w:val="00177B1A"/>
    <w:rsid w:val="00177B33"/>
    <w:rsid w:val="0018004D"/>
    <w:rsid w:val="0018057E"/>
    <w:rsid w:val="0018125A"/>
    <w:rsid w:val="001812D1"/>
    <w:rsid w:val="0018152C"/>
    <w:rsid w:val="001815B8"/>
    <w:rsid w:val="001817BE"/>
    <w:rsid w:val="00181AB7"/>
    <w:rsid w:val="00181BE3"/>
    <w:rsid w:val="00181D1A"/>
    <w:rsid w:val="00181E68"/>
    <w:rsid w:val="0018224C"/>
    <w:rsid w:val="0018240D"/>
    <w:rsid w:val="001824A4"/>
    <w:rsid w:val="001825CC"/>
    <w:rsid w:val="00182632"/>
    <w:rsid w:val="001826FB"/>
    <w:rsid w:val="00182864"/>
    <w:rsid w:val="00182C4D"/>
    <w:rsid w:val="00182EF9"/>
    <w:rsid w:val="00182FDD"/>
    <w:rsid w:val="0018310F"/>
    <w:rsid w:val="00183183"/>
    <w:rsid w:val="00183CE6"/>
    <w:rsid w:val="0018436C"/>
    <w:rsid w:val="00184D3C"/>
    <w:rsid w:val="00185741"/>
    <w:rsid w:val="00185A19"/>
    <w:rsid w:val="00185F53"/>
    <w:rsid w:val="001861AE"/>
    <w:rsid w:val="001863E7"/>
    <w:rsid w:val="00186662"/>
    <w:rsid w:val="001870D2"/>
    <w:rsid w:val="001872AC"/>
    <w:rsid w:val="00187B1A"/>
    <w:rsid w:val="00187D3C"/>
    <w:rsid w:val="00187D49"/>
    <w:rsid w:val="00187F90"/>
    <w:rsid w:val="00190AF8"/>
    <w:rsid w:val="00190B9D"/>
    <w:rsid w:val="001910EB"/>
    <w:rsid w:val="001911E4"/>
    <w:rsid w:val="00191669"/>
    <w:rsid w:val="0019191F"/>
    <w:rsid w:val="00191B5F"/>
    <w:rsid w:val="00191EA1"/>
    <w:rsid w:val="00192589"/>
    <w:rsid w:val="0019267D"/>
    <w:rsid w:val="001926AA"/>
    <w:rsid w:val="00192DC2"/>
    <w:rsid w:val="001930CB"/>
    <w:rsid w:val="00193583"/>
    <w:rsid w:val="00193BA5"/>
    <w:rsid w:val="00193BE6"/>
    <w:rsid w:val="00193DC0"/>
    <w:rsid w:val="0019405D"/>
    <w:rsid w:val="00194184"/>
    <w:rsid w:val="0019462F"/>
    <w:rsid w:val="00194E59"/>
    <w:rsid w:val="0019507B"/>
    <w:rsid w:val="00195083"/>
    <w:rsid w:val="00195A5D"/>
    <w:rsid w:val="001961FB"/>
    <w:rsid w:val="0019626E"/>
    <w:rsid w:val="00196502"/>
    <w:rsid w:val="00196C1F"/>
    <w:rsid w:val="00196D79"/>
    <w:rsid w:val="001970E8"/>
    <w:rsid w:val="001974A8"/>
    <w:rsid w:val="0019752F"/>
    <w:rsid w:val="001A00C2"/>
    <w:rsid w:val="001A0902"/>
    <w:rsid w:val="001A1014"/>
    <w:rsid w:val="001A1288"/>
    <w:rsid w:val="001A12E5"/>
    <w:rsid w:val="001A1416"/>
    <w:rsid w:val="001A1866"/>
    <w:rsid w:val="001A19F9"/>
    <w:rsid w:val="001A1A9B"/>
    <w:rsid w:val="001A1FB9"/>
    <w:rsid w:val="001A22CC"/>
    <w:rsid w:val="001A2324"/>
    <w:rsid w:val="001A2F09"/>
    <w:rsid w:val="001A30F8"/>
    <w:rsid w:val="001A3AB4"/>
    <w:rsid w:val="001A408D"/>
    <w:rsid w:val="001A40CE"/>
    <w:rsid w:val="001A42A8"/>
    <w:rsid w:val="001A43F8"/>
    <w:rsid w:val="001A4518"/>
    <w:rsid w:val="001A4551"/>
    <w:rsid w:val="001A4905"/>
    <w:rsid w:val="001A4BCE"/>
    <w:rsid w:val="001A4C64"/>
    <w:rsid w:val="001A54AB"/>
    <w:rsid w:val="001A54C8"/>
    <w:rsid w:val="001A5576"/>
    <w:rsid w:val="001A5E7B"/>
    <w:rsid w:val="001A6169"/>
    <w:rsid w:val="001A633E"/>
    <w:rsid w:val="001A6DAB"/>
    <w:rsid w:val="001A7082"/>
    <w:rsid w:val="001A7085"/>
    <w:rsid w:val="001A713A"/>
    <w:rsid w:val="001A728D"/>
    <w:rsid w:val="001A73EA"/>
    <w:rsid w:val="001A7706"/>
    <w:rsid w:val="001A792E"/>
    <w:rsid w:val="001A79EF"/>
    <w:rsid w:val="001A7FDE"/>
    <w:rsid w:val="001B01BA"/>
    <w:rsid w:val="001B04D1"/>
    <w:rsid w:val="001B062F"/>
    <w:rsid w:val="001B0AA3"/>
    <w:rsid w:val="001B0AD3"/>
    <w:rsid w:val="001B0E0F"/>
    <w:rsid w:val="001B0E69"/>
    <w:rsid w:val="001B182A"/>
    <w:rsid w:val="001B1A94"/>
    <w:rsid w:val="001B1E26"/>
    <w:rsid w:val="001B2FAD"/>
    <w:rsid w:val="001B3A39"/>
    <w:rsid w:val="001B3D92"/>
    <w:rsid w:val="001B40FA"/>
    <w:rsid w:val="001B45A9"/>
    <w:rsid w:val="001B46D5"/>
    <w:rsid w:val="001B49A5"/>
    <w:rsid w:val="001B542A"/>
    <w:rsid w:val="001B571F"/>
    <w:rsid w:val="001B5A3F"/>
    <w:rsid w:val="001B5D05"/>
    <w:rsid w:val="001B5FA4"/>
    <w:rsid w:val="001B62E6"/>
    <w:rsid w:val="001B64C1"/>
    <w:rsid w:val="001B64E2"/>
    <w:rsid w:val="001B6A2B"/>
    <w:rsid w:val="001B6C60"/>
    <w:rsid w:val="001B6EA2"/>
    <w:rsid w:val="001B736E"/>
    <w:rsid w:val="001B7737"/>
    <w:rsid w:val="001C0E63"/>
    <w:rsid w:val="001C0F90"/>
    <w:rsid w:val="001C165A"/>
    <w:rsid w:val="001C1C46"/>
    <w:rsid w:val="001C20B8"/>
    <w:rsid w:val="001C22C4"/>
    <w:rsid w:val="001C2A13"/>
    <w:rsid w:val="001C36B4"/>
    <w:rsid w:val="001C374C"/>
    <w:rsid w:val="001C3B4B"/>
    <w:rsid w:val="001C3B68"/>
    <w:rsid w:val="001C3BBB"/>
    <w:rsid w:val="001C4732"/>
    <w:rsid w:val="001C4749"/>
    <w:rsid w:val="001C49F8"/>
    <w:rsid w:val="001C53F6"/>
    <w:rsid w:val="001C55CB"/>
    <w:rsid w:val="001C5946"/>
    <w:rsid w:val="001C62DA"/>
    <w:rsid w:val="001C68F0"/>
    <w:rsid w:val="001C7CF6"/>
    <w:rsid w:val="001C7E60"/>
    <w:rsid w:val="001C7F8A"/>
    <w:rsid w:val="001D0326"/>
    <w:rsid w:val="001D06E5"/>
    <w:rsid w:val="001D076F"/>
    <w:rsid w:val="001D0D34"/>
    <w:rsid w:val="001D0D3C"/>
    <w:rsid w:val="001D1100"/>
    <w:rsid w:val="001D117A"/>
    <w:rsid w:val="001D15EE"/>
    <w:rsid w:val="001D16BC"/>
    <w:rsid w:val="001D2251"/>
    <w:rsid w:val="001D3C3B"/>
    <w:rsid w:val="001D3C6E"/>
    <w:rsid w:val="001D4519"/>
    <w:rsid w:val="001D5B12"/>
    <w:rsid w:val="001D60AB"/>
    <w:rsid w:val="001D62A4"/>
    <w:rsid w:val="001D6D90"/>
    <w:rsid w:val="001D6EBE"/>
    <w:rsid w:val="001E073A"/>
    <w:rsid w:val="001E076E"/>
    <w:rsid w:val="001E10EE"/>
    <w:rsid w:val="001E11B2"/>
    <w:rsid w:val="001E123B"/>
    <w:rsid w:val="001E17EB"/>
    <w:rsid w:val="001E17ED"/>
    <w:rsid w:val="001E1F2B"/>
    <w:rsid w:val="001E2792"/>
    <w:rsid w:val="001E30D4"/>
    <w:rsid w:val="001E335F"/>
    <w:rsid w:val="001E3523"/>
    <w:rsid w:val="001E39B0"/>
    <w:rsid w:val="001E3D36"/>
    <w:rsid w:val="001E42B9"/>
    <w:rsid w:val="001E436D"/>
    <w:rsid w:val="001E4409"/>
    <w:rsid w:val="001E4A5A"/>
    <w:rsid w:val="001E52AB"/>
    <w:rsid w:val="001E5452"/>
    <w:rsid w:val="001E556D"/>
    <w:rsid w:val="001E55ED"/>
    <w:rsid w:val="001E5C8B"/>
    <w:rsid w:val="001E663A"/>
    <w:rsid w:val="001E66DF"/>
    <w:rsid w:val="001E69B6"/>
    <w:rsid w:val="001E6DD7"/>
    <w:rsid w:val="001E72BB"/>
    <w:rsid w:val="001E75D1"/>
    <w:rsid w:val="001F03C3"/>
    <w:rsid w:val="001F04D1"/>
    <w:rsid w:val="001F09AB"/>
    <w:rsid w:val="001F09FF"/>
    <w:rsid w:val="001F0EF9"/>
    <w:rsid w:val="001F1556"/>
    <w:rsid w:val="001F17EB"/>
    <w:rsid w:val="001F19EE"/>
    <w:rsid w:val="001F1F25"/>
    <w:rsid w:val="001F2637"/>
    <w:rsid w:val="001F3C60"/>
    <w:rsid w:val="001F3DA6"/>
    <w:rsid w:val="001F4168"/>
    <w:rsid w:val="001F49BF"/>
    <w:rsid w:val="001F4A2B"/>
    <w:rsid w:val="001F4ADB"/>
    <w:rsid w:val="001F4D86"/>
    <w:rsid w:val="001F4F19"/>
    <w:rsid w:val="001F4F94"/>
    <w:rsid w:val="001F4FBE"/>
    <w:rsid w:val="001F5076"/>
    <w:rsid w:val="001F55C9"/>
    <w:rsid w:val="001F58EE"/>
    <w:rsid w:val="001F5D89"/>
    <w:rsid w:val="001F624B"/>
    <w:rsid w:val="001F6999"/>
    <w:rsid w:val="001F6C5B"/>
    <w:rsid w:val="001F7076"/>
    <w:rsid w:val="001F7959"/>
    <w:rsid w:val="001F7E0D"/>
    <w:rsid w:val="001F7E67"/>
    <w:rsid w:val="002008F7"/>
    <w:rsid w:val="0020175F"/>
    <w:rsid w:val="00201954"/>
    <w:rsid w:val="00201AC2"/>
    <w:rsid w:val="00201C52"/>
    <w:rsid w:val="00201DDE"/>
    <w:rsid w:val="002022C7"/>
    <w:rsid w:val="0020278B"/>
    <w:rsid w:val="002027F2"/>
    <w:rsid w:val="00202830"/>
    <w:rsid w:val="00202908"/>
    <w:rsid w:val="00202A04"/>
    <w:rsid w:val="00202B85"/>
    <w:rsid w:val="00202ED2"/>
    <w:rsid w:val="00203675"/>
    <w:rsid w:val="00203E2A"/>
    <w:rsid w:val="00204277"/>
    <w:rsid w:val="00204430"/>
    <w:rsid w:val="00204CA2"/>
    <w:rsid w:val="00204E5A"/>
    <w:rsid w:val="00204EA0"/>
    <w:rsid w:val="00204ECC"/>
    <w:rsid w:val="00204F3C"/>
    <w:rsid w:val="00205081"/>
    <w:rsid w:val="00205D40"/>
    <w:rsid w:val="00205F06"/>
    <w:rsid w:val="002060DC"/>
    <w:rsid w:val="0020660F"/>
    <w:rsid w:val="00206615"/>
    <w:rsid w:val="00206705"/>
    <w:rsid w:val="002076D4"/>
    <w:rsid w:val="00207854"/>
    <w:rsid w:val="0021000C"/>
    <w:rsid w:val="0021025E"/>
    <w:rsid w:val="0021045D"/>
    <w:rsid w:val="00210736"/>
    <w:rsid w:val="00210A52"/>
    <w:rsid w:val="002116EE"/>
    <w:rsid w:val="00211813"/>
    <w:rsid w:val="002118F9"/>
    <w:rsid w:val="00211BF5"/>
    <w:rsid w:val="00212330"/>
    <w:rsid w:val="0021238A"/>
    <w:rsid w:val="002123A6"/>
    <w:rsid w:val="0021287E"/>
    <w:rsid w:val="002129AE"/>
    <w:rsid w:val="002129DA"/>
    <w:rsid w:val="00212EE3"/>
    <w:rsid w:val="00213039"/>
    <w:rsid w:val="00213068"/>
    <w:rsid w:val="002131D7"/>
    <w:rsid w:val="0021366D"/>
    <w:rsid w:val="00213812"/>
    <w:rsid w:val="0021433E"/>
    <w:rsid w:val="00214751"/>
    <w:rsid w:val="002147D9"/>
    <w:rsid w:val="00214827"/>
    <w:rsid w:val="002149A0"/>
    <w:rsid w:val="00214CFB"/>
    <w:rsid w:val="00214CFC"/>
    <w:rsid w:val="00214D6D"/>
    <w:rsid w:val="00214F35"/>
    <w:rsid w:val="002158FB"/>
    <w:rsid w:val="002168B1"/>
    <w:rsid w:val="002170B8"/>
    <w:rsid w:val="002172CD"/>
    <w:rsid w:val="00217939"/>
    <w:rsid w:val="00217EFF"/>
    <w:rsid w:val="002208F9"/>
    <w:rsid w:val="00220A57"/>
    <w:rsid w:val="00220C42"/>
    <w:rsid w:val="00220EFE"/>
    <w:rsid w:val="00220FF0"/>
    <w:rsid w:val="002210E0"/>
    <w:rsid w:val="00221D9D"/>
    <w:rsid w:val="00221FEB"/>
    <w:rsid w:val="00222466"/>
    <w:rsid w:val="00222B7E"/>
    <w:rsid w:val="00222BC7"/>
    <w:rsid w:val="002232BC"/>
    <w:rsid w:val="00223443"/>
    <w:rsid w:val="002238C9"/>
    <w:rsid w:val="00223AE9"/>
    <w:rsid w:val="00223C0C"/>
    <w:rsid w:val="00224268"/>
    <w:rsid w:val="0022429F"/>
    <w:rsid w:val="00224F17"/>
    <w:rsid w:val="00225105"/>
    <w:rsid w:val="002256EA"/>
    <w:rsid w:val="0022596C"/>
    <w:rsid w:val="00225BB0"/>
    <w:rsid w:val="00225DF0"/>
    <w:rsid w:val="00226077"/>
    <w:rsid w:val="002264BB"/>
    <w:rsid w:val="00226529"/>
    <w:rsid w:val="0022665D"/>
    <w:rsid w:val="00226742"/>
    <w:rsid w:val="00226814"/>
    <w:rsid w:val="00226A20"/>
    <w:rsid w:val="00226B1B"/>
    <w:rsid w:val="00226B6A"/>
    <w:rsid w:val="00227162"/>
    <w:rsid w:val="00227279"/>
    <w:rsid w:val="00227C28"/>
    <w:rsid w:val="00230794"/>
    <w:rsid w:val="00230871"/>
    <w:rsid w:val="00231420"/>
    <w:rsid w:val="00231527"/>
    <w:rsid w:val="002317F7"/>
    <w:rsid w:val="00231AFE"/>
    <w:rsid w:val="00231E00"/>
    <w:rsid w:val="00231E15"/>
    <w:rsid w:val="002321EC"/>
    <w:rsid w:val="002326DB"/>
    <w:rsid w:val="00232CA5"/>
    <w:rsid w:val="00232CA7"/>
    <w:rsid w:val="00233246"/>
    <w:rsid w:val="002332E8"/>
    <w:rsid w:val="002338A2"/>
    <w:rsid w:val="00233DA8"/>
    <w:rsid w:val="00234140"/>
    <w:rsid w:val="00234237"/>
    <w:rsid w:val="00234681"/>
    <w:rsid w:val="0023472D"/>
    <w:rsid w:val="00234B3F"/>
    <w:rsid w:val="00235127"/>
    <w:rsid w:val="002351EF"/>
    <w:rsid w:val="00235283"/>
    <w:rsid w:val="002353E9"/>
    <w:rsid w:val="00235A02"/>
    <w:rsid w:val="00236945"/>
    <w:rsid w:val="00236C1E"/>
    <w:rsid w:val="0023749A"/>
    <w:rsid w:val="00237CCD"/>
    <w:rsid w:val="00237E32"/>
    <w:rsid w:val="00237EDF"/>
    <w:rsid w:val="00237FB4"/>
    <w:rsid w:val="002400A2"/>
    <w:rsid w:val="00240237"/>
    <w:rsid w:val="00240406"/>
    <w:rsid w:val="002405BB"/>
    <w:rsid w:val="00240730"/>
    <w:rsid w:val="00240AAD"/>
    <w:rsid w:val="00241D8E"/>
    <w:rsid w:val="00241ED0"/>
    <w:rsid w:val="00242026"/>
    <w:rsid w:val="00242C56"/>
    <w:rsid w:val="00242D95"/>
    <w:rsid w:val="002433D9"/>
    <w:rsid w:val="002437B3"/>
    <w:rsid w:val="0024412C"/>
    <w:rsid w:val="00244392"/>
    <w:rsid w:val="0024451C"/>
    <w:rsid w:val="00244C1C"/>
    <w:rsid w:val="00245317"/>
    <w:rsid w:val="002453A9"/>
    <w:rsid w:val="00245759"/>
    <w:rsid w:val="0024579D"/>
    <w:rsid w:val="0024592B"/>
    <w:rsid w:val="00245A8C"/>
    <w:rsid w:val="00245AF2"/>
    <w:rsid w:val="00245EE2"/>
    <w:rsid w:val="0024676C"/>
    <w:rsid w:val="00246A5B"/>
    <w:rsid w:val="00246B25"/>
    <w:rsid w:val="00247591"/>
    <w:rsid w:val="002476BA"/>
    <w:rsid w:val="00247871"/>
    <w:rsid w:val="00247AC5"/>
    <w:rsid w:val="00247E55"/>
    <w:rsid w:val="002506D8"/>
    <w:rsid w:val="0025074B"/>
    <w:rsid w:val="00250799"/>
    <w:rsid w:val="00250921"/>
    <w:rsid w:val="00250976"/>
    <w:rsid w:val="00250DA6"/>
    <w:rsid w:val="00250DD2"/>
    <w:rsid w:val="00250F44"/>
    <w:rsid w:val="00251321"/>
    <w:rsid w:val="00251558"/>
    <w:rsid w:val="00252431"/>
    <w:rsid w:val="00252536"/>
    <w:rsid w:val="002528B8"/>
    <w:rsid w:val="00252C97"/>
    <w:rsid w:val="002533C1"/>
    <w:rsid w:val="00253528"/>
    <w:rsid w:val="002535B9"/>
    <w:rsid w:val="002545ED"/>
    <w:rsid w:val="002547DB"/>
    <w:rsid w:val="00254CD6"/>
    <w:rsid w:val="00255080"/>
    <w:rsid w:val="002554A2"/>
    <w:rsid w:val="002555FB"/>
    <w:rsid w:val="002556E6"/>
    <w:rsid w:val="00255CAA"/>
    <w:rsid w:val="00255D74"/>
    <w:rsid w:val="00256095"/>
    <w:rsid w:val="002562F6"/>
    <w:rsid w:val="0025710D"/>
    <w:rsid w:val="002571F2"/>
    <w:rsid w:val="002578BA"/>
    <w:rsid w:val="00257AC1"/>
    <w:rsid w:val="00257F6A"/>
    <w:rsid w:val="00260152"/>
    <w:rsid w:val="002602B3"/>
    <w:rsid w:val="00260745"/>
    <w:rsid w:val="00260A38"/>
    <w:rsid w:val="002610E2"/>
    <w:rsid w:val="00261AD9"/>
    <w:rsid w:val="002622A6"/>
    <w:rsid w:val="00262326"/>
    <w:rsid w:val="00262608"/>
    <w:rsid w:val="00263133"/>
    <w:rsid w:val="00263B03"/>
    <w:rsid w:val="00263C00"/>
    <w:rsid w:val="00263E31"/>
    <w:rsid w:val="00263E42"/>
    <w:rsid w:val="00263FDE"/>
    <w:rsid w:val="002646CF"/>
    <w:rsid w:val="00264FA1"/>
    <w:rsid w:val="002650D7"/>
    <w:rsid w:val="002654D2"/>
    <w:rsid w:val="00265819"/>
    <w:rsid w:val="00265E6C"/>
    <w:rsid w:val="0026619D"/>
    <w:rsid w:val="00266775"/>
    <w:rsid w:val="00266C50"/>
    <w:rsid w:val="00266E15"/>
    <w:rsid w:val="002673F9"/>
    <w:rsid w:val="00267638"/>
    <w:rsid w:val="00267A89"/>
    <w:rsid w:val="00270602"/>
    <w:rsid w:val="00270A81"/>
    <w:rsid w:val="00271336"/>
    <w:rsid w:val="0027167E"/>
    <w:rsid w:val="00271974"/>
    <w:rsid w:val="002719E4"/>
    <w:rsid w:val="00271C7A"/>
    <w:rsid w:val="00271CEA"/>
    <w:rsid w:val="0027238D"/>
    <w:rsid w:val="0027244A"/>
    <w:rsid w:val="0027256A"/>
    <w:rsid w:val="00272796"/>
    <w:rsid w:val="00272C87"/>
    <w:rsid w:val="00272FB1"/>
    <w:rsid w:val="00273D39"/>
    <w:rsid w:val="00273EF2"/>
    <w:rsid w:val="00274493"/>
    <w:rsid w:val="0027475D"/>
    <w:rsid w:val="00274C60"/>
    <w:rsid w:val="002751A4"/>
    <w:rsid w:val="00275505"/>
    <w:rsid w:val="002758D3"/>
    <w:rsid w:val="00275AC0"/>
    <w:rsid w:val="00275D6A"/>
    <w:rsid w:val="0027622F"/>
    <w:rsid w:val="0027628B"/>
    <w:rsid w:val="00276A21"/>
    <w:rsid w:val="00276EC4"/>
    <w:rsid w:val="00276EFE"/>
    <w:rsid w:val="0027752D"/>
    <w:rsid w:val="002777FF"/>
    <w:rsid w:val="002778FA"/>
    <w:rsid w:val="00280007"/>
    <w:rsid w:val="002800FF"/>
    <w:rsid w:val="00280335"/>
    <w:rsid w:val="002804F4"/>
    <w:rsid w:val="0028077C"/>
    <w:rsid w:val="002807F1"/>
    <w:rsid w:val="00280DC8"/>
    <w:rsid w:val="00280F3E"/>
    <w:rsid w:val="00280F6A"/>
    <w:rsid w:val="002810D4"/>
    <w:rsid w:val="002812C1"/>
    <w:rsid w:val="0028139C"/>
    <w:rsid w:val="0028163D"/>
    <w:rsid w:val="00281727"/>
    <w:rsid w:val="00281900"/>
    <w:rsid w:val="00281932"/>
    <w:rsid w:val="00281ABD"/>
    <w:rsid w:val="00281B19"/>
    <w:rsid w:val="00281B4B"/>
    <w:rsid w:val="00281BFC"/>
    <w:rsid w:val="002823BA"/>
    <w:rsid w:val="002833CF"/>
    <w:rsid w:val="00283E1C"/>
    <w:rsid w:val="00283F36"/>
    <w:rsid w:val="002843E0"/>
    <w:rsid w:val="00284625"/>
    <w:rsid w:val="00284A10"/>
    <w:rsid w:val="00284A6D"/>
    <w:rsid w:val="00285114"/>
    <w:rsid w:val="0028536A"/>
    <w:rsid w:val="00285527"/>
    <w:rsid w:val="00285529"/>
    <w:rsid w:val="00285621"/>
    <w:rsid w:val="002857A6"/>
    <w:rsid w:val="00285D13"/>
    <w:rsid w:val="00285F8C"/>
    <w:rsid w:val="00287789"/>
    <w:rsid w:val="00287A34"/>
    <w:rsid w:val="00287A62"/>
    <w:rsid w:val="00290137"/>
    <w:rsid w:val="00290457"/>
    <w:rsid w:val="0029082F"/>
    <w:rsid w:val="00290D9D"/>
    <w:rsid w:val="00291201"/>
    <w:rsid w:val="002918CC"/>
    <w:rsid w:val="00291912"/>
    <w:rsid w:val="00291D68"/>
    <w:rsid w:val="00291ED3"/>
    <w:rsid w:val="00291F57"/>
    <w:rsid w:val="00292638"/>
    <w:rsid w:val="00292D93"/>
    <w:rsid w:val="00292E8F"/>
    <w:rsid w:val="002930A9"/>
    <w:rsid w:val="00293C9F"/>
    <w:rsid w:val="00293DB1"/>
    <w:rsid w:val="00293DE2"/>
    <w:rsid w:val="00294477"/>
    <w:rsid w:val="00294D22"/>
    <w:rsid w:val="00295184"/>
    <w:rsid w:val="0029572E"/>
    <w:rsid w:val="00295D71"/>
    <w:rsid w:val="0029624E"/>
    <w:rsid w:val="002963F7"/>
    <w:rsid w:val="002968CE"/>
    <w:rsid w:val="00296AC9"/>
    <w:rsid w:val="00296CE8"/>
    <w:rsid w:val="0029787B"/>
    <w:rsid w:val="00297C9F"/>
    <w:rsid w:val="002A05BA"/>
    <w:rsid w:val="002A0699"/>
    <w:rsid w:val="002A0780"/>
    <w:rsid w:val="002A0BEC"/>
    <w:rsid w:val="002A13F8"/>
    <w:rsid w:val="002A147C"/>
    <w:rsid w:val="002A169C"/>
    <w:rsid w:val="002A1DF3"/>
    <w:rsid w:val="002A2445"/>
    <w:rsid w:val="002A2585"/>
    <w:rsid w:val="002A27BA"/>
    <w:rsid w:val="002A2C87"/>
    <w:rsid w:val="002A31FB"/>
    <w:rsid w:val="002A381D"/>
    <w:rsid w:val="002A38F8"/>
    <w:rsid w:val="002A3C9F"/>
    <w:rsid w:val="002A3D68"/>
    <w:rsid w:val="002A43B8"/>
    <w:rsid w:val="002A45A7"/>
    <w:rsid w:val="002A47C0"/>
    <w:rsid w:val="002A4CDD"/>
    <w:rsid w:val="002A4DDB"/>
    <w:rsid w:val="002A53BD"/>
    <w:rsid w:val="002A558C"/>
    <w:rsid w:val="002A5634"/>
    <w:rsid w:val="002A5F60"/>
    <w:rsid w:val="002A6070"/>
    <w:rsid w:val="002A60EE"/>
    <w:rsid w:val="002A621B"/>
    <w:rsid w:val="002A629D"/>
    <w:rsid w:val="002A6301"/>
    <w:rsid w:val="002A651F"/>
    <w:rsid w:val="002A6D74"/>
    <w:rsid w:val="002A6DCC"/>
    <w:rsid w:val="002A7F8E"/>
    <w:rsid w:val="002B00EE"/>
    <w:rsid w:val="002B0C7E"/>
    <w:rsid w:val="002B0D4F"/>
    <w:rsid w:val="002B0DF8"/>
    <w:rsid w:val="002B0E41"/>
    <w:rsid w:val="002B105F"/>
    <w:rsid w:val="002B14F4"/>
    <w:rsid w:val="002B19E7"/>
    <w:rsid w:val="002B19F8"/>
    <w:rsid w:val="002B1E26"/>
    <w:rsid w:val="002B1FAF"/>
    <w:rsid w:val="002B230B"/>
    <w:rsid w:val="002B2323"/>
    <w:rsid w:val="002B2831"/>
    <w:rsid w:val="002B2AD7"/>
    <w:rsid w:val="002B2BE5"/>
    <w:rsid w:val="002B2D87"/>
    <w:rsid w:val="002B3B44"/>
    <w:rsid w:val="002B43C3"/>
    <w:rsid w:val="002B4D79"/>
    <w:rsid w:val="002B532F"/>
    <w:rsid w:val="002B5459"/>
    <w:rsid w:val="002B5B79"/>
    <w:rsid w:val="002B5B9B"/>
    <w:rsid w:val="002B5D6F"/>
    <w:rsid w:val="002B6732"/>
    <w:rsid w:val="002B6864"/>
    <w:rsid w:val="002B695C"/>
    <w:rsid w:val="002B7065"/>
    <w:rsid w:val="002B7607"/>
    <w:rsid w:val="002B76AB"/>
    <w:rsid w:val="002B7BE3"/>
    <w:rsid w:val="002C0097"/>
    <w:rsid w:val="002C0138"/>
    <w:rsid w:val="002C265D"/>
    <w:rsid w:val="002C34AA"/>
    <w:rsid w:val="002C34EF"/>
    <w:rsid w:val="002C3960"/>
    <w:rsid w:val="002C3D7A"/>
    <w:rsid w:val="002C3E86"/>
    <w:rsid w:val="002C4574"/>
    <w:rsid w:val="002C47B7"/>
    <w:rsid w:val="002C4CC9"/>
    <w:rsid w:val="002C4D18"/>
    <w:rsid w:val="002C5368"/>
    <w:rsid w:val="002C5631"/>
    <w:rsid w:val="002C5900"/>
    <w:rsid w:val="002C5A02"/>
    <w:rsid w:val="002C5B15"/>
    <w:rsid w:val="002C5BAD"/>
    <w:rsid w:val="002C631A"/>
    <w:rsid w:val="002C6AA2"/>
    <w:rsid w:val="002C6D45"/>
    <w:rsid w:val="002C7095"/>
    <w:rsid w:val="002C70A0"/>
    <w:rsid w:val="002C70C3"/>
    <w:rsid w:val="002C7308"/>
    <w:rsid w:val="002C73C3"/>
    <w:rsid w:val="002C74D9"/>
    <w:rsid w:val="002C77BD"/>
    <w:rsid w:val="002C7F0A"/>
    <w:rsid w:val="002D08D6"/>
    <w:rsid w:val="002D0ADE"/>
    <w:rsid w:val="002D0B31"/>
    <w:rsid w:val="002D0E5D"/>
    <w:rsid w:val="002D11D4"/>
    <w:rsid w:val="002D1C65"/>
    <w:rsid w:val="002D1D4D"/>
    <w:rsid w:val="002D2571"/>
    <w:rsid w:val="002D27B7"/>
    <w:rsid w:val="002D28A6"/>
    <w:rsid w:val="002D2D5C"/>
    <w:rsid w:val="002D2D6A"/>
    <w:rsid w:val="002D2D9D"/>
    <w:rsid w:val="002D2DC9"/>
    <w:rsid w:val="002D2FEA"/>
    <w:rsid w:val="002D36DC"/>
    <w:rsid w:val="002D3894"/>
    <w:rsid w:val="002D3985"/>
    <w:rsid w:val="002D400F"/>
    <w:rsid w:val="002D4435"/>
    <w:rsid w:val="002D4911"/>
    <w:rsid w:val="002D4BDA"/>
    <w:rsid w:val="002D4EDF"/>
    <w:rsid w:val="002D54C6"/>
    <w:rsid w:val="002D55F9"/>
    <w:rsid w:val="002D56E1"/>
    <w:rsid w:val="002D571A"/>
    <w:rsid w:val="002D5BFC"/>
    <w:rsid w:val="002D60EA"/>
    <w:rsid w:val="002D6267"/>
    <w:rsid w:val="002D64E7"/>
    <w:rsid w:val="002D6876"/>
    <w:rsid w:val="002D6B75"/>
    <w:rsid w:val="002D6C17"/>
    <w:rsid w:val="002D714B"/>
    <w:rsid w:val="002D74E9"/>
    <w:rsid w:val="002D75AF"/>
    <w:rsid w:val="002E0355"/>
    <w:rsid w:val="002E07CC"/>
    <w:rsid w:val="002E1CEC"/>
    <w:rsid w:val="002E252E"/>
    <w:rsid w:val="002E2F82"/>
    <w:rsid w:val="002E3124"/>
    <w:rsid w:val="002E325B"/>
    <w:rsid w:val="002E3330"/>
    <w:rsid w:val="002E3B33"/>
    <w:rsid w:val="002E4C38"/>
    <w:rsid w:val="002E4D39"/>
    <w:rsid w:val="002E51EB"/>
    <w:rsid w:val="002E570D"/>
    <w:rsid w:val="002E5C12"/>
    <w:rsid w:val="002E5F50"/>
    <w:rsid w:val="002E65C5"/>
    <w:rsid w:val="002E6D74"/>
    <w:rsid w:val="002E6F5D"/>
    <w:rsid w:val="002E73CB"/>
    <w:rsid w:val="002E7AD7"/>
    <w:rsid w:val="002E7DD5"/>
    <w:rsid w:val="002E7E44"/>
    <w:rsid w:val="002F049C"/>
    <w:rsid w:val="002F05F3"/>
    <w:rsid w:val="002F0699"/>
    <w:rsid w:val="002F0ABC"/>
    <w:rsid w:val="002F136E"/>
    <w:rsid w:val="002F1557"/>
    <w:rsid w:val="002F1582"/>
    <w:rsid w:val="002F1677"/>
    <w:rsid w:val="002F1776"/>
    <w:rsid w:val="002F1A33"/>
    <w:rsid w:val="002F22A5"/>
    <w:rsid w:val="002F2372"/>
    <w:rsid w:val="002F23C4"/>
    <w:rsid w:val="002F2769"/>
    <w:rsid w:val="002F3913"/>
    <w:rsid w:val="002F397C"/>
    <w:rsid w:val="002F3B4A"/>
    <w:rsid w:val="002F3F29"/>
    <w:rsid w:val="002F4F48"/>
    <w:rsid w:val="002F51DB"/>
    <w:rsid w:val="002F533E"/>
    <w:rsid w:val="002F5C58"/>
    <w:rsid w:val="002F5DA7"/>
    <w:rsid w:val="002F6046"/>
    <w:rsid w:val="002F60E1"/>
    <w:rsid w:val="002F6102"/>
    <w:rsid w:val="002F76B9"/>
    <w:rsid w:val="002F775D"/>
    <w:rsid w:val="002F79BA"/>
    <w:rsid w:val="00300079"/>
    <w:rsid w:val="00300560"/>
    <w:rsid w:val="0030077F"/>
    <w:rsid w:val="0030092A"/>
    <w:rsid w:val="00300CA4"/>
    <w:rsid w:val="0030135D"/>
    <w:rsid w:val="00301658"/>
    <w:rsid w:val="00301B82"/>
    <w:rsid w:val="00301BC8"/>
    <w:rsid w:val="00301D51"/>
    <w:rsid w:val="00301D79"/>
    <w:rsid w:val="00302049"/>
    <w:rsid w:val="00302085"/>
    <w:rsid w:val="0030232F"/>
    <w:rsid w:val="00302827"/>
    <w:rsid w:val="00302A1A"/>
    <w:rsid w:val="00302B39"/>
    <w:rsid w:val="00302B62"/>
    <w:rsid w:val="00302D17"/>
    <w:rsid w:val="00302DA1"/>
    <w:rsid w:val="00302FE5"/>
    <w:rsid w:val="0030334F"/>
    <w:rsid w:val="003036CC"/>
    <w:rsid w:val="00303954"/>
    <w:rsid w:val="00303FC3"/>
    <w:rsid w:val="00305039"/>
    <w:rsid w:val="0030505B"/>
    <w:rsid w:val="003051E0"/>
    <w:rsid w:val="00305240"/>
    <w:rsid w:val="00305292"/>
    <w:rsid w:val="00305340"/>
    <w:rsid w:val="00305686"/>
    <w:rsid w:val="00305BA6"/>
    <w:rsid w:val="003063F4"/>
    <w:rsid w:val="00306848"/>
    <w:rsid w:val="00306D3C"/>
    <w:rsid w:val="00306E92"/>
    <w:rsid w:val="00306F59"/>
    <w:rsid w:val="0030727A"/>
    <w:rsid w:val="00307346"/>
    <w:rsid w:val="0030765A"/>
    <w:rsid w:val="00307A1F"/>
    <w:rsid w:val="00307B08"/>
    <w:rsid w:val="00307DC8"/>
    <w:rsid w:val="00307F77"/>
    <w:rsid w:val="0031011D"/>
    <w:rsid w:val="00310BE7"/>
    <w:rsid w:val="003118A2"/>
    <w:rsid w:val="00311FD7"/>
    <w:rsid w:val="00312674"/>
    <w:rsid w:val="00312DF9"/>
    <w:rsid w:val="003132F2"/>
    <w:rsid w:val="003135B0"/>
    <w:rsid w:val="00314E0A"/>
    <w:rsid w:val="00314F34"/>
    <w:rsid w:val="003151D1"/>
    <w:rsid w:val="0031549D"/>
    <w:rsid w:val="00315513"/>
    <w:rsid w:val="003156A9"/>
    <w:rsid w:val="003158D5"/>
    <w:rsid w:val="00315A4B"/>
    <w:rsid w:val="00315AB9"/>
    <w:rsid w:val="00315D55"/>
    <w:rsid w:val="00315EC8"/>
    <w:rsid w:val="00316044"/>
    <w:rsid w:val="00316416"/>
    <w:rsid w:val="0031691D"/>
    <w:rsid w:val="00316AD4"/>
    <w:rsid w:val="00316BED"/>
    <w:rsid w:val="003172D7"/>
    <w:rsid w:val="00317669"/>
    <w:rsid w:val="00317671"/>
    <w:rsid w:val="00317685"/>
    <w:rsid w:val="0031791D"/>
    <w:rsid w:val="00317A4A"/>
    <w:rsid w:val="00320493"/>
    <w:rsid w:val="00320C0A"/>
    <w:rsid w:val="00320D01"/>
    <w:rsid w:val="00320D31"/>
    <w:rsid w:val="003214DE"/>
    <w:rsid w:val="00321A04"/>
    <w:rsid w:val="00321A5F"/>
    <w:rsid w:val="00321B01"/>
    <w:rsid w:val="00322034"/>
    <w:rsid w:val="003220FB"/>
    <w:rsid w:val="003226EC"/>
    <w:rsid w:val="003231A6"/>
    <w:rsid w:val="00323307"/>
    <w:rsid w:val="00323CC4"/>
    <w:rsid w:val="003240A6"/>
    <w:rsid w:val="00324294"/>
    <w:rsid w:val="003243BC"/>
    <w:rsid w:val="003246EA"/>
    <w:rsid w:val="003247E9"/>
    <w:rsid w:val="00324CC2"/>
    <w:rsid w:val="003253F5"/>
    <w:rsid w:val="0032606B"/>
    <w:rsid w:val="00326299"/>
    <w:rsid w:val="003267D0"/>
    <w:rsid w:val="00326A5B"/>
    <w:rsid w:val="00326BB9"/>
    <w:rsid w:val="003277F3"/>
    <w:rsid w:val="00327DF0"/>
    <w:rsid w:val="003301EE"/>
    <w:rsid w:val="00330241"/>
    <w:rsid w:val="003308A8"/>
    <w:rsid w:val="0033147A"/>
    <w:rsid w:val="00331C95"/>
    <w:rsid w:val="00332201"/>
    <w:rsid w:val="00332469"/>
    <w:rsid w:val="0033262B"/>
    <w:rsid w:val="00332DAC"/>
    <w:rsid w:val="003330BD"/>
    <w:rsid w:val="00333185"/>
    <w:rsid w:val="0033334B"/>
    <w:rsid w:val="00333451"/>
    <w:rsid w:val="00333D2E"/>
    <w:rsid w:val="00334D56"/>
    <w:rsid w:val="00334EE4"/>
    <w:rsid w:val="00334F9C"/>
    <w:rsid w:val="0033556C"/>
    <w:rsid w:val="00335DDB"/>
    <w:rsid w:val="00335E77"/>
    <w:rsid w:val="00335EFB"/>
    <w:rsid w:val="00336137"/>
    <w:rsid w:val="0033620E"/>
    <w:rsid w:val="0033662D"/>
    <w:rsid w:val="003367E2"/>
    <w:rsid w:val="0033697B"/>
    <w:rsid w:val="003372D1"/>
    <w:rsid w:val="00337795"/>
    <w:rsid w:val="00337C21"/>
    <w:rsid w:val="00340B6C"/>
    <w:rsid w:val="003412EA"/>
    <w:rsid w:val="00341524"/>
    <w:rsid w:val="003415AE"/>
    <w:rsid w:val="0034178B"/>
    <w:rsid w:val="00341DFE"/>
    <w:rsid w:val="00341E9E"/>
    <w:rsid w:val="00342041"/>
    <w:rsid w:val="00342204"/>
    <w:rsid w:val="003426D4"/>
    <w:rsid w:val="003426D9"/>
    <w:rsid w:val="00342793"/>
    <w:rsid w:val="00342C35"/>
    <w:rsid w:val="00342C47"/>
    <w:rsid w:val="003431E8"/>
    <w:rsid w:val="003433B6"/>
    <w:rsid w:val="00343A65"/>
    <w:rsid w:val="00343D05"/>
    <w:rsid w:val="00343E1B"/>
    <w:rsid w:val="00343E52"/>
    <w:rsid w:val="00344448"/>
    <w:rsid w:val="00344738"/>
    <w:rsid w:val="00344D31"/>
    <w:rsid w:val="003458EF"/>
    <w:rsid w:val="00345905"/>
    <w:rsid w:val="00345957"/>
    <w:rsid w:val="00345C4A"/>
    <w:rsid w:val="00346008"/>
    <w:rsid w:val="003460B4"/>
    <w:rsid w:val="00346125"/>
    <w:rsid w:val="003468CD"/>
    <w:rsid w:val="00346A29"/>
    <w:rsid w:val="003472B0"/>
    <w:rsid w:val="003475AF"/>
    <w:rsid w:val="003479AB"/>
    <w:rsid w:val="00347C61"/>
    <w:rsid w:val="00350998"/>
    <w:rsid w:val="003509D2"/>
    <w:rsid w:val="00350E23"/>
    <w:rsid w:val="00350F98"/>
    <w:rsid w:val="00351514"/>
    <w:rsid w:val="003516B0"/>
    <w:rsid w:val="00351F06"/>
    <w:rsid w:val="0035234B"/>
    <w:rsid w:val="003523F0"/>
    <w:rsid w:val="0035282D"/>
    <w:rsid w:val="0035286C"/>
    <w:rsid w:val="00352AA5"/>
    <w:rsid w:val="00352C21"/>
    <w:rsid w:val="003530D5"/>
    <w:rsid w:val="0035386C"/>
    <w:rsid w:val="00353A1F"/>
    <w:rsid w:val="003541AC"/>
    <w:rsid w:val="0035501F"/>
    <w:rsid w:val="003553A2"/>
    <w:rsid w:val="00355B0F"/>
    <w:rsid w:val="00355B4B"/>
    <w:rsid w:val="00355B7B"/>
    <w:rsid w:val="00355CBD"/>
    <w:rsid w:val="0035633C"/>
    <w:rsid w:val="003567CC"/>
    <w:rsid w:val="00356E6A"/>
    <w:rsid w:val="00356FC4"/>
    <w:rsid w:val="003571CE"/>
    <w:rsid w:val="00357F68"/>
    <w:rsid w:val="0036001A"/>
    <w:rsid w:val="00360063"/>
    <w:rsid w:val="0036057A"/>
    <w:rsid w:val="003606A3"/>
    <w:rsid w:val="00361017"/>
    <w:rsid w:val="00361EB4"/>
    <w:rsid w:val="003621D4"/>
    <w:rsid w:val="00362432"/>
    <w:rsid w:val="0036271B"/>
    <w:rsid w:val="0036278D"/>
    <w:rsid w:val="00362AB3"/>
    <w:rsid w:val="00363234"/>
    <w:rsid w:val="0036357F"/>
    <w:rsid w:val="003637E3"/>
    <w:rsid w:val="00363A49"/>
    <w:rsid w:val="00363C3E"/>
    <w:rsid w:val="00364CA8"/>
    <w:rsid w:val="00365870"/>
    <w:rsid w:val="00365D59"/>
    <w:rsid w:val="00365E32"/>
    <w:rsid w:val="0036675B"/>
    <w:rsid w:val="00366C1C"/>
    <w:rsid w:val="003670AE"/>
    <w:rsid w:val="00367398"/>
    <w:rsid w:val="003674BA"/>
    <w:rsid w:val="003679BC"/>
    <w:rsid w:val="00367DCF"/>
    <w:rsid w:val="00367F28"/>
    <w:rsid w:val="00367FDB"/>
    <w:rsid w:val="00370844"/>
    <w:rsid w:val="00370B72"/>
    <w:rsid w:val="003711E2"/>
    <w:rsid w:val="00371456"/>
    <w:rsid w:val="00371766"/>
    <w:rsid w:val="00371952"/>
    <w:rsid w:val="00371C18"/>
    <w:rsid w:val="00371E40"/>
    <w:rsid w:val="003725D2"/>
    <w:rsid w:val="00372D25"/>
    <w:rsid w:val="00373227"/>
    <w:rsid w:val="003734C2"/>
    <w:rsid w:val="0037366E"/>
    <w:rsid w:val="003736FF"/>
    <w:rsid w:val="0037408D"/>
    <w:rsid w:val="00374A57"/>
    <w:rsid w:val="00374E4D"/>
    <w:rsid w:val="00375320"/>
    <w:rsid w:val="003761EB"/>
    <w:rsid w:val="00376985"/>
    <w:rsid w:val="00376EA2"/>
    <w:rsid w:val="00377136"/>
    <w:rsid w:val="003772D6"/>
    <w:rsid w:val="00377485"/>
    <w:rsid w:val="00380477"/>
    <w:rsid w:val="00380B27"/>
    <w:rsid w:val="0038146B"/>
    <w:rsid w:val="00381772"/>
    <w:rsid w:val="00381BDE"/>
    <w:rsid w:val="00382029"/>
    <w:rsid w:val="00382094"/>
    <w:rsid w:val="003822C8"/>
    <w:rsid w:val="00382993"/>
    <w:rsid w:val="003829E0"/>
    <w:rsid w:val="00382DB9"/>
    <w:rsid w:val="00382F11"/>
    <w:rsid w:val="003832CB"/>
    <w:rsid w:val="0038345F"/>
    <w:rsid w:val="00383468"/>
    <w:rsid w:val="00383887"/>
    <w:rsid w:val="003839ED"/>
    <w:rsid w:val="00383A6F"/>
    <w:rsid w:val="00383CD8"/>
    <w:rsid w:val="00383CF0"/>
    <w:rsid w:val="00383F95"/>
    <w:rsid w:val="00383FC4"/>
    <w:rsid w:val="00384519"/>
    <w:rsid w:val="00384597"/>
    <w:rsid w:val="003845C3"/>
    <w:rsid w:val="00384F9A"/>
    <w:rsid w:val="00385096"/>
    <w:rsid w:val="003850C3"/>
    <w:rsid w:val="003854E8"/>
    <w:rsid w:val="00385579"/>
    <w:rsid w:val="00385C6E"/>
    <w:rsid w:val="003867CE"/>
    <w:rsid w:val="003869F7"/>
    <w:rsid w:val="00386AC5"/>
    <w:rsid w:val="00386BBC"/>
    <w:rsid w:val="00386BD1"/>
    <w:rsid w:val="00386FB9"/>
    <w:rsid w:val="003870D7"/>
    <w:rsid w:val="00387214"/>
    <w:rsid w:val="00387377"/>
    <w:rsid w:val="00387905"/>
    <w:rsid w:val="00387C8A"/>
    <w:rsid w:val="00387D3E"/>
    <w:rsid w:val="0039057C"/>
    <w:rsid w:val="00390761"/>
    <w:rsid w:val="00390849"/>
    <w:rsid w:val="00390854"/>
    <w:rsid w:val="00390B3B"/>
    <w:rsid w:val="00390D20"/>
    <w:rsid w:val="00391262"/>
    <w:rsid w:val="003912BE"/>
    <w:rsid w:val="0039157F"/>
    <w:rsid w:val="0039177E"/>
    <w:rsid w:val="003917C1"/>
    <w:rsid w:val="00391A8E"/>
    <w:rsid w:val="00391B06"/>
    <w:rsid w:val="00391DF0"/>
    <w:rsid w:val="0039233D"/>
    <w:rsid w:val="0039235C"/>
    <w:rsid w:val="003923A7"/>
    <w:rsid w:val="00392444"/>
    <w:rsid w:val="00392862"/>
    <w:rsid w:val="003929DE"/>
    <w:rsid w:val="00392E93"/>
    <w:rsid w:val="00393010"/>
    <w:rsid w:val="00393516"/>
    <w:rsid w:val="00393A72"/>
    <w:rsid w:val="00393E6F"/>
    <w:rsid w:val="00394807"/>
    <w:rsid w:val="00394F77"/>
    <w:rsid w:val="003958F1"/>
    <w:rsid w:val="00395EE3"/>
    <w:rsid w:val="00396271"/>
    <w:rsid w:val="0039645D"/>
    <w:rsid w:val="003969A2"/>
    <w:rsid w:val="00396F37"/>
    <w:rsid w:val="00396FFC"/>
    <w:rsid w:val="00397870"/>
    <w:rsid w:val="00397AA1"/>
    <w:rsid w:val="00397F85"/>
    <w:rsid w:val="003A0085"/>
    <w:rsid w:val="003A0A20"/>
    <w:rsid w:val="003A1052"/>
    <w:rsid w:val="003A1067"/>
    <w:rsid w:val="003A1583"/>
    <w:rsid w:val="003A1651"/>
    <w:rsid w:val="003A1807"/>
    <w:rsid w:val="003A1AC3"/>
    <w:rsid w:val="003A1BA8"/>
    <w:rsid w:val="003A20C1"/>
    <w:rsid w:val="003A2295"/>
    <w:rsid w:val="003A22BF"/>
    <w:rsid w:val="003A22F9"/>
    <w:rsid w:val="003A244D"/>
    <w:rsid w:val="003A2B6C"/>
    <w:rsid w:val="003A2C12"/>
    <w:rsid w:val="003A2EE4"/>
    <w:rsid w:val="003A2F19"/>
    <w:rsid w:val="003A346B"/>
    <w:rsid w:val="003A3B23"/>
    <w:rsid w:val="003A3CB6"/>
    <w:rsid w:val="003A3D2B"/>
    <w:rsid w:val="003A3D58"/>
    <w:rsid w:val="003A4176"/>
    <w:rsid w:val="003A4499"/>
    <w:rsid w:val="003A4554"/>
    <w:rsid w:val="003A46D8"/>
    <w:rsid w:val="003A4B17"/>
    <w:rsid w:val="003A4F2B"/>
    <w:rsid w:val="003A517E"/>
    <w:rsid w:val="003A5332"/>
    <w:rsid w:val="003A5B1C"/>
    <w:rsid w:val="003A5E3E"/>
    <w:rsid w:val="003A6089"/>
    <w:rsid w:val="003A62C5"/>
    <w:rsid w:val="003A64C3"/>
    <w:rsid w:val="003A688B"/>
    <w:rsid w:val="003A6AFE"/>
    <w:rsid w:val="003A74C9"/>
    <w:rsid w:val="003A7895"/>
    <w:rsid w:val="003A79BD"/>
    <w:rsid w:val="003B1429"/>
    <w:rsid w:val="003B1558"/>
    <w:rsid w:val="003B15E9"/>
    <w:rsid w:val="003B1A0D"/>
    <w:rsid w:val="003B1CA2"/>
    <w:rsid w:val="003B1D66"/>
    <w:rsid w:val="003B2539"/>
    <w:rsid w:val="003B27B9"/>
    <w:rsid w:val="003B2E03"/>
    <w:rsid w:val="003B2EE6"/>
    <w:rsid w:val="003B2FD2"/>
    <w:rsid w:val="003B36A8"/>
    <w:rsid w:val="003B3B3E"/>
    <w:rsid w:val="003B3E64"/>
    <w:rsid w:val="003B3EF7"/>
    <w:rsid w:val="003B40D4"/>
    <w:rsid w:val="003B415B"/>
    <w:rsid w:val="003B429C"/>
    <w:rsid w:val="003B48A1"/>
    <w:rsid w:val="003B4C6D"/>
    <w:rsid w:val="003B51BF"/>
    <w:rsid w:val="003B51E2"/>
    <w:rsid w:val="003B5389"/>
    <w:rsid w:val="003B5880"/>
    <w:rsid w:val="003B5EC2"/>
    <w:rsid w:val="003B6798"/>
    <w:rsid w:val="003B686F"/>
    <w:rsid w:val="003B6D01"/>
    <w:rsid w:val="003B73D1"/>
    <w:rsid w:val="003B79DC"/>
    <w:rsid w:val="003B7D81"/>
    <w:rsid w:val="003C0889"/>
    <w:rsid w:val="003C0CBF"/>
    <w:rsid w:val="003C1657"/>
    <w:rsid w:val="003C17F8"/>
    <w:rsid w:val="003C1C61"/>
    <w:rsid w:val="003C2050"/>
    <w:rsid w:val="003C206A"/>
    <w:rsid w:val="003C27F0"/>
    <w:rsid w:val="003C29C2"/>
    <w:rsid w:val="003C2A90"/>
    <w:rsid w:val="003C2BC4"/>
    <w:rsid w:val="003C2D0A"/>
    <w:rsid w:val="003C374D"/>
    <w:rsid w:val="003C4842"/>
    <w:rsid w:val="003C49E4"/>
    <w:rsid w:val="003C5178"/>
    <w:rsid w:val="003C5286"/>
    <w:rsid w:val="003C5893"/>
    <w:rsid w:val="003C590E"/>
    <w:rsid w:val="003C5AF9"/>
    <w:rsid w:val="003C5C7B"/>
    <w:rsid w:val="003C60E7"/>
    <w:rsid w:val="003C6774"/>
    <w:rsid w:val="003C69E8"/>
    <w:rsid w:val="003C7AB4"/>
    <w:rsid w:val="003C7B43"/>
    <w:rsid w:val="003C7BD2"/>
    <w:rsid w:val="003C7D8A"/>
    <w:rsid w:val="003C7DCD"/>
    <w:rsid w:val="003C7F5E"/>
    <w:rsid w:val="003D01AC"/>
    <w:rsid w:val="003D049B"/>
    <w:rsid w:val="003D08F7"/>
    <w:rsid w:val="003D0DE4"/>
    <w:rsid w:val="003D1382"/>
    <w:rsid w:val="003D13B0"/>
    <w:rsid w:val="003D1682"/>
    <w:rsid w:val="003D1925"/>
    <w:rsid w:val="003D193C"/>
    <w:rsid w:val="003D1CEB"/>
    <w:rsid w:val="003D1D04"/>
    <w:rsid w:val="003D2C57"/>
    <w:rsid w:val="003D353C"/>
    <w:rsid w:val="003D35E8"/>
    <w:rsid w:val="003D369D"/>
    <w:rsid w:val="003D3769"/>
    <w:rsid w:val="003D4282"/>
    <w:rsid w:val="003D4772"/>
    <w:rsid w:val="003D47D1"/>
    <w:rsid w:val="003D4F0A"/>
    <w:rsid w:val="003D573A"/>
    <w:rsid w:val="003D582C"/>
    <w:rsid w:val="003D5B95"/>
    <w:rsid w:val="003D5D72"/>
    <w:rsid w:val="003D5F73"/>
    <w:rsid w:val="003D5FCB"/>
    <w:rsid w:val="003D6771"/>
    <w:rsid w:val="003D7167"/>
    <w:rsid w:val="003D7553"/>
    <w:rsid w:val="003D7A07"/>
    <w:rsid w:val="003D7FDB"/>
    <w:rsid w:val="003E0251"/>
    <w:rsid w:val="003E07C0"/>
    <w:rsid w:val="003E0910"/>
    <w:rsid w:val="003E10EF"/>
    <w:rsid w:val="003E150A"/>
    <w:rsid w:val="003E1526"/>
    <w:rsid w:val="003E157A"/>
    <w:rsid w:val="003E16BB"/>
    <w:rsid w:val="003E170A"/>
    <w:rsid w:val="003E179F"/>
    <w:rsid w:val="003E18AB"/>
    <w:rsid w:val="003E1996"/>
    <w:rsid w:val="003E1E42"/>
    <w:rsid w:val="003E20F3"/>
    <w:rsid w:val="003E2370"/>
    <w:rsid w:val="003E260D"/>
    <w:rsid w:val="003E279A"/>
    <w:rsid w:val="003E27AC"/>
    <w:rsid w:val="003E2D92"/>
    <w:rsid w:val="003E2F58"/>
    <w:rsid w:val="003E3604"/>
    <w:rsid w:val="003E3966"/>
    <w:rsid w:val="003E3A7D"/>
    <w:rsid w:val="003E3ECF"/>
    <w:rsid w:val="003E4303"/>
    <w:rsid w:val="003E432A"/>
    <w:rsid w:val="003E432D"/>
    <w:rsid w:val="003E43AB"/>
    <w:rsid w:val="003E45AA"/>
    <w:rsid w:val="003E4BAA"/>
    <w:rsid w:val="003E4E30"/>
    <w:rsid w:val="003E5D24"/>
    <w:rsid w:val="003E6488"/>
    <w:rsid w:val="003E662F"/>
    <w:rsid w:val="003E66A1"/>
    <w:rsid w:val="003E6909"/>
    <w:rsid w:val="003E7311"/>
    <w:rsid w:val="003E7B1D"/>
    <w:rsid w:val="003E7F84"/>
    <w:rsid w:val="003F00AF"/>
    <w:rsid w:val="003F06F7"/>
    <w:rsid w:val="003F0F5D"/>
    <w:rsid w:val="003F12F6"/>
    <w:rsid w:val="003F166C"/>
    <w:rsid w:val="003F17D8"/>
    <w:rsid w:val="003F199A"/>
    <w:rsid w:val="003F26E0"/>
    <w:rsid w:val="003F305B"/>
    <w:rsid w:val="003F3CBB"/>
    <w:rsid w:val="003F400A"/>
    <w:rsid w:val="003F4861"/>
    <w:rsid w:val="003F5193"/>
    <w:rsid w:val="003F51DE"/>
    <w:rsid w:val="003F5212"/>
    <w:rsid w:val="003F5297"/>
    <w:rsid w:val="003F5923"/>
    <w:rsid w:val="003F5A40"/>
    <w:rsid w:val="003F5AD0"/>
    <w:rsid w:val="003F6174"/>
    <w:rsid w:val="003F621B"/>
    <w:rsid w:val="003F62FB"/>
    <w:rsid w:val="003F642A"/>
    <w:rsid w:val="003F77F6"/>
    <w:rsid w:val="003F791E"/>
    <w:rsid w:val="003F7AB3"/>
    <w:rsid w:val="003F7B3C"/>
    <w:rsid w:val="003F7F62"/>
    <w:rsid w:val="004008CE"/>
    <w:rsid w:val="00400C23"/>
    <w:rsid w:val="00400E7C"/>
    <w:rsid w:val="0040129C"/>
    <w:rsid w:val="00401A8C"/>
    <w:rsid w:val="00402041"/>
    <w:rsid w:val="004022C4"/>
    <w:rsid w:val="00402309"/>
    <w:rsid w:val="00402329"/>
    <w:rsid w:val="00402A21"/>
    <w:rsid w:val="00402DBF"/>
    <w:rsid w:val="004034D6"/>
    <w:rsid w:val="00403E08"/>
    <w:rsid w:val="00403E73"/>
    <w:rsid w:val="004049BB"/>
    <w:rsid w:val="00404BF5"/>
    <w:rsid w:val="00404C7C"/>
    <w:rsid w:val="0040581A"/>
    <w:rsid w:val="00406DA6"/>
    <w:rsid w:val="00407730"/>
    <w:rsid w:val="004078CB"/>
    <w:rsid w:val="00407C5F"/>
    <w:rsid w:val="004104ED"/>
    <w:rsid w:val="00410583"/>
    <w:rsid w:val="00410637"/>
    <w:rsid w:val="0041083B"/>
    <w:rsid w:val="004109D0"/>
    <w:rsid w:val="00410CF7"/>
    <w:rsid w:val="00410E43"/>
    <w:rsid w:val="0041134B"/>
    <w:rsid w:val="00412227"/>
    <w:rsid w:val="00412392"/>
    <w:rsid w:val="00412464"/>
    <w:rsid w:val="00412DEA"/>
    <w:rsid w:val="00412FD9"/>
    <w:rsid w:val="004135AC"/>
    <w:rsid w:val="00413931"/>
    <w:rsid w:val="00413F45"/>
    <w:rsid w:val="004141C9"/>
    <w:rsid w:val="00414AFF"/>
    <w:rsid w:val="004150B8"/>
    <w:rsid w:val="004152FB"/>
    <w:rsid w:val="0041566D"/>
    <w:rsid w:val="00415952"/>
    <w:rsid w:val="00415AFF"/>
    <w:rsid w:val="00415BB1"/>
    <w:rsid w:val="00416424"/>
    <w:rsid w:val="00416448"/>
    <w:rsid w:val="004164F6"/>
    <w:rsid w:val="004167D3"/>
    <w:rsid w:val="004169A2"/>
    <w:rsid w:val="00416C44"/>
    <w:rsid w:val="00417272"/>
    <w:rsid w:val="00417494"/>
    <w:rsid w:val="0041777A"/>
    <w:rsid w:val="00417A97"/>
    <w:rsid w:val="00417CE2"/>
    <w:rsid w:val="004201ED"/>
    <w:rsid w:val="0042046B"/>
    <w:rsid w:val="004204FF"/>
    <w:rsid w:val="00420869"/>
    <w:rsid w:val="00420B8D"/>
    <w:rsid w:val="0042123D"/>
    <w:rsid w:val="004214FA"/>
    <w:rsid w:val="00421566"/>
    <w:rsid w:val="00422029"/>
    <w:rsid w:val="00422849"/>
    <w:rsid w:val="00422A5E"/>
    <w:rsid w:val="0042315A"/>
    <w:rsid w:val="00423E24"/>
    <w:rsid w:val="00423E39"/>
    <w:rsid w:val="00424259"/>
    <w:rsid w:val="00424260"/>
    <w:rsid w:val="00424790"/>
    <w:rsid w:val="00424973"/>
    <w:rsid w:val="004249F3"/>
    <w:rsid w:val="00424D6B"/>
    <w:rsid w:val="00424DD3"/>
    <w:rsid w:val="0042507D"/>
    <w:rsid w:val="004250E0"/>
    <w:rsid w:val="00425317"/>
    <w:rsid w:val="00425579"/>
    <w:rsid w:val="00425761"/>
    <w:rsid w:val="00425889"/>
    <w:rsid w:val="004267E5"/>
    <w:rsid w:val="00426D55"/>
    <w:rsid w:val="00426FA8"/>
    <w:rsid w:val="00427205"/>
    <w:rsid w:val="004275E0"/>
    <w:rsid w:val="00427F73"/>
    <w:rsid w:val="00430458"/>
    <w:rsid w:val="00430D97"/>
    <w:rsid w:val="00431115"/>
    <w:rsid w:val="00431234"/>
    <w:rsid w:val="00431339"/>
    <w:rsid w:val="004314C6"/>
    <w:rsid w:val="004314E8"/>
    <w:rsid w:val="00431538"/>
    <w:rsid w:val="00431761"/>
    <w:rsid w:val="00431D50"/>
    <w:rsid w:val="00431F90"/>
    <w:rsid w:val="0043219E"/>
    <w:rsid w:val="004321E3"/>
    <w:rsid w:val="0043256F"/>
    <w:rsid w:val="00432B4B"/>
    <w:rsid w:val="00432DB0"/>
    <w:rsid w:val="004332AB"/>
    <w:rsid w:val="00434935"/>
    <w:rsid w:val="00434A0B"/>
    <w:rsid w:val="00434F48"/>
    <w:rsid w:val="00435094"/>
    <w:rsid w:val="004351A7"/>
    <w:rsid w:val="00435281"/>
    <w:rsid w:val="00435692"/>
    <w:rsid w:val="00435709"/>
    <w:rsid w:val="00435C67"/>
    <w:rsid w:val="00436706"/>
    <w:rsid w:val="00436D97"/>
    <w:rsid w:val="004371BB"/>
    <w:rsid w:val="004373B6"/>
    <w:rsid w:val="00437614"/>
    <w:rsid w:val="0043778F"/>
    <w:rsid w:val="00440229"/>
    <w:rsid w:val="00440DC0"/>
    <w:rsid w:val="00441727"/>
    <w:rsid w:val="00442002"/>
    <w:rsid w:val="00442371"/>
    <w:rsid w:val="004424FD"/>
    <w:rsid w:val="0044253B"/>
    <w:rsid w:val="004425CB"/>
    <w:rsid w:val="004426D3"/>
    <w:rsid w:val="004426FD"/>
    <w:rsid w:val="0044289C"/>
    <w:rsid w:val="0044291D"/>
    <w:rsid w:val="00442E0B"/>
    <w:rsid w:val="00443341"/>
    <w:rsid w:val="004437CE"/>
    <w:rsid w:val="00443979"/>
    <w:rsid w:val="00443E86"/>
    <w:rsid w:val="00443F92"/>
    <w:rsid w:val="00444398"/>
    <w:rsid w:val="00444B26"/>
    <w:rsid w:val="0044531E"/>
    <w:rsid w:val="00445CFC"/>
    <w:rsid w:val="0044676B"/>
    <w:rsid w:val="00446A17"/>
    <w:rsid w:val="00446A76"/>
    <w:rsid w:val="00446AFD"/>
    <w:rsid w:val="00446CBB"/>
    <w:rsid w:val="00446CE7"/>
    <w:rsid w:val="00446E8E"/>
    <w:rsid w:val="00446F1B"/>
    <w:rsid w:val="004472B1"/>
    <w:rsid w:val="00447733"/>
    <w:rsid w:val="00447811"/>
    <w:rsid w:val="0044786A"/>
    <w:rsid w:val="00447EA4"/>
    <w:rsid w:val="0045069B"/>
    <w:rsid w:val="00450795"/>
    <w:rsid w:val="00450970"/>
    <w:rsid w:val="0045125A"/>
    <w:rsid w:val="004514A4"/>
    <w:rsid w:val="00451662"/>
    <w:rsid w:val="0045190C"/>
    <w:rsid w:val="00451947"/>
    <w:rsid w:val="004519B9"/>
    <w:rsid w:val="00451BA3"/>
    <w:rsid w:val="00451C87"/>
    <w:rsid w:val="00452139"/>
    <w:rsid w:val="00452170"/>
    <w:rsid w:val="00452195"/>
    <w:rsid w:val="00452197"/>
    <w:rsid w:val="0045230D"/>
    <w:rsid w:val="0045250A"/>
    <w:rsid w:val="00452630"/>
    <w:rsid w:val="00452711"/>
    <w:rsid w:val="00452891"/>
    <w:rsid w:val="00452B21"/>
    <w:rsid w:val="00452F09"/>
    <w:rsid w:val="00453085"/>
    <w:rsid w:val="00453ACB"/>
    <w:rsid w:val="0045446D"/>
    <w:rsid w:val="00454E0C"/>
    <w:rsid w:val="004552F4"/>
    <w:rsid w:val="004554B9"/>
    <w:rsid w:val="00455E1C"/>
    <w:rsid w:val="00455F82"/>
    <w:rsid w:val="004560D2"/>
    <w:rsid w:val="00456A74"/>
    <w:rsid w:val="00456D92"/>
    <w:rsid w:val="00456E8A"/>
    <w:rsid w:val="00457230"/>
    <w:rsid w:val="0045736F"/>
    <w:rsid w:val="00457E26"/>
    <w:rsid w:val="004608F6"/>
    <w:rsid w:val="00460B30"/>
    <w:rsid w:val="00460BC7"/>
    <w:rsid w:val="00460DDA"/>
    <w:rsid w:val="0046190E"/>
    <w:rsid w:val="00462A26"/>
    <w:rsid w:val="00462BB9"/>
    <w:rsid w:val="00462E8A"/>
    <w:rsid w:val="00462E9B"/>
    <w:rsid w:val="004630E5"/>
    <w:rsid w:val="00463A6C"/>
    <w:rsid w:val="00463B59"/>
    <w:rsid w:val="00464627"/>
    <w:rsid w:val="004647D6"/>
    <w:rsid w:val="0046500D"/>
    <w:rsid w:val="00465056"/>
    <w:rsid w:val="004655D5"/>
    <w:rsid w:val="0046568A"/>
    <w:rsid w:val="00465841"/>
    <w:rsid w:val="004659BB"/>
    <w:rsid w:val="00465DA6"/>
    <w:rsid w:val="004660B6"/>
    <w:rsid w:val="0046649A"/>
    <w:rsid w:val="004665A5"/>
    <w:rsid w:val="00466F2E"/>
    <w:rsid w:val="0046715A"/>
    <w:rsid w:val="00467621"/>
    <w:rsid w:val="004678AB"/>
    <w:rsid w:val="0047036F"/>
    <w:rsid w:val="004705E8"/>
    <w:rsid w:val="004708C6"/>
    <w:rsid w:val="00470A46"/>
    <w:rsid w:val="00471010"/>
    <w:rsid w:val="0047184B"/>
    <w:rsid w:val="00471A9A"/>
    <w:rsid w:val="00471DF7"/>
    <w:rsid w:val="00471E9E"/>
    <w:rsid w:val="00471F09"/>
    <w:rsid w:val="00471FE1"/>
    <w:rsid w:val="00472642"/>
    <w:rsid w:val="004728AE"/>
    <w:rsid w:val="00472B57"/>
    <w:rsid w:val="00472CF5"/>
    <w:rsid w:val="00473387"/>
    <w:rsid w:val="00473809"/>
    <w:rsid w:val="00473D71"/>
    <w:rsid w:val="00474F4B"/>
    <w:rsid w:val="00475060"/>
    <w:rsid w:val="00475359"/>
    <w:rsid w:val="0047544A"/>
    <w:rsid w:val="004757CD"/>
    <w:rsid w:val="004757D3"/>
    <w:rsid w:val="00475FAB"/>
    <w:rsid w:val="0047602B"/>
    <w:rsid w:val="004761E5"/>
    <w:rsid w:val="0047624B"/>
    <w:rsid w:val="0047634A"/>
    <w:rsid w:val="00476605"/>
    <w:rsid w:val="00476984"/>
    <w:rsid w:val="00476B14"/>
    <w:rsid w:val="00476BB0"/>
    <w:rsid w:val="00476C65"/>
    <w:rsid w:val="00476CE2"/>
    <w:rsid w:val="00476ED2"/>
    <w:rsid w:val="00476EDD"/>
    <w:rsid w:val="0047737F"/>
    <w:rsid w:val="00477513"/>
    <w:rsid w:val="004778D5"/>
    <w:rsid w:val="0047791D"/>
    <w:rsid w:val="00477AEC"/>
    <w:rsid w:val="00477D38"/>
    <w:rsid w:val="00477D6B"/>
    <w:rsid w:val="00477DAB"/>
    <w:rsid w:val="004809DF"/>
    <w:rsid w:val="00480AE5"/>
    <w:rsid w:val="00480C3C"/>
    <w:rsid w:val="00481410"/>
    <w:rsid w:val="00481422"/>
    <w:rsid w:val="00481E7B"/>
    <w:rsid w:val="00482182"/>
    <w:rsid w:val="004827CD"/>
    <w:rsid w:val="0048296B"/>
    <w:rsid w:val="00482BF0"/>
    <w:rsid w:val="00482DB8"/>
    <w:rsid w:val="00483863"/>
    <w:rsid w:val="00483975"/>
    <w:rsid w:val="00483C05"/>
    <w:rsid w:val="00484798"/>
    <w:rsid w:val="0048488A"/>
    <w:rsid w:val="00484B9C"/>
    <w:rsid w:val="00484F27"/>
    <w:rsid w:val="00485384"/>
    <w:rsid w:val="00485491"/>
    <w:rsid w:val="004854D1"/>
    <w:rsid w:val="004857C8"/>
    <w:rsid w:val="00485997"/>
    <w:rsid w:val="0048610E"/>
    <w:rsid w:val="004865DB"/>
    <w:rsid w:val="004868F5"/>
    <w:rsid w:val="00486AFD"/>
    <w:rsid w:val="00486D28"/>
    <w:rsid w:val="00487425"/>
    <w:rsid w:val="004875C5"/>
    <w:rsid w:val="00487E17"/>
    <w:rsid w:val="00487F71"/>
    <w:rsid w:val="0049007C"/>
    <w:rsid w:val="00490747"/>
    <w:rsid w:val="00490A00"/>
    <w:rsid w:val="0049111A"/>
    <w:rsid w:val="004912DE"/>
    <w:rsid w:val="00491BD0"/>
    <w:rsid w:val="00492140"/>
    <w:rsid w:val="004921D7"/>
    <w:rsid w:val="00492703"/>
    <w:rsid w:val="00492954"/>
    <w:rsid w:val="00492D0E"/>
    <w:rsid w:val="00492F17"/>
    <w:rsid w:val="0049315C"/>
    <w:rsid w:val="0049333B"/>
    <w:rsid w:val="0049387D"/>
    <w:rsid w:val="0049403F"/>
    <w:rsid w:val="0049484E"/>
    <w:rsid w:val="00494898"/>
    <w:rsid w:val="00494BE1"/>
    <w:rsid w:val="00494FF0"/>
    <w:rsid w:val="00495285"/>
    <w:rsid w:val="0049553C"/>
    <w:rsid w:val="00495760"/>
    <w:rsid w:val="0049580C"/>
    <w:rsid w:val="00495F2A"/>
    <w:rsid w:val="00496068"/>
    <w:rsid w:val="004964F6"/>
    <w:rsid w:val="00496CDF"/>
    <w:rsid w:val="00496FCB"/>
    <w:rsid w:val="004974EA"/>
    <w:rsid w:val="00497AEC"/>
    <w:rsid w:val="00497C8D"/>
    <w:rsid w:val="00497DD3"/>
    <w:rsid w:val="004A0163"/>
    <w:rsid w:val="004A02F5"/>
    <w:rsid w:val="004A057F"/>
    <w:rsid w:val="004A0684"/>
    <w:rsid w:val="004A098E"/>
    <w:rsid w:val="004A0BDA"/>
    <w:rsid w:val="004A107D"/>
    <w:rsid w:val="004A1A1D"/>
    <w:rsid w:val="004A1A6C"/>
    <w:rsid w:val="004A1F54"/>
    <w:rsid w:val="004A235E"/>
    <w:rsid w:val="004A237D"/>
    <w:rsid w:val="004A26D0"/>
    <w:rsid w:val="004A3389"/>
    <w:rsid w:val="004A37AA"/>
    <w:rsid w:val="004A4104"/>
    <w:rsid w:val="004A412B"/>
    <w:rsid w:val="004A42C8"/>
    <w:rsid w:val="004A43AF"/>
    <w:rsid w:val="004A44A2"/>
    <w:rsid w:val="004A50B3"/>
    <w:rsid w:val="004A5290"/>
    <w:rsid w:val="004A5F48"/>
    <w:rsid w:val="004A6179"/>
    <w:rsid w:val="004A64DC"/>
    <w:rsid w:val="004A6AEA"/>
    <w:rsid w:val="004A6C35"/>
    <w:rsid w:val="004A6DC8"/>
    <w:rsid w:val="004A7505"/>
    <w:rsid w:val="004A7714"/>
    <w:rsid w:val="004A7831"/>
    <w:rsid w:val="004A7AF1"/>
    <w:rsid w:val="004B0341"/>
    <w:rsid w:val="004B0422"/>
    <w:rsid w:val="004B05FB"/>
    <w:rsid w:val="004B0896"/>
    <w:rsid w:val="004B0956"/>
    <w:rsid w:val="004B0A47"/>
    <w:rsid w:val="004B0FC9"/>
    <w:rsid w:val="004B0FDF"/>
    <w:rsid w:val="004B1411"/>
    <w:rsid w:val="004B17D7"/>
    <w:rsid w:val="004B21C6"/>
    <w:rsid w:val="004B24D8"/>
    <w:rsid w:val="004B2A6B"/>
    <w:rsid w:val="004B2F78"/>
    <w:rsid w:val="004B35AE"/>
    <w:rsid w:val="004B382B"/>
    <w:rsid w:val="004B385F"/>
    <w:rsid w:val="004B3893"/>
    <w:rsid w:val="004B3911"/>
    <w:rsid w:val="004B3A19"/>
    <w:rsid w:val="004B3A94"/>
    <w:rsid w:val="004B3C68"/>
    <w:rsid w:val="004B3C6E"/>
    <w:rsid w:val="004B4736"/>
    <w:rsid w:val="004B4C0A"/>
    <w:rsid w:val="004B50D4"/>
    <w:rsid w:val="004B5307"/>
    <w:rsid w:val="004B55D2"/>
    <w:rsid w:val="004B6607"/>
    <w:rsid w:val="004B685D"/>
    <w:rsid w:val="004B77F8"/>
    <w:rsid w:val="004B7997"/>
    <w:rsid w:val="004B7C2B"/>
    <w:rsid w:val="004B7F30"/>
    <w:rsid w:val="004B7F33"/>
    <w:rsid w:val="004C04D0"/>
    <w:rsid w:val="004C0970"/>
    <w:rsid w:val="004C0A05"/>
    <w:rsid w:val="004C11EC"/>
    <w:rsid w:val="004C1703"/>
    <w:rsid w:val="004C17A9"/>
    <w:rsid w:val="004C2164"/>
    <w:rsid w:val="004C2194"/>
    <w:rsid w:val="004C2C7D"/>
    <w:rsid w:val="004C2D95"/>
    <w:rsid w:val="004C35D1"/>
    <w:rsid w:val="004C3A32"/>
    <w:rsid w:val="004C3B20"/>
    <w:rsid w:val="004C3C4E"/>
    <w:rsid w:val="004C3CFE"/>
    <w:rsid w:val="004C4285"/>
    <w:rsid w:val="004C4666"/>
    <w:rsid w:val="004C4DE5"/>
    <w:rsid w:val="004C55E8"/>
    <w:rsid w:val="004C5A2D"/>
    <w:rsid w:val="004C5B1A"/>
    <w:rsid w:val="004C5B2F"/>
    <w:rsid w:val="004C5B67"/>
    <w:rsid w:val="004C604C"/>
    <w:rsid w:val="004C60DD"/>
    <w:rsid w:val="004C634E"/>
    <w:rsid w:val="004C72F3"/>
    <w:rsid w:val="004C7745"/>
    <w:rsid w:val="004C785B"/>
    <w:rsid w:val="004C78C9"/>
    <w:rsid w:val="004C7973"/>
    <w:rsid w:val="004C7A56"/>
    <w:rsid w:val="004D10E2"/>
    <w:rsid w:val="004D156C"/>
    <w:rsid w:val="004D161A"/>
    <w:rsid w:val="004D1E2A"/>
    <w:rsid w:val="004D272C"/>
    <w:rsid w:val="004D34D6"/>
    <w:rsid w:val="004D3866"/>
    <w:rsid w:val="004D41F5"/>
    <w:rsid w:val="004D494F"/>
    <w:rsid w:val="004D4AB2"/>
    <w:rsid w:val="004D4CEB"/>
    <w:rsid w:val="004D4F38"/>
    <w:rsid w:val="004D50E4"/>
    <w:rsid w:val="004D525F"/>
    <w:rsid w:val="004D59A8"/>
    <w:rsid w:val="004D5E28"/>
    <w:rsid w:val="004D63B7"/>
    <w:rsid w:val="004D6E77"/>
    <w:rsid w:val="004D6ECB"/>
    <w:rsid w:val="004D7335"/>
    <w:rsid w:val="004D74C1"/>
    <w:rsid w:val="004D7571"/>
    <w:rsid w:val="004D783E"/>
    <w:rsid w:val="004D7908"/>
    <w:rsid w:val="004D7C44"/>
    <w:rsid w:val="004E074C"/>
    <w:rsid w:val="004E0BFC"/>
    <w:rsid w:val="004E0E5D"/>
    <w:rsid w:val="004E0F1F"/>
    <w:rsid w:val="004E12C1"/>
    <w:rsid w:val="004E18F4"/>
    <w:rsid w:val="004E1915"/>
    <w:rsid w:val="004E2E2D"/>
    <w:rsid w:val="004E30A6"/>
    <w:rsid w:val="004E3199"/>
    <w:rsid w:val="004E3248"/>
    <w:rsid w:val="004E35C9"/>
    <w:rsid w:val="004E3612"/>
    <w:rsid w:val="004E3752"/>
    <w:rsid w:val="004E4135"/>
    <w:rsid w:val="004E4B83"/>
    <w:rsid w:val="004E4DA0"/>
    <w:rsid w:val="004E55ED"/>
    <w:rsid w:val="004E5624"/>
    <w:rsid w:val="004E6479"/>
    <w:rsid w:val="004E655A"/>
    <w:rsid w:val="004E65CA"/>
    <w:rsid w:val="004E751D"/>
    <w:rsid w:val="004E7AB3"/>
    <w:rsid w:val="004E7FAB"/>
    <w:rsid w:val="004F033B"/>
    <w:rsid w:val="004F0432"/>
    <w:rsid w:val="004F08A6"/>
    <w:rsid w:val="004F0A1C"/>
    <w:rsid w:val="004F10B3"/>
    <w:rsid w:val="004F11E6"/>
    <w:rsid w:val="004F1302"/>
    <w:rsid w:val="004F1B42"/>
    <w:rsid w:val="004F1CA2"/>
    <w:rsid w:val="004F24DD"/>
    <w:rsid w:val="004F2903"/>
    <w:rsid w:val="004F2AAB"/>
    <w:rsid w:val="004F2BC6"/>
    <w:rsid w:val="004F2D58"/>
    <w:rsid w:val="004F353B"/>
    <w:rsid w:val="004F38CF"/>
    <w:rsid w:val="004F39AF"/>
    <w:rsid w:val="004F3BA4"/>
    <w:rsid w:val="004F4706"/>
    <w:rsid w:val="004F49F6"/>
    <w:rsid w:val="004F4AE2"/>
    <w:rsid w:val="004F4DE7"/>
    <w:rsid w:val="004F4FE7"/>
    <w:rsid w:val="004F578F"/>
    <w:rsid w:val="004F62ED"/>
    <w:rsid w:val="004F6FDC"/>
    <w:rsid w:val="004F73FE"/>
    <w:rsid w:val="004F7534"/>
    <w:rsid w:val="004F7826"/>
    <w:rsid w:val="004F7C19"/>
    <w:rsid w:val="004F7CBD"/>
    <w:rsid w:val="004F7D8A"/>
    <w:rsid w:val="00500972"/>
    <w:rsid w:val="00500F1E"/>
    <w:rsid w:val="00501395"/>
    <w:rsid w:val="00501786"/>
    <w:rsid w:val="0050196B"/>
    <w:rsid w:val="00501DCE"/>
    <w:rsid w:val="00501FE3"/>
    <w:rsid w:val="005020F4"/>
    <w:rsid w:val="00502150"/>
    <w:rsid w:val="00502506"/>
    <w:rsid w:val="0050265B"/>
    <w:rsid w:val="00502E5C"/>
    <w:rsid w:val="00503260"/>
    <w:rsid w:val="005036E6"/>
    <w:rsid w:val="00504970"/>
    <w:rsid w:val="00504B9E"/>
    <w:rsid w:val="00504C01"/>
    <w:rsid w:val="00504E1D"/>
    <w:rsid w:val="00505386"/>
    <w:rsid w:val="00505A8C"/>
    <w:rsid w:val="00505BFB"/>
    <w:rsid w:val="00505EF2"/>
    <w:rsid w:val="005069C4"/>
    <w:rsid w:val="005075CB"/>
    <w:rsid w:val="00507E7C"/>
    <w:rsid w:val="00507F88"/>
    <w:rsid w:val="0051025B"/>
    <w:rsid w:val="00510C31"/>
    <w:rsid w:val="00511085"/>
    <w:rsid w:val="005110CD"/>
    <w:rsid w:val="005122AD"/>
    <w:rsid w:val="00512849"/>
    <w:rsid w:val="0051301B"/>
    <w:rsid w:val="00513068"/>
    <w:rsid w:val="00513B8B"/>
    <w:rsid w:val="0051432A"/>
    <w:rsid w:val="0051434E"/>
    <w:rsid w:val="0051464D"/>
    <w:rsid w:val="00514B83"/>
    <w:rsid w:val="00514BEC"/>
    <w:rsid w:val="00514E8E"/>
    <w:rsid w:val="0051501B"/>
    <w:rsid w:val="005202DF"/>
    <w:rsid w:val="0052055D"/>
    <w:rsid w:val="00520943"/>
    <w:rsid w:val="0052198D"/>
    <w:rsid w:val="00521BB7"/>
    <w:rsid w:val="00521C36"/>
    <w:rsid w:val="00521F1F"/>
    <w:rsid w:val="00522085"/>
    <w:rsid w:val="005226ED"/>
    <w:rsid w:val="0052294E"/>
    <w:rsid w:val="00522A85"/>
    <w:rsid w:val="0052331E"/>
    <w:rsid w:val="005237C6"/>
    <w:rsid w:val="00523BA4"/>
    <w:rsid w:val="00523D75"/>
    <w:rsid w:val="005248B2"/>
    <w:rsid w:val="005249CC"/>
    <w:rsid w:val="00525A1A"/>
    <w:rsid w:val="00526681"/>
    <w:rsid w:val="00526A45"/>
    <w:rsid w:val="00526A5D"/>
    <w:rsid w:val="005277E0"/>
    <w:rsid w:val="00527C18"/>
    <w:rsid w:val="00527C70"/>
    <w:rsid w:val="00527E90"/>
    <w:rsid w:val="0053009E"/>
    <w:rsid w:val="005307E2"/>
    <w:rsid w:val="00530EAD"/>
    <w:rsid w:val="0053120D"/>
    <w:rsid w:val="005312C1"/>
    <w:rsid w:val="005317E4"/>
    <w:rsid w:val="0053186C"/>
    <w:rsid w:val="00531F98"/>
    <w:rsid w:val="00532122"/>
    <w:rsid w:val="0053247F"/>
    <w:rsid w:val="0053255B"/>
    <w:rsid w:val="00533023"/>
    <w:rsid w:val="005334E6"/>
    <w:rsid w:val="00533549"/>
    <w:rsid w:val="005335B9"/>
    <w:rsid w:val="00533783"/>
    <w:rsid w:val="00533B36"/>
    <w:rsid w:val="00533C0F"/>
    <w:rsid w:val="00533E50"/>
    <w:rsid w:val="00533FED"/>
    <w:rsid w:val="00534295"/>
    <w:rsid w:val="005344BF"/>
    <w:rsid w:val="0053476A"/>
    <w:rsid w:val="0053483A"/>
    <w:rsid w:val="00534AD5"/>
    <w:rsid w:val="00534B45"/>
    <w:rsid w:val="00534EAA"/>
    <w:rsid w:val="005350D8"/>
    <w:rsid w:val="005357B5"/>
    <w:rsid w:val="005357CE"/>
    <w:rsid w:val="00535B19"/>
    <w:rsid w:val="00535DC3"/>
    <w:rsid w:val="00536250"/>
    <w:rsid w:val="00536E08"/>
    <w:rsid w:val="00536FDB"/>
    <w:rsid w:val="005373CB"/>
    <w:rsid w:val="005377E6"/>
    <w:rsid w:val="00537C93"/>
    <w:rsid w:val="005402FF"/>
    <w:rsid w:val="005409DA"/>
    <w:rsid w:val="00540C3F"/>
    <w:rsid w:val="00541319"/>
    <w:rsid w:val="005414F9"/>
    <w:rsid w:val="0054181B"/>
    <w:rsid w:val="00541ABC"/>
    <w:rsid w:val="00541D43"/>
    <w:rsid w:val="00541D78"/>
    <w:rsid w:val="005424B5"/>
    <w:rsid w:val="00543231"/>
    <w:rsid w:val="00543329"/>
    <w:rsid w:val="00543662"/>
    <w:rsid w:val="00543C33"/>
    <w:rsid w:val="005447F7"/>
    <w:rsid w:val="00544858"/>
    <w:rsid w:val="0054576B"/>
    <w:rsid w:val="00545845"/>
    <w:rsid w:val="00545C94"/>
    <w:rsid w:val="00546352"/>
    <w:rsid w:val="005463CE"/>
    <w:rsid w:val="005463E5"/>
    <w:rsid w:val="00546408"/>
    <w:rsid w:val="005464BB"/>
    <w:rsid w:val="005464E1"/>
    <w:rsid w:val="00546844"/>
    <w:rsid w:val="00547105"/>
    <w:rsid w:val="00547232"/>
    <w:rsid w:val="00547410"/>
    <w:rsid w:val="00547986"/>
    <w:rsid w:val="00547EFC"/>
    <w:rsid w:val="0055010E"/>
    <w:rsid w:val="005501C2"/>
    <w:rsid w:val="005511E2"/>
    <w:rsid w:val="00551895"/>
    <w:rsid w:val="005518F3"/>
    <w:rsid w:val="00551B23"/>
    <w:rsid w:val="00552352"/>
    <w:rsid w:val="00552692"/>
    <w:rsid w:val="00552C93"/>
    <w:rsid w:val="00552D05"/>
    <w:rsid w:val="00552DE4"/>
    <w:rsid w:val="00553408"/>
    <w:rsid w:val="00553BE1"/>
    <w:rsid w:val="00553BF0"/>
    <w:rsid w:val="00553C5C"/>
    <w:rsid w:val="0055417D"/>
    <w:rsid w:val="005542F8"/>
    <w:rsid w:val="00554665"/>
    <w:rsid w:val="00554C6D"/>
    <w:rsid w:val="00555125"/>
    <w:rsid w:val="00555FB2"/>
    <w:rsid w:val="0055631A"/>
    <w:rsid w:val="0055647B"/>
    <w:rsid w:val="005569EA"/>
    <w:rsid w:val="00557D36"/>
    <w:rsid w:val="00557D93"/>
    <w:rsid w:val="005603C3"/>
    <w:rsid w:val="00560453"/>
    <w:rsid w:val="00560DD4"/>
    <w:rsid w:val="00560F49"/>
    <w:rsid w:val="005613CE"/>
    <w:rsid w:val="005623A1"/>
    <w:rsid w:val="00562D77"/>
    <w:rsid w:val="005630C9"/>
    <w:rsid w:val="00563203"/>
    <w:rsid w:val="00563815"/>
    <w:rsid w:val="00563F7D"/>
    <w:rsid w:val="00565289"/>
    <w:rsid w:val="00565698"/>
    <w:rsid w:val="00565EEB"/>
    <w:rsid w:val="00565FEC"/>
    <w:rsid w:val="005660D4"/>
    <w:rsid w:val="00566187"/>
    <w:rsid w:val="0056628A"/>
    <w:rsid w:val="00566506"/>
    <w:rsid w:val="0056663B"/>
    <w:rsid w:val="00566727"/>
    <w:rsid w:val="00566C57"/>
    <w:rsid w:val="00566DFC"/>
    <w:rsid w:val="00567B98"/>
    <w:rsid w:val="005703DA"/>
    <w:rsid w:val="005706EA"/>
    <w:rsid w:val="005709C9"/>
    <w:rsid w:val="00570BB1"/>
    <w:rsid w:val="00570CBB"/>
    <w:rsid w:val="00570E2A"/>
    <w:rsid w:val="00571098"/>
    <w:rsid w:val="00571ABC"/>
    <w:rsid w:val="00571C97"/>
    <w:rsid w:val="00571E99"/>
    <w:rsid w:val="00572385"/>
    <w:rsid w:val="005735ED"/>
    <w:rsid w:val="00573B22"/>
    <w:rsid w:val="00574B65"/>
    <w:rsid w:val="005754C6"/>
    <w:rsid w:val="00575723"/>
    <w:rsid w:val="00575AC3"/>
    <w:rsid w:val="00575DAD"/>
    <w:rsid w:val="00576360"/>
    <w:rsid w:val="00576599"/>
    <w:rsid w:val="00576D89"/>
    <w:rsid w:val="0057719F"/>
    <w:rsid w:val="00577689"/>
    <w:rsid w:val="00580000"/>
    <w:rsid w:val="00580009"/>
    <w:rsid w:val="005803C5"/>
    <w:rsid w:val="00580469"/>
    <w:rsid w:val="00580696"/>
    <w:rsid w:val="0058119B"/>
    <w:rsid w:val="0058125B"/>
    <w:rsid w:val="00581A53"/>
    <w:rsid w:val="005824EB"/>
    <w:rsid w:val="00582B5F"/>
    <w:rsid w:val="00582C10"/>
    <w:rsid w:val="00582E75"/>
    <w:rsid w:val="005832DA"/>
    <w:rsid w:val="00583651"/>
    <w:rsid w:val="0058373D"/>
    <w:rsid w:val="005837E2"/>
    <w:rsid w:val="00583919"/>
    <w:rsid w:val="005847C2"/>
    <w:rsid w:val="00584A99"/>
    <w:rsid w:val="00584C4F"/>
    <w:rsid w:val="00585044"/>
    <w:rsid w:val="00585071"/>
    <w:rsid w:val="00585AE5"/>
    <w:rsid w:val="00585B8C"/>
    <w:rsid w:val="00586703"/>
    <w:rsid w:val="00586F30"/>
    <w:rsid w:val="00586F42"/>
    <w:rsid w:val="00587B1A"/>
    <w:rsid w:val="00587CF8"/>
    <w:rsid w:val="00590222"/>
    <w:rsid w:val="005912AF"/>
    <w:rsid w:val="0059167E"/>
    <w:rsid w:val="00591CE0"/>
    <w:rsid w:val="005922FF"/>
    <w:rsid w:val="00592DA4"/>
    <w:rsid w:val="00592F37"/>
    <w:rsid w:val="005933F2"/>
    <w:rsid w:val="0059369F"/>
    <w:rsid w:val="00593703"/>
    <w:rsid w:val="00593941"/>
    <w:rsid w:val="00593D52"/>
    <w:rsid w:val="00594617"/>
    <w:rsid w:val="005947AE"/>
    <w:rsid w:val="00594C88"/>
    <w:rsid w:val="00594D84"/>
    <w:rsid w:val="00594FB2"/>
    <w:rsid w:val="00595172"/>
    <w:rsid w:val="00595351"/>
    <w:rsid w:val="00595753"/>
    <w:rsid w:val="00595830"/>
    <w:rsid w:val="00595BFA"/>
    <w:rsid w:val="005960A4"/>
    <w:rsid w:val="005964D0"/>
    <w:rsid w:val="00596578"/>
    <w:rsid w:val="00596BFE"/>
    <w:rsid w:val="005972F8"/>
    <w:rsid w:val="005973E1"/>
    <w:rsid w:val="00597921"/>
    <w:rsid w:val="00597F9B"/>
    <w:rsid w:val="005A00BC"/>
    <w:rsid w:val="005A09CF"/>
    <w:rsid w:val="005A0A2F"/>
    <w:rsid w:val="005A0BDF"/>
    <w:rsid w:val="005A1079"/>
    <w:rsid w:val="005A12D4"/>
    <w:rsid w:val="005A154F"/>
    <w:rsid w:val="005A1647"/>
    <w:rsid w:val="005A1ADD"/>
    <w:rsid w:val="005A204B"/>
    <w:rsid w:val="005A22FD"/>
    <w:rsid w:val="005A2682"/>
    <w:rsid w:val="005A2833"/>
    <w:rsid w:val="005A285D"/>
    <w:rsid w:val="005A35F7"/>
    <w:rsid w:val="005A3CF4"/>
    <w:rsid w:val="005A48D2"/>
    <w:rsid w:val="005A4EC0"/>
    <w:rsid w:val="005A4F64"/>
    <w:rsid w:val="005A4FBB"/>
    <w:rsid w:val="005A51A1"/>
    <w:rsid w:val="005A5459"/>
    <w:rsid w:val="005A59DE"/>
    <w:rsid w:val="005A5A3E"/>
    <w:rsid w:val="005A60DF"/>
    <w:rsid w:val="005A665E"/>
    <w:rsid w:val="005A678C"/>
    <w:rsid w:val="005A6DE9"/>
    <w:rsid w:val="005A6E91"/>
    <w:rsid w:val="005A6F04"/>
    <w:rsid w:val="005A716C"/>
    <w:rsid w:val="005A7339"/>
    <w:rsid w:val="005A73DA"/>
    <w:rsid w:val="005A745E"/>
    <w:rsid w:val="005A7646"/>
    <w:rsid w:val="005A77C5"/>
    <w:rsid w:val="005A79D4"/>
    <w:rsid w:val="005B07BB"/>
    <w:rsid w:val="005B0A3F"/>
    <w:rsid w:val="005B0DE0"/>
    <w:rsid w:val="005B0EEC"/>
    <w:rsid w:val="005B1159"/>
    <w:rsid w:val="005B19DA"/>
    <w:rsid w:val="005B1CEF"/>
    <w:rsid w:val="005B22F7"/>
    <w:rsid w:val="005B26EE"/>
    <w:rsid w:val="005B28C6"/>
    <w:rsid w:val="005B3649"/>
    <w:rsid w:val="005B3B3C"/>
    <w:rsid w:val="005B40C9"/>
    <w:rsid w:val="005B43FA"/>
    <w:rsid w:val="005B4BDC"/>
    <w:rsid w:val="005B4ED2"/>
    <w:rsid w:val="005B5139"/>
    <w:rsid w:val="005B516D"/>
    <w:rsid w:val="005B565E"/>
    <w:rsid w:val="005B5857"/>
    <w:rsid w:val="005B5B34"/>
    <w:rsid w:val="005B649F"/>
    <w:rsid w:val="005B66F5"/>
    <w:rsid w:val="005B70BF"/>
    <w:rsid w:val="005B7440"/>
    <w:rsid w:val="005B7626"/>
    <w:rsid w:val="005B7F1B"/>
    <w:rsid w:val="005C0210"/>
    <w:rsid w:val="005C02BE"/>
    <w:rsid w:val="005C062E"/>
    <w:rsid w:val="005C0751"/>
    <w:rsid w:val="005C0A71"/>
    <w:rsid w:val="005C0CC1"/>
    <w:rsid w:val="005C14D8"/>
    <w:rsid w:val="005C210D"/>
    <w:rsid w:val="005C222C"/>
    <w:rsid w:val="005C2261"/>
    <w:rsid w:val="005C242A"/>
    <w:rsid w:val="005C282F"/>
    <w:rsid w:val="005C2B20"/>
    <w:rsid w:val="005C2E3D"/>
    <w:rsid w:val="005C32D4"/>
    <w:rsid w:val="005C3328"/>
    <w:rsid w:val="005C38C6"/>
    <w:rsid w:val="005C39F4"/>
    <w:rsid w:val="005C3A6A"/>
    <w:rsid w:val="005C3B7A"/>
    <w:rsid w:val="005C478F"/>
    <w:rsid w:val="005C4DDE"/>
    <w:rsid w:val="005C4FD1"/>
    <w:rsid w:val="005C511F"/>
    <w:rsid w:val="005C5BA3"/>
    <w:rsid w:val="005C5CB5"/>
    <w:rsid w:val="005C5DD8"/>
    <w:rsid w:val="005C6190"/>
    <w:rsid w:val="005C660D"/>
    <w:rsid w:val="005C6B1F"/>
    <w:rsid w:val="005C6B65"/>
    <w:rsid w:val="005C715C"/>
    <w:rsid w:val="005C7178"/>
    <w:rsid w:val="005C733D"/>
    <w:rsid w:val="005C75C7"/>
    <w:rsid w:val="005C7751"/>
    <w:rsid w:val="005C7A89"/>
    <w:rsid w:val="005C7F05"/>
    <w:rsid w:val="005D01A3"/>
    <w:rsid w:val="005D05C6"/>
    <w:rsid w:val="005D05DC"/>
    <w:rsid w:val="005D09E4"/>
    <w:rsid w:val="005D0B1B"/>
    <w:rsid w:val="005D148D"/>
    <w:rsid w:val="005D151F"/>
    <w:rsid w:val="005D1F28"/>
    <w:rsid w:val="005D1FE6"/>
    <w:rsid w:val="005D21B5"/>
    <w:rsid w:val="005D226F"/>
    <w:rsid w:val="005D2549"/>
    <w:rsid w:val="005D25BF"/>
    <w:rsid w:val="005D2858"/>
    <w:rsid w:val="005D35CD"/>
    <w:rsid w:val="005D3772"/>
    <w:rsid w:val="005D3802"/>
    <w:rsid w:val="005D42BB"/>
    <w:rsid w:val="005D43CA"/>
    <w:rsid w:val="005D448E"/>
    <w:rsid w:val="005D4CDA"/>
    <w:rsid w:val="005D52DC"/>
    <w:rsid w:val="005D5946"/>
    <w:rsid w:val="005D5ADB"/>
    <w:rsid w:val="005D5D6C"/>
    <w:rsid w:val="005D5D9E"/>
    <w:rsid w:val="005D6081"/>
    <w:rsid w:val="005D638D"/>
    <w:rsid w:val="005D656D"/>
    <w:rsid w:val="005D6D3A"/>
    <w:rsid w:val="005D6EE3"/>
    <w:rsid w:val="005D72C5"/>
    <w:rsid w:val="005D75EA"/>
    <w:rsid w:val="005D7D2E"/>
    <w:rsid w:val="005D7DFA"/>
    <w:rsid w:val="005E06C1"/>
    <w:rsid w:val="005E0DF6"/>
    <w:rsid w:val="005E10C7"/>
    <w:rsid w:val="005E1452"/>
    <w:rsid w:val="005E14C0"/>
    <w:rsid w:val="005E1E41"/>
    <w:rsid w:val="005E21FE"/>
    <w:rsid w:val="005E245C"/>
    <w:rsid w:val="005E328F"/>
    <w:rsid w:val="005E346F"/>
    <w:rsid w:val="005E3749"/>
    <w:rsid w:val="005E389C"/>
    <w:rsid w:val="005E3C23"/>
    <w:rsid w:val="005E3D98"/>
    <w:rsid w:val="005E483E"/>
    <w:rsid w:val="005E5502"/>
    <w:rsid w:val="005E56C6"/>
    <w:rsid w:val="005E6AFD"/>
    <w:rsid w:val="005E6E87"/>
    <w:rsid w:val="005E70A7"/>
    <w:rsid w:val="005E71A9"/>
    <w:rsid w:val="005E7312"/>
    <w:rsid w:val="005E771A"/>
    <w:rsid w:val="005E7D83"/>
    <w:rsid w:val="005E7EE0"/>
    <w:rsid w:val="005F0066"/>
    <w:rsid w:val="005F0477"/>
    <w:rsid w:val="005F0577"/>
    <w:rsid w:val="005F061E"/>
    <w:rsid w:val="005F0656"/>
    <w:rsid w:val="005F0A24"/>
    <w:rsid w:val="005F257E"/>
    <w:rsid w:val="005F267F"/>
    <w:rsid w:val="005F2EAA"/>
    <w:rsid w:val="005F3067"/>
    <w:rsid w:val="005F31F7"/>
    <w:rsid w:val="005F3BED"/>
    <w:rsid w:val="005F4753"/>
    <w:rsid w:val="005F505E"/>
    <w:rsid w:val="005F510C"/>
    <w:rsid w:val="005F62FB"/>
    <w:rsid w:val="005F63FE"/>
    <w:rsid w:val="005F6567"/>
    <w:rsid w:val="005F68F6"/>
    <w:rsid w:val="005F6C27"/>
    <w:rsid w:val="005F6C64"/>
    <w:rsid w:val="005F6E4D"/>
    <w:rsid w:val="005F7512"/>
    <w:rsid w:val="005F7785"/>
    <w:rsid w:val="005F7910"/>
    <w:rsid w:val="005F7E2B"/>
    <w:rsid w:val="0060042F"/>
    <w:rsid w:val="006007BD"/>
    <w:rsid w:val="00600849"/>
    <w:rsid w:val="00600884"/>
    <w:rsid w:val="00600FFC"/>
    <w:rsid w:val="006014E0"/>
    <w:rsid w:val="00601539"/>
    <w:rsid w:val="006017C9"/>
    <w:rsid w:val="00601966"/>
    <w:rsid w:val="00601A2B"/>
    <w:rsid w:val="00601AA4"/>
    <w:rsid w:val="00601D1D"/>
    <w:rsid w:val="006021ED"/>
    <w:rsid w:val="00602960"/>
    <w:rsid w:val="00602A51"/>
    <w:rsid w:val="00602D8A"/>
    <w:rsid w:val="00603101"/>
    <w:rsid w:val="006034BD"/>
    <w:rsid w:val="006036DA"/>
    <w:rsid w:val="0060419F"/>
    <w:rsid w:val="006048E2"/>
    <w:rsid w:val="00604E96"/>
    <w:rsid w:val="00606BC3"/>
    <w:rsid w:val="00606D7C"/>
    <w:rsid w:val="00606D90"/>
    <w:rsid w:val="00606DB1"/>
    <w:rsid w:val="00607508"/>
    <w:rsid w:val="00607992"/>
    <w:rsid w:val="00607BC5"/>
    <w:rsid w:val="006102FD"/>
    <w:rsid w:val="00610794"/>
    <w:rsid w:val="006109D0"/>
    <w:rsid w:val="00610BC8"/>
    <w:rsid w:val="00610C4B"/>
    <w:rsid w:val="00610E6C"/>
    <w:rsid w:val="00611325"/>
    <w:rsid w:val="00611333"/>
    <w:rsid w:val="0061150E"/>
    <w:rsid w:val="00611F34"/>
    <w:rsid w:val="00612E4D"/>
    <w:rsid w:val="00613809"/>
    <w:rsid w:val="00613CFA"/>
    <w:rsid w:val="00614EBD"/>
    <w:rsid w:val="00615CCE"/>
    <w:rsid w:val="00615D06"/>
    <w:rsid w:val="00615E57"/>
    <w:rsid w:val="00616659"/>
    <w:rsid w:val="00616B49"/>
    <w:rsid w:val="00616BB8"/>
    <w:rsid w:val="00616C5A"/>
    <w:rsid w:val="00616DD4"/>
    <w:rsid w:val="00616F6C"/>
    <w:rsid w:val="006175A6"/>
    <w:rsid w:val="00617732"/>
    <w:rsid w:val="0061789C"/>
    <w:rsid w:val="006179BC"/>
    <w:rsid w:val="006179FF"/>
    <w:rsid w:val="00620162"/>
    <w:rsid w:val="00620BC8"/>
    <w:rsid w:val="006212DB"/>
    <w:rsid w:val="0062142E"/>
    <w:rsid w:val="0062151F"/>
    <w:rsid w:val="006218C0"/>
    <w:rsid w:val="006222AD"/>
    <w:rsid w:val="00622545"/>
    <w:rsid w:val="006225E1"/>
    <w:rsid w:val="00622D35"/>
    <w:rsid w:val="006230BE"/>
    <w:rsid w:val="006236A3"/>
    <w:rsid w:val="006237C6"/>
    <w:rsid w:val="00623C16"/>
    <w:rsid w:val="0062402F"/>
    <w:rsid w:val="006249E4"/>
    <w:rsid w:val="00624AAB"/>
    <w:rsid w:val="00624D3C"/>
    <w:rsid w:val="00625454"/>
    <w:rsid w:val="00625821"/>
    <w:rsid w:val="00625A13"/>
    <w:rsid w:val="00625CE6"/>
    <w:rsid w:val="00625E5C"/>
    <w:rsid w:val="006268AC"/>
    <w:rsid w:val="006274D5"/>
    <w:rsid w:val="006276A1"/>
    <w:rsid w:val="00627A3D"/>
    <w:rsid w:val="00627ECA"/>
    <w:rsid w:val="00630155"/>
    <w:rsid w:val="00630A71"/>
    <w:rsid w:val="00630D5D"/>
    <w:rsid w:val="00631849"/>
    <w:rsid w:val="00631971"/>
    <w:rsid w:val="0063241A"/>
    <w:rsid w:val="00632942"/>
    <w:rsid w:val="00632FA4"/>
    <w:rsid w:val="00632FCF"/>
    <w:rsid w:val="0063347F"/>
    <w:rsid w:val="0063364E"/>
    <w:rsid w:val="00633800"/>
    <w:rsid w:val="00633A99"/>
    <w:rsid w:val="00634606"/>
    <w:rsid w:val="006346EE"/>
    <w:rsid w:val="00634BE4"/>
    <w:rsid w:val="00634CCA"/>
    <w:rsid w:val="006357C2"/>
    <w:rsid w:val="00635830"/>
    <w:rsid w:val="00635E83"/>
    <w:rsid w:val="00636161"/>
    <w:rsid w:val="0063633F"/>
    <w:rsid w:val="006363AC"/>
    <w:rsid w:val="00636B45"/>
    <w:rsid w:val="00636F4A"/>
    <w:rsid w:val="0063729E"/>
    <w:rsid w:val="006378B0"/>
    <w:rsid w:val="00637E59"/>
    <w:rsid w:val="0064003B"/>
    <w:rsid w:val="006401C6"/>
    <w:rsid w:val="006403E5"/>
    <w:rsid w:val="006405A2"/>
    <w:rsid w:val="00640E77"/>
    <w:rsid w:val="006411DA"/>
    <w:rsid w:val="006414B7"/>
    <w:rsid w:val="0064193B"/>
    <w:rsid w:val="00641F40"/>
    <w:rsid w:val="006427B5"/>
    <w:rsid w:val="00642A4A"/>
    <w:rsid w:val="00642F4B"/>
    <w:rsid w:val="006435B1"/>
    <w:rsid w:val="006439E3"/>
    <w:rsid w:val="00644166"/>
    <w:rsid w:val="00644810"/>
    <w:rsid w:val="00645373"/>
    <w:rsid w:val="0064578A"/>
    <w:rsid w:val="00645E37"/>
    <w:rsid w:val="00645F2B"/>
    <w:rsid w:val="00646669"/>
    <w:rsid w:val="00646714"/>
    <w:rsid w:val="00646D86"/>
    <w:rsid w:val="00646F93"/>
    <w:rsid w:val="0064716C"/>
    <w:rsid w:val="00647230"/>
    <w:rsid w:val="00647917"/>
    <w:rsid w:val="00647A8E"/>
    <w:rsid w:val="00650408"/>
    <w:rsid w:val="00650D10"/>
    <w:rsid w:val="006512CA"/>
    <w:rsid w:val="00651A2A"/>
    <w:rsid w:val="00651C36"/>
    <w:rsid w:val="00651DE1"/>
    <w:rsid w:val="006521AC"/>
    <w:rsid w:val="00652518"/>
    <w:rsid w:val="00652810"/>
    <w:rsid w:val="00652B13"/>
    <w:rsid w:val="00652DBF"/>
    <w:rsid w:val="00652E21"/>
    <w:rsid w:val="006531A1"/>
    <w:rsid w:val="00653577"/>
    <w:rsid w:val="006539CE"/>
    <w:rsid w:val="0065430B"/>
    <w:rsid w:val="00654311"/>
    <w:rsid w:val="006544C2"/>
    <w:rsid w:val="0065472C"/>
    <w:rsid w:val="006549EC"/>
    <w:rsid w:val="00654CDF"/>
    <w:rsid w:val="00654DA5"/>
    <w:rsid w:val="00655320"/>
    <w:rsid w:val="0065566E"/>
    <w:rsid w:val="00655947"/>
    <w:rsid w:val="00655D45"/>
    <w:rsid w:val="00655E72"/>
    <w:rsid w:val="0065601A"/>
    <w:rsid w:val="006564A0"/>
    <w:rsid w:val="006564F2"/>
    <w:rsid w:val="00656548"/>
    <w:rsid w:val="006566E5"/>
    <w:rsid w:val="0065687C"/>
    <w:rsid w:val="00657074"/>
    <w:rsid w:val="0065742B"/>
    <w:rsid w:val="00657A6A"/>
    <w:rsid w:val="00657DF6"/>
    <w:rsid w:val="00657EAD"/>
    <w:rsid w:val="00657EF1"/>
    <w:rsid w:val="0066022D"/>
    <w:rsid w:val="006604E0"/>
    <w:rsid w:val="00660609"/>
    <w:rsid w:val="006609EF"/>
    <w:rsid w:val="00660CF4"/>
    <w:rsid w:val="006617D9"/>
    <w:rsid w:val="00661844"/>
    <w:rsid w:val="006618FA"/>
    <w:rsid w:val="00661AB2"/>
    <w:rsid w:val="00662053"/>
    <w:rsid w:val="006624BB"/>
    <w:rsid w:val="00662768"/>
    <w:rsid w:val="0066294D"/>
    <w:rsid w:val="006629B3"/>
    <w:rsid w:val="006629B7"/>
    <w:rsid w:val="00663424"/>
    <w:rsid w:val="006635B4"/>
    <w:rsid w:val="0066401A"/>
    <w:rsid w:val="006640C4"/>
    <w:rsid w:val="00664492"/>
    <w:rsid w:val="0066456C"/>
    <w:rsid w:val="00664D82"/>
    <w:rsid w:val="0066532C"/>
    <w:rsid w:val="0066551A"/>
    <w:rsid w:val="0066563B"/>
    <w:rsid w:val="00665742"/>
    <w:rsid w:val="00665C97"/>
    <w:rsid w:val="006669CB"/>
    <w:rsid w:val="006671AB"/>
    <w:rsid w:val="0066764A"/>
    <w:rsid w:val="00667810"/>
    <w:rsid w:val="00667CD8"/>
    <w:rsid w:val="00667DCE"/>
    <w:rsid w:val="00670428"/>
    <w:rsid w:val="006704FD"/>
    <w:rsid w:val="0067062A"/>
    <w:rsid w:val="00670AE2"/>
    <w:rsid w:val="00670B13"/>
    <w:rsid w:val="00670F84"/>
    <w:rsid w:val="00671561"/>
    <w:rsid w:val="00671B62"/>
    <w:rsid w:val="00671F85"/>
    <w:rsid w:val="00672277"/>
    <w:rsid w:val="0067232E"/>
    <w:rsid w:val="00672665"/>
    <w:rsid w:val="00672BBB"/>
    <w:rsid w:val="00672C8B"/>
    <w:rsid w:val="00672E92"/>
    <w:rsid w:val="00672F5A"/>
    <w:rsid w:val="00673596"/>
    <w:rsid w:val="00673657"/>
    <w:rsid w:val="00673BDF"/>
    <w:rsid w:val="00673F08"/>
    <w:rsid w:val="00674126"/>
    <w:rsid w:val="006741F2"/>
    <w:rsid w:val="00674AF8"/>
    <w:rsid w:val="00674BB6"/>
    <w:rsid w:val="00674F06"/>
    <w:rsid w:val="00674F46"/>
    <w:rsid w:val="00675162"/>
    <w:rsid w:val="0067516B"/>
    <w:rsid w:val="006751E3"/>
    <w:rsid w:val="0067554C"/>
    <w:rsid w:val="00675676"/>
    <w:rsid w:val="006756F6"/>
    <w:rsid w:val="00675BEE"/>
    <w:rsid w:val="00675D03"/>
    <w:rsid w:val="00675EBE"/>
    <w:rsid w:val="00676048"/>
    <w:rsid w:val="006764DA"/>
    <w:rsid w:val="00676698"/>
    <w:rsid w:val="0067676F"/>
    <w:rsid w:val="006775F5"/>
    <w:rsid w:val="0067762A"/>
    <w:rsid w:val="0068000C"/>
    <w:rsid w:val="006801E9"/>
    <w:rsid w:val="006802BA"/>
    <w:rsid w:val="00680349"/>
    <w:rsid w:val="00680754"/>
    <w:rsid w:val="0068094B"/>
    <w:rsid w:val="00680A35"/>
    <w:rsid w:val="00680E89"/>
    <w:rsid w:val="00681262"/>
    <w:rsid w:val="006815B6"/>
    <w:rsid w:val="006816AA"/>
    <w:rsid w:val="00681EF3"/>
    <w:rsid w:val="00681EFD"/>
    <w:rsid w:val="006820A0"/>
    <w:rsid w:val="006820ED"/>
    <w:rsid w:val="00682614"/>
    <w:rsid w:val="00682F90"/>
    <w:rsid w:val="00683BCB"/>
    <w:rsid w:val="0068415E"/>
    <w:rsid w:val="0068430E"/>
    <w:rsid w:val="006848B4"/>
    <w:rsid w:val="00684E09"/>
    <w:rsid w:val="00685505"/>
    <w:rsid w:val="00685850"/>
    <w:rsid w:val="00685E97"/>
    <w:rsid w:val="00685F9F"/>
    <w:rsid w:val="00686250"/>
    <w:rsid w:val="006868BB"/>
    <w:rsid w:val="00686A87"/>
    <w:rsid w:val="006873BD"/>
    <w:rsid w:val="00687489"/>
    <w:rsid w:val="00687500"/>
    <w:rsid w:val="00690A0C"/>
    <w:rsid w:val="00691459"/>
    <w:rsid w:val="0069162A"/>
    <w:rsid w:val="00691A13"/>
    <w:rsid w:val="00691A49"/>
    <w:rsid w:val="00691CFA"/>
    <w:rsid w:val="00692131"/>
    <w:rsid w:val="006925EF"/>
    <w:rsid w:val="00692C8E"/>
    <w:rsid w:val="00692DA3"/>
    <w:rsid w:val="00693767"/>
    <w:rsid w:val="006937A1"/>
    <w:rsid w:val="0069389F"/>
    <w:rsid w:val="00693A11"/>
    <w:rsid w:val="00693BFD"/>
    <w:rsid w:val="00693C1A"/>
    <w:rsid w:val="00694A55"/>
    <w:rsid w:val="00695075"/>
    <w:rsid w:val="00695C0B"/>
    <w:rsid w:val="00696336"/>
    <w:rsid w:val="006966D5"/>
    <w:rsid w:val="00696712"/>
    <w:rsid w:val="00696AD4"/>
    <w:rsid w:val="00697B3B"/>
    <w:rsid w:val="00697C3A"/>
    <w:rsid w:val="00697F86"/>
    <w:rsid w:val="006A04E1"/>
    <w:rsid w:val="006A0B37"/>
    <w:rsid w:val="006A0C96"/>
    <w:rsid w:val="006A1129"/>
    <w:rsid w:val="006A13A9"/>
    <w:rsid w:val="006A15E0"/>
    <w:rsid w:val="006A1B25"/>
    <w:rsid w:val="006A22C2"/>
    <w:rsid w:val="006A233C"/>
    <w:rsid w:val="006A2C5F"/>
    <w:rsid w:val="006A2EDC"/>
    <w:rsid w:val="006A3D0A"/>
    <w:rsid w:val="006A3EF3"/>
    <w:rsid w:val="006A40A6"/>
    <w:rsid w:val="006A4646"/>
    <w:rsid w:val="006A46CD"/>
    <w:rsid w:val="006A4EAA"/>
    <w:rsid w:val="006A5069"/>
    <w:rsid w:val="006A5820"/>
    <w:rsid w:val="006A6525"/>
    <w:rsid w:val="006A6FBB"/>
    <w:rsid w:val="006A76B8"/>
    <w:rsid w:val="006B0007"/>
    <w:rsid w:val="006B0635"/>
    <w:rsid w:val="006B0A38"/>
    <w:rsid w:val="006B0BA3"/>
    <w:rsid w:val="006B10C7"/>
    <w:rsid w:val="006B2034"/>
    <w:rsid w:val="006B20E3"/>
    <w:rsid w:val="006B261E"/>
    <w:rsid w:val="006B31B5"/>
    <w:rsid w:val="006B324C"/>
    <w:rsid w:val="006B3E0D"/>
    <w:rsid w:val="006B400E"/>
    <w:rsid w:val="006B424F"/>
    <w:rsid w:val="006B4461"/>
    <w:rsid w:val="006B4A21"/>
    <w:rsid w:val="006B4A49"/>
    <w:rsid w:val="006B4B52"/>
    <w:rsid w:val="006B4BFA"/>
    <w:rsid w:val="006B4C96"/>
    <w:rsid w:val="006B4DF1"/>
    <w:rsid w:val="006B505B"/>
    <w:rsid w:val="006B56F2"/>
    <w:rsid w:val="006B5827"/>
    <w:rsid w:val="006B5E40"/>
    <w:rsid w:val="006B64A3"/>
    <w:rsid w:val="006B6522"/>
    <w:rsid w:val="006B6637"/>
    <w:rsid w:val="006B7006"/>
    <w:rsid w:val="006B7065"/>
    <w:rsid w:val="006B7237"/>
    <w:rsid w:val="006B75AA"/>
    <w:rsid w:val="006B75ED"/>
    <w:rsid w:val="006B7695"/>
    <w:rsid w:val="006B7B04"/>
    <w:rsid w:val="006C077B"/>
    <w:rsid w:val="006C0B7E"/>
    <w:rsid w:val="006C0EB7"/>
    <w:rsid w:val="006C161F"/>
    <w:rsid w:val="006C1B20"/>
    <w:rsid w:val="006C1BA1"/>
    <w:rsid w:val="006C1ECE"/>
    <w:rsid w:val="006C2189"/>
    <w:rsid w:val="006C2351"/>
    <w:rsid w:val="006C26EA"/>
    <w:rsid w:val="006C28CA"/>
    <w:rsid w:val="006C28EE"/>
    <w:rsid w:val="006C2C01"/>
    <w:rsid w:val="006C30E5"/>
    <w:rsid w:val="006C327F"/>
    <w:rsid w:val="006C3560"/>
    <w:rsid w:val="006C3D49"/>
    <w:rsid w:val="006C44E2"/>
    <w:rsid w:val="006C47C2"/>
    <w:rsid w:val="006C491D"/>
    <w:rsid w:val="006C4A94"/>
    <w:rsid w:val="006C4DF1"/>
    <w:rsid w:val="006C51AD"/>
    <w:rsid w:val="006C5C81"/>
    <w:rsid w:val="006C5DB6"/>
    <w:rsid w:val="006C6093"/>
    <w:rsid w:val="006C628E"/>
    <w:rsid w:val="006C6C82"/>
    <w:rsid w:val="006C6FBE"/>
    <w:rsid w:val="006C7234"/>
    <w:rsid w:val="006C7626"/>
    <w:rsid w:val="006C76BF"/>
    <w:rsid w:val="006C78D6"/>
    <w:rsid w:val="006C7B39"/>
    <w:rsid w:val="006C7C60"/>
    <w:rsid w:val="006C7E8F"/>
    <w:rsid w:val="006D03D5"/>
    <w:rsid w:val="006D09FC"/>
    <w:rsid w:val="006D0A62"/>
    <w:rsid w:val="006D0AC0"/>
    <w:rsid w:val="006D0BD4"/>
    <w:rsid w:val="006D14B7"/>
    <w:rsid w:val="006D20AF"/>
    <w:rsid w:val="006D213A"/>
    <w:rsid w:val="006D23D0"/>
    <w:rsid w:val="006D24B5"/>
    <w:rsid w:val="006D274E"/>
    <w:rsid w:val="006D2C61"/>
    <w:rsid w:val="006D3A82"/>
    <w:rsid w:val="006D3AFD"/>
    <w:rsid w:val="006D3D14"/>
    <w:rsid w:val="006D3D61"/>
    <w:rsid w:val="006D3D73"/>
    <w:rsid w:val="006D4277"/>
    <w:rsid w:val="006D4546"/>
    <w:rsid w:val="006D47B8"/>
    <w:rsid w:val="006D5381"/>
    <w:rsid w:val="006D549B"/>
    <w:rsid w:val="006D5A70"/>
    <w:rsid w:val="006D5AA4"/>
    <w:rsid w:val="006D5D39"/>
    <w:rsid w:val="006D5D4A"/>
    <w:rsid w:val="006D69B1"/>
    <w:rsid w:val="006D6C77"/>
    <w:rsid w:val="006D6F8A"/>
    <w:rsid w:val="006D762B"/>
    <w:rsid w:val="006D7792"/>
    <w:rsid w:val="006D7CAB"/>
    <w:rsid w:val="006E0121"/>
    <w:rsid w:val="006E0179"/>
    <w:rsid w:val="006E0210"/>
    <w:rsid w:val="006E0D73"/>
    <w:rsid w:val="006E0DB1"/>
    <w:rsid w:val="006E0E0C"/>
    <w:rsid w:val="006E17D0"/>
    <w:rsid w:val="006E1F74"/>
    <w:rsid w:val="006E226C"/>
    <w:rsid w:val="006E23D4"/>
    <w:rsid w:val="006E2ACE"/>
    <w:rsid w:val="006E2D81"/>
    <w:rsid w:val="006E3928"/>
    <w:rsid w:val="006E3A94"/>
    <w:rsid w:val="006E3B4F"/>
    <w:rsid w:val="006E3EF4"/>
    <w:rsid w:val="006E4037"/>
    <w:rsid w:val="006E4126"/>
    <w:rsid w:val="006E4712"/>
    <w:rsid w:val="006E5600"/>
    <w:rsid w:val="006E5649"/>
    <w:rsid w:val="006E5836"/>
    <w:rsid w:val="006E5E6D"/>
    <w:rsid w:val="006E619E"/>
    <w:rsid w:val="006E6709"/>
    <w:rsid w:val="006E70A9"/>
    <w:rsid w:val="006E7146"/>
    <w:rsid w:val="006E7A16"/>
    <w:rsid w:val="006E7A71"/>
    <w:rsid w:val="006F04CC"/>
    <w:rsid w:val="006F0AFB"/>
    <w:rsid w:val="006F0C54"/>
    <w:rsid w:val="006F111F"/>
    <w:rsid w:val="006F1180"/>
    <w:rsid w:val="006F1415"/>
    <w:rsid w:val="006F167B"/>
    <w:rsid w:val="006F1800"/>
    <w:rsid w:val="006F1CA0"/>
    <w:rsid w:val="006F1D5E"/>
    <w:rsid w:val="006F1FD9"/>
    <w:rsid w:val="006F2258"/>
    <w:rsid w:val="006F22B1"/>
    <w:rsid w:val="006F2DAA"/>
    <w:rsid w:val="006F2E72"/>
    <w:rsid w:val="006F33B8"/>
    <w:rsid w:val="006F3A1E"/>
    <w:rsid w:val="006F3D35"/>
    <w:rsid w:val="006F3DF7"/>
    <w:rsid w:val="006F3ED8"/>
    <w:rsid w:val="006F4047"/>
    <w:rsid w:val="006F40A5"/>
    <w:rsid w:val="006F414F"/>
    <w:rsid w:val="006F4D75"/>
    <w:rsid w:val="006F5160"/>
    <w:rsid w:val="006F5378"/>
    <w:rsid w:val="006F5454"/>
    <w:rsid w:val="006F575A"/>
    <w:rsid w:val="006F5A7A"/>
    <w:rsid w:val="006F6079"/>
    <w:rsid w:val="006F6081"/>
    <w:rsid w:val="006F6149"/>
    <w:rsid w:val="006F6327"/>
    <w:rsid w:val="006F668D"/>
    <w:rsid w:val="006F6A63"/>
    <w:rsid w:val="006F6C0A"/>
    <w:rsid w:val="006F6DA9"/>
    <w:rsid w:val="006F70DB"/>
    <w:rsid w:val="006F7804"/>
    <w:rsid w:val="00700575"/>
    <w:rsid w:val="00701238"/>
    <w:rsid w:val="00701BBE"/>
    <w:rsid w:val="00702147"/>
    <w:rsid w:val="00702226"/>
    <w:rsid w:val="0070355E"/>
    <w:rsid w:val="0070384D"/>
    <w:rsid w:val="00703892"/>
    <w:rsid w:val="00703EF1"/>
    <w:rsid w:val="00704B60"/>
    <w:rsid w:val="00705540"/>
    <w:rsid w:val="00705BDB"/>
    <w:rsid w:val="007063FF"/>
    <w:rsid w:val="00706814"/>
    <w:rsid w:val="00706ABB"/>
    <w:rsid w:val="00706D3B"/>
    <w:rsid w:val="0070711B"/>
    <w:rsid w:val="007075B4"/>
    <w:rsid w:val="0070780A"/>
    <w:rsid w:val="00707A9C"/>
    <w:rsid w:val="00707B7D"/>
    <w:rsid w:val="00707BFF"/>
    <w:rsid w:val="007100DA"/>
    <w:rsid w:val="0071011E"/>
    <w:rsid w:val="007104B7"/>
    <w:rsid w:val="007111B2"/>
    <w:rsid w:val="007114BB"/>
    <w:rsid w:val="00711897"/>
    <w:rsid w:val="007119D2"/>
    <w:rsid w:val="007119EF"/>
    <w:rsid w:val="00711C00"/>
    <w:rsid w:val="007129BF"/>
    <w:rsid w:val="00712AF3"/>
    <w:rsid w:val="00712C35"/>
    <w:rsid w:val="00713076"/>
    <w:rsid w:val="00713278"/>
    <w:rsid w:val="007137CB"/>
    <w:rsid w:val="00713BB1"/>
    <w:rsid w:val="00713CEC"/>
    <w:rsid w:val="00713F1D"/>
    <w:rsid w:val="0071493A"/>
    <w:rsid w:val="00716234"/>
    <w:rsid w:val="007162D2"/>
    <w:rsid w:val="00716398"/>
    <w:rsid w:val="00716558"/>
    <w:rsid w:val="00716AB9"/>
    <w:rsid w:val="007173E5"/>
    <w:rsid w:val="00717569"/>
    <w:rsid w:val="0071772F"/>
    <w:rsid w:val="0071773A"/>
    <w:rsid w:val="00717B22"/>
    <w:rsid w:val="00717C19"/>
    <w:rsid w:val="007200F0"/>
    <w:rsid w:val="007205AB"/>
    <w:rsid w:val="00720699"/>
    <w:rsid w:val="007209DB"/>
    <w:rsid w:val="00720BBB"/>
    <w:rsid w:val="00720C88"/>
    <w:rsid w:val="00720FB1"/>
    <w:rsid w:val="007221BF"/>
    <w:rsid w:val="00722323"/>
    <w:rsid w:val="007225BE"/>
    <w:rsid w:val="00722A84"/>
    <w:rsid w:val="00723522"/>
    <w:rsid w:val="0072357E"/>
    <w:rsid w:val="00723846"/>
    <w:rsid w:val="007238A9"/>
    <w:rsid w:val="00723B1D"/>
    <w:rsid w:val="007240D4"/>
    <w:rsid w:val="00724351"/>
    <w:rsid w:val="0072455F"/>
    <w:rsid w:val="0072504C"/>
    <w:rsid w:val="00725AAF"/>
    <w:rsid w:val="00725E87"/>
    <w:rsid w:val="007265B9"/>
    <w:rsid w:val="007265F5"/>
    <w:rsid w:val="007266CB"/>
    <w:rsid w:val="00726D04"/>
    <w:rsid w:val="00726D13"/>
    <w:rsid w:val="00726E7B"/>
    <w:rsid w:val="007273BC"/>
    <w:rsid w:val="0072772E"/>
    <w:rsid w:val="0072780B"/>
    <w:rsid w:val="00727D66"/>
    <w:rsid w:val="00727FED"/>
    <w:rsid w:val="00730762"/>
    <w:rsid w:val="0073097E"/>
    <w:rsid w:val="0073101F"/>
    <w:rsid w:val="00731571"/>
    <w:rsid w:val="00731843"/>
    <w:rsid w:val="00732024"/>
    <w:rsid w:val="007325D1"/>
    <w:rsid w:val="007326DF"/>
    <w:rsid w:val="00732950"/>
    <w:rsid w:val="00732CF2"/>
    <w:rsid w:val="00733148"/>
    <w:rsid w:val="00733415"/>
    <w:rsid w:val="00733592"/>
    <w:rsid w:val="007335E8"/>
    <w:rsid w:val="0073368F"/>
    <w:rsid w:val="0073379B"/>
    <w:rsid w:val="007349DA"/>
    <w:rsid w:val="00734C9F"/>
    <w:rsid w:val="00734E3C"/>
    <w:rsid w:val="00734F5B"/>
    <w:rsid w:val="007353C0"/>
    <w:rsid w:val="007354B0"/>
    <w:rsid w:val="0073570E"/>
    <w:rsid w:val="00735F36"/>
    <w:rsid w:val="00735FB2"/>
    <w:rsid w:val="007360AD"/>
    <w:rsid w:val="0073637F"/>
    <w:rsid w:val="00736432"/>
    <w:rsid w:val="00736464"/>
    <w:rsid w:val="0073678E"/>
    <w:rsid w:val="00736901"/>
    <w:rsid w:val="00736D6B"/>
    <w:rsid w:val="0073712E"/>
    <w:rsid w:val="0073734E"/>
    <w:rsid w:val="00737895"/>
    <w:rsid w:val="0074047D"/>
    <w:rsid w:val="0074058D"/>
    <w:rsid w:val="00740765"/>
    <w:rsid w:val="007409E2"/>
    <w:rsid w:val="00740EB9"/>
    <w:rsid w:val="007410DD"/>
    <w:rsid w:val="007412F5"/>
    <w:rsid w:val="00741942"/>
    <w:rsid w:val="00741A77"/>
    <w:rsid w:val="00741EB4"/>
    <w:rsid w:val="007420EA"/>
    <w:rsid w:val="007423C4"/>
    <w:rsid w:val="007427CC"/>
    <w:rsid w:val="00742CBD"/>
    <w:rsid w:val="00742D9F"/>
    <w:rsid w:val="00743281"/>
    <w:rsid w:val="00743423"/>
    <w:rsid w:val="007436ED"/>
    <w:rsid w:val="00743789"/>
    <w:rsid w:val="007438A1"/>
    <w:rsid w:val="007438EB"/>
    <w:rsid w:val="00743A7D"/>
    <w:rsid w:val="007440DF"/>
    <w:rsid w:val="007442BE"/>
    <w:rsid w:val="0074471D"/>
    <w:rsid w:val="007448E1"/>
    <w:rsid w:val="0074584A"/>
    <w:rsid w:val="00745F9C"/>
    <w:rsid w:val="0074649F"/>
    <w:rsid w:val="00746739"/>
    <w:rsid w:val="00746AC1"/>
    <w:rsid w:val="00746B3D"/>
    <w:rsid w:val="00746B74"/>
    <w:rsid w:val="007476BF"/>
    <w:rsid w:val="00750640"/>
    <w:rsid w:val="00750681"/>
    <w:rsid w:val="00750AA8"/>
    <w:rsid w:val="00750BAA"/>
    <w:rsid w:val="00750E3A"/>
    <w:rsid w:val="007512F2"/>
    <w:rsid w:val="007519E5"/>
    <w:rsid w:val="00751AFA"/>
    <w:rsid w:val="007529F2"/>
    <w:rsid w:val="00752C14"/>
    <w:rsid w:val="00754193"/>
    <w:rsid w:val="007541CB"/>
    <w:rsid w:val="0075444D"/>
    <w:rsid w:val="00754720"/>
    <w:rsid w:val="0075547B"/>
    <w:rsid w:val="007556B0"/>
    <w:rsid w:val="007558F9"/>
    <w:rsid w:val="00755BA9"/>
    <w:rsid w:val="00755C8C"/>
    <w:rsid w:val="007561CF"/>
    <w:rsid w:val="00756245"/>
    <w:rsid w:val="00756474"/>
    <w:rsid w:val="00756589"/>
    <w:rsid w:val="00756960"/>
    <w:rsid w:val="00756BBA"/>
    <w:rsid w:val="00756DB6"/>
    <w:rsid w:val="00757348"/>
    <w:rsid w:val="0075752B"/>
    <w:rsid w:val="007575BB"/>
    <w:rsid w:val="007575CE"/>
    <w:rsid w:val="007579E6"/>
    <w:rsid w:val="007579EC"/>
    <w:rsid w:val="0076035D"/>
    <w:rsid w:val="00760578"/>
    <w:rsid w:val="00760781"/>
    <w:rsid w:val="00760EB2"/>
    <w:rsid w:val="00760F0D"/>
    <w:rsid w:val="0076108B"/>
    <w:rsid w:val="00761993"/>
    <w:rsid w:val="00761B3A"/>
    <w:rsid w:val="00761D89"/>
    <w:rsid w:val="00761F91"/>
    <w:rsid w:val="00762197"/>
    <w:rsid w:val="007623C0"/>
    <w:rsid w:val="00762861"/>
    <w:rsid w:val="0076300F"/>
    <w:rsid w:val="00763BA5"/>
    <w:rsid w:val="00763EA9"/>
    <w:rsid w:val="00764870"/>
    <w:rsid w:val="0076507B"/>
    <w:rsid w:val="00765C6B"/>
    <w:rsid w:val="00765EA0"/>
    <w:rsid w:val="007662E2"/>
    <w:rsid w:val="00766405"/>
    <w:rsid w:val="007668D5"/>
    <w:rsid w:val="00766A28"/>
    <w:rsid w:val="007672B4"/>
    <w:rsid w:val="007675AD"/>
    <w:rsid w:val="007678EF"/>
    <w:rsid w:val="0076792C"/>
    <w:rsid w:val="00767A1C"/>
    <w:rsid w:val="00767A87"/>
    <w:rsid w:val="00767B25"/>
    <w:rsid w:val="00770279"/>
    <w:rsid w:val="00770893"/>
    <w:rsid w:val="0077094A"/>
    <w:rsid w:val="007709F6"/>
    <w:rsid w:val="00770C30"/>
    <w:rsid w:val="00770E01"/>
    <w:rsid w:val="00771149"/>
    <w:rsid w:val="0077178A"/>
    <w:rsid w:val="007718F1"/>
    <w:rsid w:val="007719D6"/>
    <w:rsid w:val="00771B81"/>
    <w:rsid w:val="00772286"/>
    <w:rsid w:val="00772394"/>
    <w:rsid w:val="00772492"/>
    <w:rsid w:val="00772DE1"/>
    <w:rsid w:val="00773539"/>
    <w:rsid w:val="00773579"/>
    <w:rsid w:val="0077358A"/>
    <w:rsid w:val="007735F8"/>
    <w:rsid w:val="00773B1A"/>
    <w:rsid w:val="007743C4"/>
    <w:rsid w:val="007744C7"/>
    <w:rsid w:val="007748BA"/>
    <w:rsid w:val="00774E38"/>
    <w:rsid w:val="0077572C"/>
    <w:rsid w:val="0077581F"/>
    <w:rsid w:val="00775983"/>
    <w:rsid w:val="00776234"/>
    <w:rsid w:val="00776930"/>
    <w:rsid w:val="00776F70"/>
    <w:rsid w:val="007775AB"/>
    <w:rsid w:val="007777FE"/>
    <w:rsid w:val="00777848"/>
    <w:rsid w:val="00780019"/>
    <w:rsid w:val="00780145"/>
    <w:rsid w:val="0078114B"/>
    <w:rsid w:val="007814BE"/>
    <w:rsid w:val="00781624"/>
    <w:rsid w:val="0078175F"/>
    <w:rsid w:val="00782077"/>
    <w:rsid w:val="00782269"/>
    <w:rsid w:val="00782AE2"/>
    <w:rsid w:val="00782AED"/>
    <w:rsid w:val="00782E89"/>
    <w:rsid w:val="007835FC"/>
    <w:rsid w:val="0078364B"/>
    <w:rsid w:val="0078366D"/>
    <w:rsid w:val="00783803"/>
    <w:rsid w:val="007839A1"/>
    <w:rsid w:val="00783B80"/>
    <w:rsid w:val="00783E5E"/>
    <w:rsid w:val="00783EDE"/>
    <w:rsid w:val="00784530"/>
    <w:rsid w:val="00784895"/>
    <w:rsid w:val="00784BDD"/>
    <w:rsid w:val="00784C2C"/>
    <w:rsid w:val="00784D88"/>
    <w:rsid w:val="007859B0"/>
    <w:rsid w:val="007859BD"/>
    <w:rsid w:val="00785B96"/>
    <w:rsid w:val="00785E2C"/>
    <w:rsid w:val="00785F21"/>
    <w:rsid w:val="00786411"/>
    <w:rsid w:val="00786632"/>
    <w:rsid w:val="00786A79"/>
    <w:rsid w:val="00786F7A"/>
    <w:rsid w:val="007873F0"/>
    <w:rsid w:val="00787428"/>
    <w:rsid w:val="00787884"/>
    <w:rsid w:val="00787A32"/>
    <w:rsid w:val="00787CC8"/>
    <w:rsid w:val="0079006C"/>
    <w:rsid w:val="007911BC"/>
    <w:rsid w:val="00791235"/>
    <w:rsid w:val="00791261"/>
    <w:rsid w:val="0079231F"/>
    <w:rsid w:val="00792B75"/>
    <w:rsid w:val="00792C81"/>
    <w:rsid w:val="00792C97"/>
    <w:rsid w:val="00793048"/>
    <w:rsid w:val="00793144"/>
    <w:rsid w:val="00793934"/>
    <w:rsid w:val="00793AC3"/>
    <w:rsid w:val="00793CA6"/>
    <w:rsid w:val="00794243"/>
    <w:rsid w:val="00794371"/>
    <w:rsid w:val="00794995"/>
    <w:rsid w:val="00794C22"/>
    <w:rsid w:val="00794CA2"/>
    <w:rsid w:val="00794CB6"/>
    <w:rsid w:val="00794CF8"/>
    <w:rsid w:val="00795385"/>
    <w:rsid w:val="00795389"/>
    <w:rsid w:val="007956C7"/>
    <w:rsid w:val="00795B1F"/>
    <w:rsid w:val="0079612C"/>
    <w:rsid w:val="00796C54"/>
    <w:rsid w:val="00797212"/>
    <w:rsid w:val="0079726D"/>
    <w:rsid w:val="00797342"/>
    <w:rsid w:val="007975C7"/>
    <w:rsid w:val="00797649"/>
    <w:rsid w:val="0079774B"/>
    <w:rsid w:val="00797845"/>
    <w:rsid w:val="00797B81"/>
    <w:rsid w:val="00797FE6"/>
    <w:rsid w:val="007A0363"/>
    <w:rsid w:val="007A0EFC"/>
    <w:rsid w:val="007A1B28"/>
    <w:rsid w:val="007A1E3B"/>
    <w:rsid w:val="007A20A8"/>
    <w:rsid w:val="007A21FC"/>
    <w:rsid w:val="007A242B"/>
    <w:rsid w:val="007A294E"/>
    <w:rsid w:val="007A29D2"/>
    <w:rsid w:val="007A308C"/>
    <w:rsid w:val="007A3304"/>
    <w:rsid w:val="007A3681"/>
    <w:rsid w:val="007A36E4"/>
    <w:rsid w:val="007A447E"/>
    <w:rsid w:val="007A45D6"/>
    <w:rsid w:val="007A4687"/>
    <w:rsid w:val="007A470D"/>
    <w:rsid w:val="007A4FEB"/>
    <w:rsid w:val="007A5781"/>
    <w:rsid w:val="007A58CD"/>
    <w:rsid w:val="007A6069"/>
    <w:rsid w:val="007A60EF"/>
    <w:rsid w:val="007A63EB"/>
    <w:rsid w:val="007A6D7F"/>
    <w:rsid w:val="007A7308"/>
    <w:rsid w:val="007A7319"/>
    <w:rsid w:val="007A7598"/>
    <w:rsid w:val="007A7829"/>
    <w:rsid w:val="007A7A3F"/>
    <w:rsid w:val="007A7D9C"/>
    <w:rsid w:val="007B01EE"/>
    <w:rsid w:val="007B0B1C"/>
    <w:rsid w:val="007B1640"/>
    <w:rsid w:val="007B1842"/>
    <w:rsid w:val="007B1AFE"/>
    <w:rsid w:val="007B1C1D"/>
    <w:rsid w:val="007B1E30"/>
    <w:rsid w:val="007B27BF"/>
    <w:rsid w:val="007B4138"/>
    <w:rsid w:val="007B41B5"/>
    <w:rsid w:val="007B42DE"/>
    <w:rsid w:val="007B4B3F"/>
    <w:rsid w:val="007B4C2D"/>
    <w:rsid w:val="007B508C"/>
    <w:rsid w:val="007B5169"/>
    <w:rsid w:val="007B523A"/>
    <w:rsid w:val="007B53EC"/>
    <w:rsid w:val="007B59D7"/>
    <w:rsid w:val="007B5A13"/>
    <w:rsid w:val="007B5C44"/>
    <w:rsid w:val="007B6713"/>
    <w:rsid w:val="007B6747"/>
    <w:rsid w:val="007B6838"/>
    <w:rsid w:val="007B68A2"/>
    <w:rsid w:val="007B6B97"/>
    <w:rsid w:val="007B7904"/>
    <w:rsid w:val="007B7CA8"/>
    <w:rsid w:val="007B7FAE"/>
    <w:rsid w:val="007C030D"/>
    <w:rsid w:val="007C03AE"/>
    <w:rsid w:val="007C0529"/>
    <w:rsid w:val="007C06EC"/>
    <w:rsid w:val="007C08D3"/>
    <w:rsid w:val="007C194E"/>
    <w:rsid w:val="007C1A66"/>
    <w:rsid w:val="007C1E0C"/>
    <w:rsid w:val="007C1ECA"/>
    <w:rsid w:val="007C1FE6"/>
    <w:rsid w:val="007C20D2"/>
    <w:rsid w:val="007C22B9"/>
    <w:rsid w:val="007C2568"/>
    <w:rsid w:val="007C285F"/>
    <w:rsid w:val="007C32EC"/>
    <w:rsid w:val="007C331D"/>
    <w:rsid w:val="007C39E9"/>
    <w:rsid w:val="007C4042"/>
    <w:rsid w:val="007C41D3"/>
    <w:rsid w:val="007C443F"/>
    <w:rsid w:val="007C4AA1"/>
    <w:rsid w:val="007C4F7C"/>
    <w:rsid w:val="007C52B8"/>
    <w:rsid w:val="007C576D"/>
    <w:rsid w:val="007C579F"/>
    <w:rsid w:val="007C5887"/>
    <w:rsid w:val="007C5B34"/>
    <w:rsid w:val="007C5C1B"/>
    <w:rsid w:val="007C5F4A"/>
    <w:rsid w:val="007C6254"/>
    <w:rsid w:val="007C6975"/>
    <w:rsid w:val="007C6A92"/>
    <w:rsid w:val="007C74DD"/>
    <w:rsid w:val="007C790C"/>
    <w:rsid w:val="007C796F"/>
    <w:rsid w:val="007D036B"/>
    <w:rsid w:val="007D0AAB"/>
    <w:rsid w:val="007D0DF0"/>
    <w:rsid w:val="007D0E0B"/>
    <w:rsid w:val="007D0E53"/>
    <w:rsid w:val="007D1893"/>
    <w:rsid w:val="007D18AC"/>
    <w:rsid w:val="007D1B66"/>
    <w:rsid w:val="007D1F4C"/>
    <w:rsid w:val="007D22BA"/>
    <w:rsid w:val="007D240B"/>
    <w:rsid w:val="007D257F"/>
    <w:rsid w:val="007D2622"/>
    <w:rsid w:val="007D26E3"/>
    <w:rsid w:val="007D2AFE"/>
    <w:rsid w:val="007D2E9A"/>
    <w:rsid w:val="007D39D2"/>
    <w:rsid w:val="007D3DF2"/>
    <w:rsid w:val="007D3F40"/>
    <w:rsid w:val="007D41D2"/>
    <w:rsid w:val="007D467B"/>
    <w:rsid w:val="007D4703"/>
    <w:rsid w:val="007D4CBA"/>
    <w:rsid w:val="007D4D4D"/>
    <w:rsid w:val="007D4F45"/>
    <w:rsid w:val="007D6303"/>
    <w:rsid w:val="007D6563"/>
    <w:rsid w:val="007D65FF"/>
    <w:rsid w:val="007D667A"/>
    <w:rsid w:val="007D6CBB"/>
    <w:rsid w:val="007E0275"/>
    <w:rsid w:val="007E02F1"/>
    <w:rsid w:val="007E0521"/>
    <w:rsid w:val="007E0592"/>
    <w:rsid w:val="007E0880"/>
    <w:rsid w:val="007E0BAE"/>
    <w:rsid w:val="007E0D5C"/>
    <w:rsid w:val="007E1197"/>
    <w:rsid w:val="007E14B8"/>
    <w:rsid w:val="007E18D3"/>
    <w:rsid w:val="007E1FE6"/>
    <w:rsid w:val="007E2478"/>
    <w:rsid w:val="007E26D5"/>
    <w:rsid w:val="007E2C7B"/>
    <w:rsid w:val="007E2CE0"/>
    <w:rsid w:val="007E2D9B"/>
    <w:rsid w:val="007E3079"/>
    <w:rsid w:val="007E326A"/>
    <w:rsid w:val="007E36C6"/>
    <w:rsid w:val="007E38B0"/>
    <w:rsid w:val="007E4144"/>
    <w:rsid w:val="007E42A0"/>
    <w:rsid w:val="007E493D"/>
    <w:rsid w:val="007E513A"/>
    <w:rsid w:val="007E57C6"/>
    <w:rsid w:val="007E57D9"/>
    <w:rsid w:val="007E6800"/>
    <w:rsid w:val="007E76BA"/>
    <w:rsid w:val="007F0511"/>
    <w:rsid w:val="007F05D0"/>
    <w:rsid w:val="007F05F9"/>
    <w:rsid w:val="007F0D7C"/>
    <w:rsid w:val="007F0E4C"/>
    <w:rsid w:val="007F0E97"/>
    <w:rsid w:val="007F112D"/>
    <w:rsid w:val="007F11D6"/>
    <w:rsid w:val="007F14F0"/>
    <w:rsid w:val="007F1A74"/>
    <w:rsid w:val="007F1BDA"/>
    <w:rsid w:val="007F1D9B"/>
    <w:rsid w:val="007F1E24"/>
    <w:rsid w:val="007F27D5"/>
    <w:rsid w:val="007F2C2F"/>
    <w:rsid w:val="007F2E54"/>
    <w:rsid w:val="007F3878"/>
    <w:rsid w:val="007F38A8"/>
    <w:rsid w:val="007F391F"/>
    <w:rsid w:val="007F3AEF"/>
    <w:rsid w:val="007F3C06"/>
    <w:rsid w:val="007F3FA7"/>
    <w:rsid w:val="007F40BB"/>
    <w:rsid w:val="007F4582"/>
    <w:rsid w:val="007F46B4"/>
    <w:rsid w:val="007F4A0B"/>
    <w:rsid w:val="007F4FD2"/>
    <w:rsid w:val="007F50BC"/>
    <w:rsid w:val="007F5581"/>
    <w:rsid w:val="007F610E"/>
    <w:rsid w:val="008005D3"/>
    <w:rsid w:val="008010CD"/>
    <w:rsid w:val="008010EF"/>
    <w:rsid w:val="0080129F"/>
    <w:rsid w:val="008014EA"/>
    <w:rsid w:val="00801916"/>
    <w:rsid w:val="00801B55"/>
    <w:rsid w:val="00801C90"/>
    <w:rsid w:val="00801DB6"/>
    <w:rsid w:val="00802556"/>
    <w:rsid w:val="00803110"/>
    <w:rsid w:val="00803960"/>
    <w:rsid w:val="008041B7"/>
    <w:rsid w:val="0080484C"/>
    <w:rsid w:val="00804D2D"/>
    <w:rsid w:val="00804F48"/>
    <w:rsid w:val="00805BFA"/>
    <w:rsid w:val="00806142"/>
    <w:rsid w:val="00806369"/>
    <w:rsid w:val="008064DE"/>
    <w:rsid w:val="008067FF"/>
    <w:rsid w:val="00807272"/>
    <w:rsid w:val="0080765B"/>
    <w:rsid w:val="00807881"/>
    <w:rsid w:val="00807A47"/>
    <w:rsid w:val="00807DD8"/>
    <w:rsid w:val="0081011D"/>
    <w:rsid w:val="008102DD"/>
    <w:rsid w:val="00810BE2"/>
    <w:rsid w:val="00810F7C"/>
    <w:rsid w:val="008110E1"/>
    <w:rsid w:val="00811522"/>
    <w:rsid w:val="008115B3"/>
    <w:rsid w:val="0081174D"/>
    <w:rsid w:val="00811CA5"/>
    <w:rsid w:val="00812087"/>
    <w:rsid w:val="00812564"/>
    <w:rsid w:val="008125CD"/>
    <w:rsid w:val="00812816"/>
    <w:rsid w:val="00812B6C"/>
    <w:rsid w:val="00812DF5"/>
    <w:rsid w:val="008138EE"/>
    <w:rsid w:val="00813B46"/>
    <w:rsid w:val="00813C03"/>
    <w:rsid w:val="00813F58"/>
    <w:rsid w:val="008144F5"/>
    <w:rsid w:val="00815690"/>
    <w:rsid w:val="00815779"/>
    <w:rsid w:val="00815F7D"/>
    <w:rsid w:val="00816472"/>
    <w:rsid w:val="00816633"/>
    <w:rsid w:val="008168D5"/>
    <w:rsid w:val="00816B7D"/>
    <w:rsid w:val="00816E4D"/>
    <w:rsid w:val="00817144"/>
    <w:rsid w:val="008177A0"/>
    <w:rsid w:val="008201C2"/>
    <w:rsid w:val="008208B5"/>
    <w:rsid w:val="00820B70"/>
    <w:rsid w:val="008210D7"/>
    <w:rsid w:val="008217D4"/>
    <w:rsid w:val="00821AA6"/>
    <w:rsid w:val="00821BA1"/>
    <w:rsid w:val="00821BDC"/>
    <w:rsid w:val="00822067"/>
    <w:rsid w:val="0082285E"/>
    <w:rsid w:val="0082315B"/>
    <w:rsid w:val="0082387C"/>
    <w:rsid w:val="00823ED6"/>
    <w:rsid w:val="008242E1"/>
    <w:rsid w:val="00824548"/>
    <w:rsid w:val="00824664"/>
    <w:rsid w:val="00824901"/>
    <w:rsid w:val="008249B7"/>
    <w:rsid w:val="00824DEF"/>
    <w:rsid w:val="0082508A"/>
    <w:rsid w:val="00825164"/>
    <w:rsid w:val="0082522E"/>
    <w:rsid w:val="0082542D"/>
    <w:rsid w:val="00825907"/>
    <w:rsid w:val="00825969"/>
    <w:rsid w:val="00825DCC"/>
    <w:rsid w:val="00825F10"/>
    <w:rsid w:val="008260BB"/>
    <w:rsid w:val="0082616A"/>
    <w:rsid w:val="00826FD6"/>
    <w:rsid w:val="0082710C"/>
    <w:rsid w:val="008274EC"/>
    <w:rsid w:val="0082759D"/>
    <w:rsid w:val="00827740"/>
    <w:rsid w:val="00827B81"/>
    <w:rsid w:val="00830337"/>
    <w:rsid w:val="008307E1"/>
    <w:rsid w:val="008308ED"/>
    <w:rsid w:val="00830BFE"/>
    <w:rsid w:val="00830E09"/>
    <w:rsid w:val="00831032"/>
    <w:rsid w:val="00831313"/>
    <w:rsid w:val="00831DA5"/>
    <w:rsid w:val="00831E5C"/>
    <w:rsid w:val="00831F92"/>
    <w:rsid w:val="0083234A"/>
    <w:rsid w:val="0083295B"/>
    <w:rsid w:val="00832E0A"/>
    <w:rsid w:val="008331DB"/>
    <w:rsid w:val="00833299"/>
    <w:rsid w:val="0083335B"/>
    <w:rsid w:val="008334DA"/>
    <w:rsid w:val="008335A9"/>
    <w:rsid w:val="00833864"/>
    <w:rsid w:val="00833B12"/>
    <w:rsid w:val="00833B44"/>
    <w:rsid w:val="00833C8C"/>
    <w:rsid w:val="00834527"/>
    <w:rsid w:val="0083463F"/>
    <w:rsid w:val="00835320"/>
    <w:rsid w:val="00835CB3"/>
    <w:rsid w:val="00835DE5"/>
    <w:rsid w:val="008360F6"/>
    <w:rsid w:val="00836557"/>
    <w:rsid w:val="008365F2"/>
    <w:rsid w:val="0083663F"/>
    <w:rsid w:val="00836E14"/>
    <w:rsid w:val="00840113"/>
    <w:rsid w:val="008401BD"/>
    <w:rsid w:val="00840574"/>
    <w:rsid w:val="0084085F"/>
    <w:rsid w:val="00840A64"/>
    <w:rsid w:val="00841A2A"/>
    <w:rsid w:val="008422A8"/>
    <w:rsid w:val="00842468"/>
    <w:rsid w:val="00842486"/>
    <w:rsid w:val="0084279E"/>
    <w:rsid w:val="00842B02"/>
    <w:rsid w:val="00842E68"/>
    <w:rsid w:val="00843093"/>
    <w:rsid w:val="00843798"/>
    <w:rsid w:val="008437EE"/>
    <w:rsid w:val="008438E0"/>
    <w:rsid w:val="00843A0E"/>
    <w:rsid w:val="00843BCE"/>
    <w:rsid w:val="0084424F"/>
    <w:rsid w:val="00844864"/>
    <w:rsid w:val="00844F32"/>
    <w:rsid w:val="00844F74"/>
    <w:rsid w:val="00844FB6"/>
    <w:rsid w:val="00844FE7"/>
    <w:rsid w:val="008453F3"/>
    <w:rsid w:val="00845BB6"/>
    <w:rsid w:val="00845E36"/>
    <w:rsid w:val="00846100"/>
    <w:rsid w:val="0084616D"/>
    <w:rsid w:val="00846362"/>
    <w:rsid w:val="00846CA2"/>
    <w:rsid w:val="0084719F"/>
    <w:rsid w:val="00847224"/>
    <w:rsid w:val="00847355"/>
    <w:rsid w:val="00847504"/>
    <w:rsid w:val="00847B0B"/>
    <w:rsid w:val="00847C1D"/>
    <w:rsid w:val="00850397"/>
    <w:rsid w:val="008504FD"/>
    <w:rsid w:val="00850CBC"/>
    <w:rsid w:val="00851021"/>
    <w:rsid w:val="008520FB"/>
    <w:rsid w:val="00852432"/>
    <w:rsid w:val="0085258B"/>
    <w:rsid w:val="00852887"/>
    <w:rsid w:val="00852964"/>
    <w:rsid w:val="00852C23"/>
    <w:rsid w:val="00853190"/>
    <w:rsid w:val="008536CE"/>
    <w:rsid w:val="00853AB5"/>
    <w:rsid w:val="00853BBD"/>
    <w:rsid w:val="00853C3B"/>
    <w:rsid w:val="00853EB1"/>
    <w:rsid w:val="00853F27"/>
    <w:rsid w:val="00854358"/>
    <w:rsid w:val="008544BC"/>
    <w:rsid w:val="008546E5"/>
    <w:rsid w:val="008551DD"/>
    <w:rsid w:val="00855383"/>
    <w:rsid w:val="00855511"/>
    <w:rsid w:val="008557E8"/>
    <w:rsid w:val="00855E1C"/>
    <w:rsid w:val="00855F3B"/>
    <w:rsid w:val="00855FA4"/>
    <w:rsid w:val="00856171"/>
    <w:rsid w:val="00856C02"/>
    <w:rsid w:val="00856DD9"/>
    <w:rsid w:val="0085710B"/>
    <w:rsid w:val="0085751C"/>
    <w:rsid w:val="0085794E"/>
    <w:rsid w:val="0086054D"/>
    <w:rsid w:val="008607A8"/>
    <w:rsid w:val="00860D1E"/>
    <w:rsid w:val="00860E3E"/>
    <w:rsid w:val="00860F2F"/>
    <w:rsid w:val="00860FB4"/>
    <w:rsid w:val="00861505"/>
    <w:rsid w:val="008619B9"/>
    <w:rsid w:val="008624F6"/>
    <w:rsid w:val="008626B3"/>
    <w:rsid w:val="008630C0"/>
    <w:rsid w:val="0086346E"/>
    <w:rsid w:val="0086492B"/>
    <w:rsid w:val="00864B75"/>
    <w:rsid w:val="00864EB2"/>
    <w:rsid w:val="00864F43"/>
    <w:rsid w:val="00864FD4"/>
    <w:rsid w:val="00865379"/>
    <w:rsid w:val="00865E3B"/>
    <w:rsid w:val="00866106"/>
    <w:rsid w:val="00866594"/>
    <w:rsid w:val="00866C61"/>
    <w:rsid w:val="00866F6C"/>
    <w:rsid w:val="00866F76"/>
    <w:rsid w:val="00866F91"/>
    <w:rsid w:val="008671E9"/>
    <w:rsid w:val="008672E7"/>
    <w:rsid w:val="00867572"/>
    <w:rsid w:val="00867776"/>
    <w:rsid w:val="00867805"/>
    <w:rsid w:val="00867CE6"/>
    <w:rsid w:val="0087086F"/>
    <w:rsid w:val="00870C42"/>
    <w:rsid w:val="00870EA7"/>
    <w:rsid w:val="008711F6"/>
    <w:rsid w:val="008713D2"/>
    <w:rsid w:val="008717CB"/>
    <w:rsid w:val="00871DA8"/>
    <w:rsid w:val="008722C6"/>
    <w:rsid w:val="0087249F"/>
    <w:rsid w:val="008725D4"/>
    <w:rsid w:val="00872938"/>
    <w:rsid w:val="008740CE"/>
    <w:rsid w:val="00874201"/>
    <w:rsid w:val="008742C4"/>
    <w:rsid w:val="008748BC"/>
    <w:rsid w:val="00874D99"/>
    <w:rsid w:val="00874E97"/>
    <w:rsid w:val="00874FAF"/>
    <w:rsid w:val="008750EB"/>
    <w:rsid w:val="00875236"/>
    <w:rsid w:val="00875789"/>
    <w:rsid w:val="008758C4"/>
    <w:rsid w:val="00875AE6"/>
    <w:rsid w:val="00875B84"/>
    <w:rsid w:val="00875F29"/>
    <w:rsid w:val="00876109"/>
    <w:rsid w:val="00876335"/>
    <w:rsid w:val="00876657"/>
    <w:rsid w:val="00876981"/>
    <w:rsid w:val="00876B10"/>
    <w:rsid w:val="00876B53"/>
    <w:rsid w:val="00876B81"/>
    <w:rsid w:val="00876F03"/>
    <w:rsid w:val="008776B6"/>
    <w:rsid w:val="00877805"/>
    <w:rsid w:val="00877C3E"/>
    <w:rsid w:val="00877D28"/>
    <w:rsid w:val="00877E65"/>
    <w:rsid w:val="00877FB8"/>
    <w:rsid w:val="00880183"/>
    <w:rsid w:val="008803DF"/>
    <w:rsid w:val="0088051C"/>
    <w:rsid w:val="00880994"/>
    <w:rsid w:val="008809A6"/>
    <w:rsid w:val="00880A1C"/>
    <w:rsid w:val="00880A75"/>
    <w:rsid w:val="00880B04"/>
    <w:rsid w:val="00880EA1"/>
    <w:rsid w:val="0088117F"/>
    <w:rsid w:val="00881345"/>
    <w:rsid w:val="00881435"/>
    <w:rsid w:val="008815BF"/>
    <w:rsid w:val="00882537"/>
    <w:rsid w:val="00882630"/>
    <w:rsid w:val="008826D2"/>
    <w:rsid w:val="008829C9"/>
    <w:rsid w:val="00883218"/>
    <w:rsid w:val="0088341B"/>
    <w:rsid w:val="00883ABF"/>
    <w:rsid w:val="00884004"/>
    <w:rsid w:val="00884126"/>
    <w:rsid w:val="0088416A"/>
    <w:rsid w:val="008844A2"/>
    <w:rsid w:val="008848CF"/>
    <w:rsid w:val="0088490F"/>
    <w:rsid w:val="00884C09"/>
    <w:rsid w:val="00884CD0"/>
    <w:rsid w:val="00884D47"/>
    <w:rsid w:val="008851F0"/>
    <w:rsid w:val="008852FC"/>
    <w:rsid w:val="00885734"/>
    <w:rsid w:val="00885F30"/>
    <w:rsid w:val="00886012"/>
    <w:rsid w:val="00886A93"/>
    <w:rsid w:val="00886E35"/>
    <w:rsid w:val="00886E9B"/>
    <w:rsid w:val="0088736F"/>
    <w:rsid w:val="0088775A"/>
    <w:rsid w:val="008877C1"/>
    <w:rsid w:val="00887865"/>
    <w:rsid w:val="00887998"/>
    <w:rsid w:val="008879A6"/>
    <w:rsid w:val="00887BE6"/>
    <w:rsid w:val="00890AFA"/>
    <w:rsid w:val="00891053"/>
    <w:rsid w:val="0089165A"/>
    <w:rsid w:val="008917E9"/>
    <w:rsid w:val="00891D26"/>
    <w:rsid w:val="00891DFD"/>
    <w:rsid w:val="00892027"/>
    <w:rsid w:val="00892704"/>
    <w:rsid w:val="00892965"/>
    <w:rsid w:val="008929C9"/>
    <w:rsid w:val="0089317D"/>
    <w:rsid w:val="008938CC"/>
    <w:rsid w:val="00893B5B"/>
    <w:rsid w:val="00893B70"/>
    <w:rsid w:val="00893D1A"/>
    <w:rsid w:val="00894004"/>
    <w:rsid w:val="00894316"/>
    <w:rsid w:val="0089452A"/>
    <w:rsid w:val="0089488B"/>
    <w:rsid w:val="00895269"/>
    <w:rsid w:val="008952AD"/>
    <w:rsid w:val="00895463"/>
    <w:rsid w:val="008954B7"/>
    <w:rsid w:val="008964AE"/>
    <w:rsid w:val="008968CF"/>
    <w:rsid w:val="00896AA5"/>
    <w:rsid w:val="00896B04"/>
    <w:rsid w:val="00896E6E"/>
    <w:rsid w:val="00897146"/>
    <w:rsid w:val="008973B7"/>
    <w:rsid w:val="00897934"/>
    <w:rsid w:val="00897D2D"/>
    <w:rsid w:val="008A0433"/>
    <w:rsid w:val="008A04A7"/>
    <w:rsid w:val="008A073A"/>
    <w:rsid w:val="008A0843"/>
    <w:rsid w:val="008A0DF5"/>
    <w:rsid w:val="008A1017"/>
    <w:rsid w:val="008A13DC"/>
    <w:rsid w:val="008A160C"/>
    <w:rsid w:val="008A1844"/>
    <w:rsid w:val="008A227B"/>
    <w:rsid w:val="008A2454"/>
    <w:rsid w:val="008A2A84"/>
    <w:rsid w:val="008A2B65"/>
    <w:rsid w:val="008A2B86"/>
    <w:rsid w:val="008A361D"/>
    <w:rsid w:val="008A381C"/>
    <w:rsid w:val="008A3927"/>
    <w:rsid w:val="008A3F47"/>
    <w:rsid w:val="008A47FD"/>
    <w:rsid w:val="008A4A19"/>
    <w:rsid w:val="008A4B6F"/>
    <w:rsid w:val="008A4D28"/>
    <w:rsid w:val="008A4EB3"/>
    <w:rsid w:val="008A4FF1"/>
    <w:rsid w:val="008A500D"/>
    <w:rsid w:val="008A5643"/>
    <w:rsid w:val="008A5679"/>
    <w:rsid w:val="008A5BE8"/>
    <w:rsid w:val="008A600E"/>
    <w:rsid w:val="008A66FC"/>
    <w:rsid w:val="008A6C39"/>
    <w:rsid w:val="008A6D5C"/>
    <w:rsid w:val="008A722D"/>
    <w:rsid w:val="008A7DD3"/>
    <w:rsid w:val="008B0036"/>
    <w:rsid w:val="008B0048"/>
    <w:rsid w:val="008B0071"/>
    <w:rsid w:val="008B04CF"/>
    <w:rsid w:val="008B0842"/>
    <w:rsid w:val="008B0EED"/>
    <w:rsid w:val="008B100E"/>
    <w:rsid w:val="008B1B84"/>
    <w:rsid w:val="008B1BE1"/>
    <w:rsid w:val="008B1E76"/>
    <w:rsid w:val="008B1FD3"/>
    <w:rsid w:val="008B20A6"/>
    <w:rsid w:val="008B214D"/>
    <w:rsid w:val="008B2600"/>
    <w:rsid w:val="008B2816"/>
    <w:rsid w:val="008B2955"/>
    <w:rsid w:val="008B2CFF"/>
    <w:rsid w:val="008B3F81"/>
    <w:rsid w:val="008B44B2"/>
    <w:rsid w:val="008B4C02"/>
    <w:rsid w:val="008B5193"/>
    <w:rsid w:val="008B51A6"/>
    <w:rsid w:val="008B6336"/>
    <w:rsid w:val="008B6541"/>
    <w:rsid w:val="008B673E"/>
    <w:rsid w:val="008B6BD6"/>
    <w:rsid w:val="008B7229"/>
    <w:rsid w:val="008B7EFC"/>
    <w:rsid w:val="008C0AB6"/>
    <w:rsid w:val="008C0F42"/>
    <w:rsid w:val="008C11CE"/>
    <w:rsid w:val="008C2218"/>
    <w:rsid w:val="008C2AD4"/>
    <w:rsid w:val="008C30C1"/>
    <w:rsid w:val="008C32E0"/>
    <w:rsid w:val="008C376D"/>
    <w:rsid w:val="008C3F55"/>
    <w:rsid w:val="008C481F"/>
    <w:rsid w:val="008C4925"/>
    <w:rsid w:val="008C4AD5"/>
    <w:rsid w:val="008C4EF9"/>
    <w:rsid w:val="008C5152"/>
    <w:rsid w:val="008C518E"/>
    <w:rsid w:val="008C5534"/>
    <w:rsid w:val="008C5BF1"/>
    <w:rsid w:val="008C5CF1"/>
    <w:rsid w:val="008C5DA2"/>
    <w:rsid w:val="008C5F16"/>
    <w:rsid w:val="008C5F29"/>
    <w:rsid w:val="008C6057"/>
    <w:rsid w:val="008C6EB2"/>
    <w:rsid w:val="008C7039"/>
    <w:rsid w:val="008C70AF"/>
    <w:rsid w:val="008C7670"/>
    <w:rsid w:val="008C7684"/>
    <w:rsid w:val="008C7C5D"/>
    <w:rsid w:val="008C7CBB"/>
    <w:rsid w:val="008D002E"/>
    <w:rsid w:val="008D0674"/>
    <w:rsid w:val="008D0A07"/>
    <w:rsid w:val="008D0C70"/>
    <w:rsid w:val="008D0F2D"/>
    <w:rsid w:val="008D0FB5"/>
    <w:rsid w:val="008D1B13"/>
    <w:rsid w:val="008D1B39"/>
    <w:rsid w:val="008D26C9"/>
    <w:rsid w:val="008D273E"/>
    <w:rsid w:val="008D2A26"/>
    <w:rsid w:val="008D2A2A"/>
    <w:rsid w:val="008D2B66"/>
    <w:rsid w:val="008D3094"/>
    <w:rsid w:val="008D3CBA"/>
    <w:rsid w:val="008D3F62"/>
    <w:rsid w:val="008D3F70"/>
    <w:rsid w:val="008D40D8"/>
    <w:rsid w:val="008D486B"/>
    <w:rsid w:val="008D4E8F"/>
    <w:rsid w:val="008D5338"/>
    <w:rsid w:val="008D641C"/>
    <w:rsid w:val="008D6B27"/>
    <w:rsid w:val="008D6C98"/>
    <w:rsid w:val="008D7167"/>
    <w:rsid w:val="008D7225"/>
    <w:rsid w:val="008D78E2"/>
    <w:rsid w:val="008D7F88"/>
    <w:rsid w:val="008E003C"/>
    <w:rsid w:val="008E0405"/>
    <w:rsid w:val="008E0447"/>
    <w:rsid w:val="008E044B"/>
    <w:rsid w:val="008E04DC"/>
    <w:rsid w:val="008E08EC"/>
    <w:rsid w:val="008E108D"/>
    <w:rsid w:val="008E1971"/>
    <w:rsid w:val="008E19F5"/>
    <w:rsid w:val="008E1AFC"/>
    <w:rsid w:val="008E1B0D"/>
    <w:rsid w:val="008E1D95"/>
    <w:rsid w:val="008E2187"/>
    <w:rsid w:val="008E252B"/>
    <w:rsid w:val="008E2BF4"/>
    <w:rsid w:val="008E3042"/>
    <w:rsid w:val="008E354F"/>
    <w:rsid w:val="008E367D"/>
    <w:rsid w:val="008E39C2"/>
    <w:rsid w:val="008E3B52"/>
    <w:rsid w:val="008E3E90"/>
    <w:rsid w:val="008E4535"/>
    <w:rsid w:val="008E533F"/>
    <w:rsid w:val="008E547C"/>
    <w:rsid w:val="008E5A1C"/>
    <w:rsid w:val="008E6009"/>
    <w:rsid w:val="008E61DB"/>
    <w:rsid w:val="008E653F"/>
    <w:rsid w:val="008E65B2"/>
    <w:rsid w:val="008E65B4"/>
    <w:rsid w:val="008E69E2"/>
    <w:rsid w:val="008E6A61"/>
    <w:rsid w:val="008E70AB"/>
    <w:rsid w:val="008E721A"/>
    <w:rsid w:val="008E7678"/>
    <w:rsid w:val="008E76E3"/>
    <w:rsid w:val="008E78D3"/>
    <w:rsid w:val="008E7F06"/>
    <w:rsid w:val="008F00D7"/>
    <w:rsid w:val="008F049D"/>
    <w:rsid w:val="008F07E6"/>
    <w:rsid w:val="008F0963"/>
    <w:rsid w:val="008F0B0D"/>
    <w:rsid w:val="008F0B90"/>
    <w:rsid w:val="008F0CAB"/>
    <w:rsid w:val="008F1128"/>
    <w:rsid w:val="008F1A00"/>
    <w:rsid w:val="008F37F0"/>
    <w:rsid w:val="008F3B0E"/>
    <w:rsid w:val="008F3CC5"/>
    <w:rsid w:val="008F3F12"/>
    <w:rsid w:val="008F43A5"/>
    <w:rsid w:val="008F4467"/>
    <w:rsid w:val="008F450F"/>
    <w:rsid w:val="008F4B5C"/>
    <w:rsid w:val="008F5201"/>
    <w:rsid w:val="008F5E20"/>
    <w:rsid w:val="008F6010"/>
    <w:rsid w:val="008F635A"/>
    <w:rsid w:val="008F63CB"/>
    <w:rsid w:val="008F6581"/>
    <w:rsid w:val="008F660B"/>
    <w:rsid w:val="008F722A"/>
    <w:rsid w:val="008F73FB"/>
    <w:rsid w:val="008F77B4"/>
    <w:rsid w:val="008F7885"/>
    <w:rsid w:val="008F7E41"/>
    <w:rsid w:val="0090005D"/>
    <w:rsid w:val="009000D4"/>
    <w:rsid w:val="009000F4"/>
    <w:rsid w:val="00900634"/>
    <w:rsid w:val="00900B6D"/>
    <w:rsid w:val="00901378"/>
    <w:rsid w:val="00901BAD"/>
    <w:rsid w:val="00902337"/>
    <w:rsid w:val="00902493"/>
    <w:rsid w:val="00902976"/>
    <w:rsid w:val="00902C0E"/>
    <w:rsid w:val="00902F06"/>
    <w:rsid w:val="00902F0C"/>
    <w:rsid w:val="0090322B"/>
    <w:rsid w:val="009033BB"/>
    <w:rsid w:val="00903B30"/>
    <w:rsid w:val="00904F8C"/>
    <w:rsid w:val="009051C6"/>
    <w:rsid w:val="009053E1"/>
    <w:rsid w:val="009059FA"/>
    <w:rsid w:val="009064C6"/>
    <w:rsid w:val="00906F40"/>
    <w:rsid w:val="00907F72"/>
    <w:rsid w:val="009100AB"/>
    <w:rsid w:val="00910210"/>
    <w:rsid w:val="009103E6"/>
    <w:rsid w:val="00910B5E"/>
    <w:rsid w:val="00910FA8"/>
    <w:rsid w:val="009111DA"/>
    <w:rsid w:val="00911697"/>
    <w:rsid w:val="009122E8"/>
    <w:rsid w:val="00912DB8"/>
    <w:rsid w:val="00913623"/>
    <w:rsid w:val="009136D0"/>
    <w:rsid w:val="00913DC8"/>
    <w:rsid w:val="0091403B"/>
    <w:rsid w:val="009145D4"/>
    <w:rsid w:val="0091492E"/>
    <w:rsid w:val="00914BC9"/>
    <w:rsid w:val="00915031"/>
    <w:rsid w:val="009158BB"/>
    <w:rsid w:val="009159B8"/>
    <w:rsid w:val="00916021"/>
    <w:rsid w:val="009161F2"/>
    <w:rsid w:val="00916207"/>
    <w:rsid w:val="00916208"/>
    <w:rsid w:val="0091665E"/>
    <w:rsid w:val="00916A00"/>
    <w:rsid w:val="00916E8B"/>
    <w:rsid w:val="0091715F"/>
    <w:rsid w:val="009173EF"/>
    <w:rsid w:val="00917DC9"/>
    <w:rsid w:val="00917DD1"/>
    <w:rsid w:val="00917FD1"/>
    <w:rsid w:val="009200A6"/>
    <w:rsid w:val="0092041F"/>
    <w:rsid w:val="00920622"/>
    <w:rsid w:val="0092099A"/>
    <w:rsid w:val="00920B7C"/>
    <w:rsid w:val="009214E4"/>
    <w:rsid w:val="0092159A"/>
    <w:rsid w:val="009216A0"/>
    <w:rsid w:val="009228B3"/>
    <w:rsid w:val="00922D65"/>
    <w:rsid w:val="00922DEB"/>
    <w:rsid w:val="00922E35"/>
    <w:rsid w:val="00922F2F"/>
    <w:rsid w:val="00923612"/>
    <w:rsid w:val="009238E7"/>
    <w:rsid w:val="00923A10"/>
    <w:rsid w:val="00923ED7"/>
    <w:rsid w:val="009241A9"/>
    <w:rsid w:val="009243CB"/>
    <w:rsid w:val="00924498"/>
    <w:rsid w:val="009245BC"/>
    <w:rsid w:val="00924642"/>
    <w:rsid w:val="00924FE7"/>
    <w:rsid w:val="0092510A"/>
    <w:rsid w:val="0092522A"/>
    <w:rsid w:val="0092586F"/>
    <w:rsid w:val="00925D83"/>
    <w:rsid w:val="009263D3"/>
    <w:rsid w:val="009263EB"/>
    <w:rsid w:val="009264AD"/>
    <w:rsid w:val="00926E45"/>
    <w:rsid w:val="00926F89"/>
    <w:rsid w:val="009276E8"/>
    <w:rsid w:val="00927806"/>
    <w:rsid w:val="00927A12"/>
    <w:rsid w:val="00927E5C"/>
    <w:rsid w:val="009300A3"/>
    <w:rsid w:val="00930115"/>
    <w:rsid w:val="0093069A"/>
    <w:rsid w:val="00930773"/>
    <w:rsid w:val="00930969"/>
    <w:rsid w:val="00930E43"/>
    <w:rsid w:val="00930E4A"/>
    <w:rsid w:val="00931A16"/>
    <w:rsid w:val="00931B2D"/>
    <w:rsid w:val="009322A4"/>
    <w:rsid w:val="009326A6"/>
    <w:rsid w:val="00932DD4"/>
    <w:rsid w:val="0093303F"/>
    <w:rsid w:val="00933130"/>
    <w:rsid w:val="00933176"/>
    <w:rsid w:val="00933A9A"/>
    <w:rsid w:val="00933ADF"/>
    <w:rsid w:val="00933D47"/>
    <w:rsid w:val="00934465"/>
    <w:rsid w:val="009349E4"/>
    <w:rsid w:val="00934EBE"/>
    <w:rsid w:val="009358B5"/>
    <w:rsid w:val="00935D3A"/>
    <w:rsid w:val="009361EB"/>
    <w:rsid w:val="00936392"/>
    <w:rsid w:val="009363CA"/>
    <w:rsid w:val="009364BF"/>
    <w:rsid w:val="009364D0"/>
    <w:rsid w:val="009368C7"/>
    <w:rsid w:val="00936D6C"/>
    <w:rsid w:val="00936F46"/>
    <w:rsid w:val="00936F8D"/>
    <w:rsid w:val="00936FD0"/>
    <w:rsid w:val="00937086"/>
    <w:rsid w:val="00937473"/>
    <w:rsid w:val="00940200"/>
    <w:rsid w:val="00940561"/>
    <w:rsid w:val="00940591"/>
    <w:rsid w:val="00940AD1"/>
    <w:rsid w:val="0094137D"/>
    <w:rsid w:val="0094152B"/>
    <w:rsid w:val="009419D2"/>
    <w:rsid w:val="00941AA4"/>
    <w:rsid w:val="009425FC"/>
    <w:rsid w:val="00942850"/>
    <w:rsid w:val="009433A6"/>
    <w:rsid w:val="00943663"/>
    <w:rsid w:val="00943674"/>
    <w:rsid w:val="00943803"/>
    <w:rsid w:val="0094385C"/>
    <w:rsid w:val="0094392B"/>
    <w:rsid w:val="00943A17"/>
    <w:rsid w:val="0094572F"/>
    <w:rsid w:val="009459AD"/>
    <w:rsid w:val="00945BE2"/>
    <w:rsid w:val="00945BF8"/>
    <w:rsid w:val="0094619F"/>
    <w:rsid w:val="00946327"/>
    <w:rsid w:val="00946A4C"/>
    <w:rsid w:val="00946AE9"/>
    <w:rsid w:val="00947F15"/>
    <w:rsid w:val="00950022"/>
    <w:rsid w:val="0095044F"/>
    <w:rsid w:val="00950798"/>
    <w:rsid w:val="009507BD"/>
    <w:rsid w:val="00950961"/>
    <w:rsid w:val="00950E61"/>
    <w:rsid w:val="00951182"/>
    <w:rsid w:val="0095181C"/>
    <w:rsid w:val="00951A3C"/>
    <w:rsid w:val="00952AC8"/>
    <w:rsid w:val="00952EB0"/>
    <w:rsid w:val="00952FBA"/>
    <w:rsid w:val="00953284"/>
    <w:rsid w:val="00953529"/>
    <w:rsid w:val="009537E5"/>
    <w:rsid w:val="00954098"/>
    <w:rsid w:val="0095485F"/>
    <w:rsid w:val="00954918"/>
    <w:rsid w:val="00954AF6"/>
    <w:rsid w:val="00954E79"/>
    <w:rsid w:val="00954F55"/>
    <w:rsid w:val="00955159"/>
    <w:rsid w:val="0095542E"/>
    <w:rsid w:val="009554D9"/>
    <w:rsid w:val="0095624F"/>
    <w:rsid w:val="009562A8"/>
    <w:rsid w:val="0095637F"/>
    <w:rsid w:val="00957522"/>
    <w:rsid w:val="00957B85"/>
    <w:rsid w:val="00957D02"/>
    <w:rsid w:val="00957E36"/>
    <w:rsid w:val="009600E5"/>
    <w:rsid w:val="0096098F"/>
    <w:rsid w:val="00960A86"/>
    <w:rsid w:val="00960DCA"/>
    <w:rsid w:val="00960F35"/>
    <w:rsid w:val="009612F6"/>
    <w:rsid w:val="009614FA"/>
    <w:rsid w:val="00961C09"/>
    <w:rsid w:val="00962120"/>
    <w:rsid w:val="0096249A"/>
    <w:rsid w:val="00962C36"/>
    <w:rsid w:val="00963CA7"/>
    <w:rsid w:val="0096470D"/>
    <w:rsid w:val="00965572"/>
    <w:rsid w:val="0096558F"/>
    <w:rsid w:val="009655EB"/>
    <w:rsid w:val="0096570A"/>
    <w:rsid w:val="009657AA"/>
    <w:rsid w:val="00965B69"/>
    <w:rsid w:val="00966407"/>
    <w:rsid w:val="0096737C"/>
    <w:rsid w:val="00967473"/>
    <w:rsid w:val="009676D6"/>
    <w:rsid w:val="00967815"/>
    <w:rsid w:val="0097020A"/>
    <w:rsid w:val="00970F08"/>
    <w:rsid w:val="00971308"/>
    <w:rsid w:val="00971529"/>
    <w:rsid w:val="00971DFB"/>
    <w:rsid w:val="00972D99"/>
    <w:rsid w:val="0097318A"/>
    <w:rsid w:val="009735BC"/>
    <w:rsid w:val="009737C7"/>
    <w:rsid w:val="0097401B"/>
    <w:rsid w:val="009741F6"/>
    <w:rsid w:val="00974620"/>
    <w:rsid w:val="0097493D"/>
    <w:rsid w:val="00974B1A"/>
    <w:rsid w:val="00974D3B"/>
    <w:rsid w:val="00974DB7"/>
    <w:rsid w:val="00975118"/>
    <w:rsid w:val="00975636"/>
    <w:rsid w:val="0097588C"/>
    <w:rsid w:val="00975EDD"/>
    <w:rsid w:val="00976031"/>
    <w:rsid w:val="009760A7"/>
    <w:rsid w:val="00976A1A"/>
    <w:rsid w:val="00976DFF"/>
    <w:rsid w:val="00976E63"/>
    <w:rsid w:val="009779C4"/>
    <w:rsid w:val="009809E1"/>
    <w:rsid w:val="00980D67"/>
    <w:rsid w:val="00980E0E"/>
    <w:rsid w:val="009813C1"/>
    <w:rsid w:val="00981AB8"/>
    <w:rsid w:val="00982045"/>
    <w:rsid w:val="0098220F"/>
    <w:rsid w:val="009822B3"/>
    <w:rsid w:val="009827C2"/>
    <w:rsid w:val="00983521"/>
    <w:rsid w:val="009835BD"/>
    <w:rsid w:val="00983742"/>
    <w:rsid w:val="00983873"/>
    <w:rsid w:val="00983E02"/>
    <w:rsid w:val="009840DE"/>
    <w:rsid w:val="009843BC"/>
    <w:rsid w:val="009843C6"/>
    <w:rsid w:val="009843EE"/>
    <w:rsid w:val="009848DF"/>
    <w:rsid w:val="0098493C"/>
    <w:rsid w:val="0098497D"/>
    <w:rsid w:val="00984BB0"/>
    <w:rsid w:val="00984EF3"/>
    <w:rsid w:val="00985349"/>
    <w:rsid w:val="0098547B"/>
    <w:rsid w:val="009854C9"/>
    <w:rsid w:val="009855C9"/>
    <w:rsid w:val="0098571A"/>
    <w:rsid w:val="00985C55"/>
    <w:rsid w:val="009864AC"/>
    <w:rsid w:val="00986935"/>
    <w:rsid w:val="00986B48"/>
    <w:rsid w:val="00987A4C"/>
    <w:rsid w:val="00990848"/>
    <w:rsid w:val="009908CB"/>
    <w:rsid w:val="00990A82"/>
    <w:rsid w:val="00990C17"/>
    <w:rsid w:val="009912B9"/>
    <w:rsid w:val="00991328"/>
    <w:rsid w:val="0099138B"/>
    <w:rsid w:val="00991C49"/>
    <w:rsid w:val="00991D70"/>
    <w:rsid w:val="00992546"/>
    <w:rsid w:val="00992992"/>
    <w:rsid w:val="00992B1C"/>
    <w:rsid w:val="00992E49"/>
    <w:rsid w:val="00992F71"/>
    <w:rsid w:val="00993463"/>
    <w:rsid w:val="00993A10"/>
    <w:rsid w:val="00993CE2"/>
    <w:rsid w:val="00993E52"/>
    <w:rsid w:val="00993FE2"/>
    <w:rsid w:val="0099405A"/>
    <w:rsid w:val="00994568"/>
    <w:rsid w:val="00994AAE"/>
    <w:rsid w:val="00994F80"/>
    <w:rsid w:val="00995291"/>
    <w:rsid w:val="009953B5"/>
    <w:rsid w:val="009953F9"/>
    <w:rsid w:val="00995774"/>
    <w:rsid w:val="00995986"/>
    <w:rsid w:val="009959FB"/>
    <w:rsid w:val="00995A74"/>
    <w:rsid w:val="00995EB7"/>
    <w:rsid w:val="00995F04"/>
    <w:rsid w:val="00995F51"/>
    <w:rsid w:val="00996242"/>
    <w:rsid w:val="0099734E"/>
    <w:rsid w:val="00997CD8"/>
    <w:rsid w:val="00997D54"/>
    <w:rsid w:val="009A0283"/>
    <w:rsid w:val="009A0498"/>
    <w:rsid w:val="009A04F5"/>
    <w:rsid w:val="009A1BE2"/>
    <w:rsid w:val="009A1F4C"/>
    <w:rsid w:val="009A1F8F"/>
    <w:rsid w:val="009A2498"/>
    <w:rsid w:val="009A2917"/>
    <w:rsid w:val="009A2A20"/>
    <w:rsid w:val="009A3181"/>
    <w:rsid w:val="009A3223"/>
    <w:rsid w:val="009A323C"/>
    <w:rsid w:val="009A34F6"/>
    <w:rsid w:val="009A3708"/>
    <w:rsid w:val="009A386F"/>
    <w:rsid w:val="009A3967"/>
    <w:rsid w:val="009A438F"/>
    <w:rsid w:val="009A43D8"/>
    <w:rsid w:val="009A46C4"/>
    <w:rsid w:val="009A4E1D"/>
    <w:rsid w:val="009A58F6"/>
    <w:rsid w:val="009A5CC4"/>
    <w:rsid w:val="009A60AD"/>
    <w:rsid w:val="009A60D7"/>
    <w:rsid w:val="009A629C"/>
    <w:rsid w:val="009A678A"/>
    <w:rsid w:val="009A7446"/>
    <w:rsid w:val="009A7460"/>
    <w:rsid w:val="009A7857"/>
    <w:rsid w:val="009A7C06"/>
    <w:rsid w:val="009B07B9"/>
    <w:rsid w:val="009B0858"/>
    <w:rsid w:val="009B0961"/>
    <w:rsid w:val="009B1291"/>
    <w:rsid w:val="009B1393"/>
    <w:rsid w:val="009B1596"/>
    <w:rsid w:val="009B15C9"/>
    <w:rsid w:val="009B1D9A"/>
    <w:rsid w:val="009B1DA6"/>
    <w:rsid w:val="009B29F5"/>
    <w:rsid w:val="009B2BC5"/>
    <w:rsid w:val="009B2C12"/>
    <w:rsid w:val="009B2D2A"/>
    <w:rsid w:val="009B3350"/>
    <w:rsid w:val="009B3574"/>
    <w:rsid w:val="009B40F4"/>
    <w:rsid w:val="009B461E"/>
    <w:rsid w:val="009B4933"/>
    <w:rsid w:val="009B4B9A"/>
    <w:rsid w:val="009B4C08"/>
    <w:rsid w:val="009B566E"/>
    <w:rsid w:val="009B5E8D"/>
    <w:rsid w:val="009B651E"/>
    <w:rsid w:val="009B6552"/>
    <w:rsid w:val="009B65BE"/>
    <w:rsid w:val="009B73D4"/>
    <w:rsid w:val="009B772B"/>
    <w:rsid w:val="009B7740"/>
    <w:rsid w:val="009B7D22"/>
    <w:rsid w:val="009C0895"/>
    <w:rsid w:val="009C0923"/>
    <w:rsid w:val="009C0ACD"/>
    <w:rsid w:val="009C0F85"/>
    <w:rsid w:val="009C123B"/>
    <w:rsid w:val="009C193C"/>
    <w:rsid w:val="009C1A02"/>
    <w:rsid w:val="009C1A0C"/>
    <w:rsid w:val="009C1D2C"/>
    <w:rsid w:val="009C1D41"/>
    <w:rsid w:val="009C21A3"/>
    <w:rsid w:val="009C2704"/>
    <w:rsid w:val="009C290F"/>
    <w:rsid w:val="009C31A7"/>
    <w:rsid w:val="009C3484"/>
    <w:rsid w:val="009C3931"/>
    <w:rsid w:val="009C3966"/>
    <w:rsid w:val="009C3FFC"/>
    <w:rsid w:val="009C405C"/>
    <w:rsid w:val="009C420F"/>
    <w:rsid w:val="009C43FB"/>
    <w:rsid w:val="009C5C59"/>
    <w:rsid w:val="009C607B"/>
    <w:rsid w:val="009C66F5"/>
    <w:rsid w:val="009C68FF"/>
    <w:rsid w:val="009C6EA4"/>
    <w:rsid w:val="009C6F7F"/>
    <w:rsid w:val="009C72CE"/>
    <w:rsid w:val="009C7471"/>
    <w:rsid w:val="009C750A"/>
    <w:rsid w:val="009C7D4E"/>
    <w:rsid w:val="009D09D5"/>
    <w:rsid w:val="009D157A"/>
    <w:rsid w:val="009D1AB4"/>
    <w:rsid w:val="009D1AFA"/>
    <w:rsid w:val="009D1F62"/>
    <w:rsid w:val="009D2BCE"/>
    <w:rsid w:val="009D2CA0"/>
    <w:rsid w:val="009D2D35"/>
    <w:rsid w:val="009D363A"/>
    <w:rsid w:val="009D3CC5"/>
    <w:rsid w:val="009D3D94"/>
    <w:rsid w:val="009D4010"/>
    <w:rsid w:val="009D46F6"/>
    <w:rsid w:val="009D485A"/>
    <w:rsid w:val="009D4D45"/>
    <w:rsid w:val="009D4E39"/>
    <w:rsid w:val="009D4F1E"/>
    <w:rsid w:val="009D529F"/>
    <w:rsid w:val="009D52E3"/>
    <w:rsid w:val="009D5881"/>
    <w:rsid w:val="009D5B69"/>
    <w:rsid w:val="009D5D27"/>
    <w:rsid w:val="009D643E"/>
    <w:rsid w:val="009D6A2B"/>
    <w:rsid w:val="009D7341"/>
    <w:rsid w:val="009D7570"/>
    <w:rsid w:val="009D7760"/>
    <w:rsid w:val="009D7E9A"/>
    <w:rsid w:val="009D7F6F"/>
    <w:rsid w:val="009E00DF"/>
    <w:rsid w:val="009E0D0D"/>
    <w:rsid w:val="009E1E42"/>
    <w:rsid w:val="009E1E94"/>
    <w:rsid w:val="009E1F75"/>
    <w:rsid w:val="009E213C"/>
    <w:rsid w:val="009E2517"/>
    <w:rsid w:val="009E25B9"/>
    <w:rsid w:val="009E2D04"/>
    <w:rsid w:val="009E3430"/>
    <w:rsid w:val="009E3B2B"/>
    <w:rsid w:val="009E4074"/>
    <w:rsid w:val="009E4143"/>
    <w:rsid w:val="009E4383"/>
    <w:rsid w:val="009E4A78"/>
    <w:rsid w:val="009E4BFA"/>
    <w:rsid w:val="009E4D18"/>
    <w:rsid w:val="009E50F6"/>
    <w:rsid w:val="009E5362"/>
    <w:rsid w:val="009E56F4"/>
    <w:rsid w:val="009E5ACB"/>
    <w:rsid w:val="009E5B41"/>
    <w:rsid w:val="009E5E6F"/>
    <w:rsid w:val="009E5FAE"/>
    <w:rsid w:val="009E6130"/>
    <w:rsid w:val="009E6929"/>
    <w:rsid w:val="009E69DD"/>
    <w:rsid w:val="009E71BA"/>
    <w:rsid w:val="009E72B8"/>
    <w:rsid w:val="009E7933"/>
    <w:rsid w:val="009E7BB2"/>
    <w:rsid w:val="009F059B"/>
    <w:rsid w:val="009F06AE"/>
    <w:rsid w:val="009F0AA6"/>
    <w:rsid w:val="009F0F80"/>
    <w:rsid w:val="009F114E"/>
    <w:rsid w:val="009F1540"/>
    <w:rsid w:val="009F19CE"/>
    <w:rsid w:val="009F1DE2"/>
    <w:rsid w:val="009F22C2"/>
    <w:rsid w:val="009F2459"/>
    <w:rsid w:val="009F2D33"/>
    <w:rsid w:val="009F2DDB"/>
    <w:rsid w:val="009F316B"/>
    <w:rsid w:val="009F3196"/>
    <w:rsid w:val="009F33B7"/>
    <w:rsid w:val="009F3F99"/>
    <w:rsid w:val="009F49A7"/>
    <w:rsid w:val="009F5642"/>
    <w:rsid w:val="009F5A42"/>
    <w:rsid w:val="009F5CCE"/>
    <w:rsid w:val="009F61AE"/>
    <w:rsid w:val="009F63CA"/>
    <w:rsid w:val="009F68E9"/>
    <w:rsid w:val="009F6BE3"/>
    <w:rsid w:val="009F6BFD"/>
    <w:rsid w:val="009F6D2C"/>
    <w:rsid w:val="009F781E"/>
    <w:rsid w:val="009F79B1"/>
    <w:rsid w:val="009F7F3D"/>
    <w:rsid w:val="009F7FEE"/>
    <w:rsid w:val="00A00278"/>
    <w:rsid w:val="00A00570"/>
    <w:rsid w:val="00A00AEC"/>
    <w:rsid w:val="00A00FC7"/>
    <w:rsid w:val="00A01211"/>
    <w:rsid w:val="00A014EE"/>
    <w:rsid w:val="00A0159D"/>
    <w:rsid w:val="00A017BB"/>
    <w:rsid w:val="00A01868"/>
    <w:rsid w:val="00A01BCA"/>
    <w:rsid w:val="00A0262C"/>
    <w:rsid w:val="00A02B1E"/>
    <w:rsid w:val="00A034D2"/>
    <w:rsid w:val="00A03B8A"/>
    <w:rsid w:val="00A03CAA"/>
    <w:rsid w:val="00A04355"/>
    <w:rsid w:val="00A0454B"/>
    <w:rsid w:val="00A04CC7"/>
    <w:rsid w:val="00A05729"/>
    <w:rsid w:val="00A063AC"/>
    <w:rsid w:val="00A0682E"/>
    <w:rsid w:val="00A06952"/>
    <w:rsid w:val="00A06C6D"/>
    <w:rsid w:val="00A076E0"/>
    <w:rsid w:val="00A07C69"/>
    <w:rsid w:val="00A10188"/>
    <w:rsid w:val="00A10586"/>
    <w:rsid w:val="00A10662"/>
    <w:rsid w:val="00A108DE"/>
    <w:rsid w:val="00A1098D"/>
    <w:rsid w:val="00A118A3"/>
    <w:rsid w:val="00A1194E"/>
    <w:rsid w:val="00A122B0"/>
    <w:rsid w:val="00A12525"/>
    <w:rsid w:val="00A12595"/>
    <w:rsid w:val="00A12770"/>
    <w:rsid w:val="00A13977"/>
    <w:rsid w:val="00A13DA6"/>
    <w:rsid w:val="00A14027"/>
    <w:rsid w:val="00A1408F"/>
    <w:rsid w:val="00A14C6B"/>
    <w:rsid w:val="00A14CD2"/>
    <w:rsid w:val="00A1551E"/>
    <w:rsid w:val="00A15A51"/>
    <w:rsid w:val="00A16445"/>
    <w:rsid w:val="00A16995"/>
    <w:rsid w:val="00A16D1C"/>
    <w:rsid w:val="00A178BF"/>
    <w:rsid w:val="00A17910"/>
    <w:rsid w:val="00A17927"/>
    <w:rsid w:val="00A17E16"/>
    <w:rsid w:val="00A2053B"/>
    <w:rsid w:val="00A207DF"/>
    <w:rsid w:val="00A21949"/>
    <w:rsid w:val="00A22876"/>
    <w:rsid w:val="00A22B35"/>
    <w:rsid w:val="00A22C55"/>
    <w:rsid w:val="00A239D3"/>
    <w:rsid w:val="00A23B22"/>
    <w:rsid w:val="00A24079"/>
    <w:rsid w:val="00A2450E"/>
    <w:rsid w:val="00A2478F"/>
    <w:rsid w:val="00A24C7D"/>
    <w:rsid w:val="00A25347"/>
    <w:rsid w:val="00A26479"/>
    <w:rsid w:val="00A26533"/>
    <w:rsid w:val="00A265EA"/>
    <w:rsid w:val="00A26693"/>
    <w:rsid w:val="00A26742"/>
    <w:rsid w:val="00A26E83"/>
    <w:rsid w:val="00A27AA5"/>
    <w:rsid w:val="00A27BDD"/>
    <w:rsid w:val="00A27C3D"/>
    <w:rsid w:val="00A27E0E"/>
    <w:rsid w:val="00A27E8A"/>
    <w:rsid w:val="00A27F95"/>
    <w:rsid w:val="00A27FC6"/>
    <w:rsid w:val="00A30196"/>
    <w:rsid w:val="00A307C0"/>
    <w:rsid w:val="00A30FC5"/>
    <w:rsid w:val="00A31019"/>
    <w:rsid w:val="00A3128D"/>
    <w:rsid w:val="00A31542"/>
    <w:rsid w:val="00A3179E"/>
    <w:rsid w:val="00A31FFD"/>
    <w:rsid w:val="00A32188"/>
    <w:rsid w:val="00A32CA2"/>
    <w:rsid w:val="00A32CD9"/>
    <w:rsid w:val="00A33095"/>
    <w:rsid w:val="00A332B2"/>
    <w:rsid w:val="00A3334E"/>
    <w:rsid w:val="00A334A1"/>
    <w:rsid w:val="00A33C25"/>
    <w:rsid w:val="00A33E55"/>
    <w:rsid w:val="00A346E6"/>
    <w:rsid w:val="00A34774"/>
    <w:rsid w:val="00A34EE4"/>
    <w:rsid w:val="00A3581E"/>
    <w:rsid w:val="00A35AE9"/>
    <w:rsid w:val="00A35E68"/>
    <w:rsid w:val="00A3602E"/>
    <w:rsid w:val="00A361B9"/>
    <w:rsid w:val="00A36272"/>
    <w:rsid w:val="00A3639E"/>
    <w:rsid w:val="00A36CE6"/>
    <w:rsid w:val="00A372C9"/>
    <w:rsid w:val="00A372EA"/>
    <w:rsid w:val="00A376D8"/>
    <w:rsid w:val="00A3792F"/>
    <w:rsid w:val="00A37CE8"/>
    <w:rsid w:val="00A37FEE"/>
    <w:rsid w:val="00A401BE"/>
    <w:rsid w:val="00A40495"/>
    <w:rsid w:val="00A41355"/>
    <w:rsid w:val="00A41477"/>
    <w:rsid w:val="00A418B1"/>
    <w:rsid w:val="00A41B2A"/>
    <w:rsid w:val="00A42110"/>
    <w:rsid w:val="00A424C6"/>
    <w:rsid w:val="00A427E0"/>
    <w:rsid w:val="00A43597"/>
    <w:rsid w:val="00A43737"/>
    <w:rsid w:val="00A439CA"/>
    <w:rsid w:val="00A4473F"/>
    <w:rsid w:val="00A44CDB"/>
    <w:rsid w:val="00A44DD0"/>
    <w:rsid w:val="00A44EEC"/>
    <w:rsid w:val="00A44F3B"/>
    <w:rsid w:val="00A44F98"/>
    <w:rsid w:val="00A45730"/>
    <w:rsid w:val="00A461E7"/>
    <w:rsid w:val="00A4639A"/>
    <w:rsid w:val="00A46ED3"/>
    <w:rsid w:val="00A47005"/>
    <w:rsid w:val="00A47210"/>
    <w:rsid w:val="00A477D8"/>
    <w:rsid w:val="00A4781E"/>
    <w:rsid w:val="00A479F3"/>
    <w:rsid w:val="00A50198"/>
    <w:rsid w:val="00A50B11"/>
    <w:rsid w:val="00A50CAD"/>
    <w:rsid w:val="00A50E29"/>
    <w:rsid w:val="00A50FA0"/>
    <w:rsid w:val="00A51160"/>
    <w:rsid w:val="00A516CF"/>
    <w:rsid w:val="00A51D8B"/>
    <w:rsid w:val="00A5258B"/>
    <w:rsid w:val="00A52B64"/>
    <w:rsid w:val="00A53199"/>
    <w:rsid w:val="00A53745"/>
    <w:rsid w:val="00A53B37"/>
    <w:rsid w:val="00A53E80"/>
    <w:rsid w:val="00A54066"/>
    <w:rsid w:val="00A5417E"/>
    <w:rsid w:val="00A54FBC"/>
    <w:rsid w:val="00A5576A"/>
    <w:rsid w:val="00A55788"/>
    <w:rsid w:val="00A55DEA"/>
    <w:rsid w:val="00A5682F"/>
    <w:rsid w:val="00A571D1"/>
    <w:rsid w:val="00A57892"/>
    <w:rsid w:val="00A57934"/>
    <w:rsid w:val="00A57D6D"/>
    <w:rsid w:val="00A57FC8"/>
    <w:rsid w:val="00A60813"/>
    <w:rsid w:val="00A6081D"/>
    <w:rsid w:val="00A60887"/>
    <w:rsid w:val="00A60901"/>
    <w:rsid w:val="00A60B80"/>
    <w:rsid w:val="00A6122F"/>
    <w:rsid w:val="00A61387"/>
    <w:rsid w:val="00A61643"/>
    <w:rsid w:val="00A616D7"/>
    <w:rsid w:val="00A6189F"/>
    <w:rsid w:val="00A618F9"/>
    <w:rsid w:val="00A61CDF"/>
    <w:rsid w:val="00A61D49"/>
    <w:rsid w:val="00A61DCF"/>
    <w:rsid w:val="00A61F90"/>
    <w:rsid w:val="00A624FE"/>
    <w:rsid w:val="00A625F5"/>
    <w:rsid w:val="00A6285B"/>
    <w:rsid w:val="00A62F99"/>
    <w:rsid w:val="00A63A47"/>
    <w:rsid w:val="00A63A76"/>
    <w:rsid w:val="00A63D50"/>
    <w:rsid w:val="00A6411C"/>
    <w:rsid w:val="00A641DD"/>
    <w:rsid w:val="00A64669"/>
    <w:rsid w:val="00A64761"/>
    <w:rsid w:val="00A64CB0"/>
    <w:rsid w:val="00A64FDC"/>
    <w:rsid w:val="00A65076"/>
    <w:rsid w:val="00A6508F"/>
    <w:rsid w:val="00A6514C"/>
    <w:rsid w:val="00A6548D"/>
    <w:rsid w:val="00A65763"/>
    <w:rsid w:val="00A65DAB"/>
    <w:rsid w:val="00A66095"/>
    <w:rsid w:val="00A665DE"/>
    <w:rsid w:val="00A665F8"/>
    <w:rsid w:val="00A66671"/>
    <w:rsid w:val="00A66C7C"/>
    <w:rsid w:val="00A66C87"/>
    <w:rsid w:val="00A66CB4"/>
    <w:rsid w:val="00A66D41"/>
    <w:rsid w:val="00A6705B"/>
    <w:rsid w:val="00A6764E"/>
    <w:rsid w:val="00A6783F"/>
    <w:rsid w:val="00A67C77"/>
    <w:rsid w:val="00A70584"/>
    <w:rsid w:val="00A7059B"/>
    <w:rsid w:val="00A70765"/>
    <w:rsid w:val="00A70A99"/>
    <w:rsid w:val="00A70ACB"/>
    <w:rsid w:val="00A7105F"/>
    <w:rsid w:val="00A713F4"/>
    <w:rsid w:val="00A71528"/>
    <w:rsid w:val="00A72162"/>
    <w:rsid w:val="00A7260D"/>
    <w:rsid w:val="00A73361"/>
    <w:rsid w:val="00A7338D"/>
    <w:rsid w:val="00A733A9"/>
    <w:rsid w:val="00A733B7"/>
    <w:rsid w:val="00A73B07"/>
    <w:rsid w:val="00A73CF5"/>
    <w:rsid w:val="00A73D18"/>
    <w:rsid w:val="00A74B34"/>
    <w:rsid w:val="00A74D23"/>
    <w:rsid w:val="00A751F5"/>
    <w:rsid w:val="00A76628"/>
    <w:rsid w:val="00A76D16"/>
    <w:rsid w:val="00A76E20"/>
    <w:rsid w:val="00A76FDA"/>
    <w:rsid w:val="00A770A2"/>
    <w:rsid w:val="00A775A1"/>
    <w:rsid w:val="00A77963"/>
    <w:rsid w:val="00A80834"/>
    <w:rsid w:val="00A808A9"/>
    <w:rsid w:val="00A80996"/>
    <w:rsid w:val="00A809C3"/>
    <w:rsid w:val="00A810B3"/>
    <w:rsid w:val="00A81397"/>
    <w:rsid w:val="00A816CA"/>
    <w:rsid w:val="00A81F2C"/>
    <w:rsid w:val="00A8297B"/>
    <w:rsid w:val="00A82D1A"/>
    <w:rsid w:val="00A82E56"/>
    <w:rsid w:val="00A82F53"/>
    <w:rsid w:val="00A830DE"/>
    <w:rsid w:val="00A835A4"/>
    <w:rsid w:val="00A83625"/>
    <w:rsid w:val="00A84088"/>
    <w:rsid w:val="00A84F3C"/>
    <w:rsid w:val="00A854DB"/>
    <w:rsid w:val="00A8559F"/>
    <w:rsid w:val="00A858AC"/>
    <w:rsid w:val="00A85C00"/>
    <w:rsid w:val="00A863A9"/>
    <w:rsid w:val="00A86412"/>
    <w:rsid w:val="00A86CAE"/>
    <w:rsid w:val="00A86F3A"/>
    <w:rsid w:val="00A87405"/>
    <w:rsid w:val="00A874F8"/>
    <w:rsid w:val="00A87503"/>
    <w:rsid w:val="00A90C27"/>
    <w:rsid w:val="00A90C6E"/>
    <w:rsid w:val="00A90ECE"/>
    <w:rsid w:val="00A90FD1"/>
    <w:rsid w:val="00A912C7"/>
    <w:rsid w:val="00A91564"/>
    <w:rsid w:val="00A9162F"/>
    <w:rsid w:val="00A91787"/>
    <w:rsid w:val="00A919AD"/>
    <w:rsid w:val="00A92758"/>
    <w:rsid w:val="00A92913"/>
    <w:rsid w:val="00A92952"/>
    <w:rsid w:val="00A929A5"/>
    <w:rsid w:val="00A92E11"/>
    <w:rsid w:val="00A92F9C"/>
    <w:rsid w:val="00A93E0D"/>
    <w:rsid w:val="00A93FF3"/>
    <w:rsid w:val="00A943A3"/>
    <w:rsid w:val="00A94685"/>
    <w:rsid w:val="00A94AEB"/>
    <w:rsid w:val="00A9522A"/>
    <w:rsid w:val="00A9544A"/>
    <w:rsid w:val="00A955A5"/>
    <w:rsid w:val="00A95610"/>
    <w:rsid w:val="00A95DD3"/>
    <w:rsid w:val="00A96428"/>
    <w:rsid w:val="00A965D0"/>
    <w:rsid w:val="00A96821"/>
    <w:rsid w:val="00A96BCA"/>
    <w:rsid w:val="00A97054"/>
    <w:rsid w:val="00A972E5"/>
    <w:rsid w:val="00A97766"/>
    <w:rsid w:val="00A9776D"/>
    <w:rsid w:val="00A979AF"/>
    <w:rsid w:val="00AA00C8"/>
    <w:rsid w:val="00AA0EA3"/>
    <w:rsid w:val="00AA0F80"/>
    <w:rsid w:val="00AA10EA"/>
    <w:rsid w:val="00AA1474"/>
    <w:rsid w:val="00AA15E2"/>
    <w:rsid w:val="00AA1B69"/>
    <w:rsid w:val="00AA1FF2"/>
    <w:rsid w:val="00AA2106"/>
    <w:rsid w:val="00AA228D"/>
    <w:rsid w:val="00AA23AE"/>
    <w:rsid w:val="00AA2568"/>
    <w:rsid w:val="00AA3116"/>
    <w:rsid w:val="00AA39A5"/>
    <w:rsid w:val="00AA3F9A"/>
    <w:rsid w:val="00AA3FBF"/>
    <w:rsid w:val="00AA4134"/>
    <w:rsid w:val="00AA447B"/>
    <w:rsid w:val="00AA47D4"/>
    <w:rsid w:val="00AA4CFC"/>
    <w:rsid w:val="00AA5AC9"/>
    <w:rsid w:val="00AA5F38"/>
    <w:rsid w:val="00AA6513"/>
    <w:rsid w:val="00AA6827"/>
    <w:rsid w:val="00AA70F2"/>
    <w:rsid w:val="00AA7591"/>
    <w:rsid w:val="00AA7DD3"/>
    <w:rsid w:val="00AA7F02"/>
    <w:rsid w:val="00AB01DE"/>
    <w:rsid w:val="00AB078F"/>
    <w:rsid w:val="00AB0D80"/>
    <w:rsid w:val="00AB1488"/>
    <w:rsid w:val="00AB14BF"/>
    <w:rsid w:val="00AB15D0"/>
    <w:rsid w:val="00AB1AAC"/>
    <w:rsid w:val="00AB1E90"/>
    <w:rsid w:val="00AB1F1D"/>
    <w:rsid w:val="00AB204F"/>
    <w:rsid w:val="00AB2458"/>
    <w:rsid w:val="00AB2CE3"/>
    <w:rsid w:val="00AB2D16"/>
    <w:rsid w:val="00AB2DF0"/>
    <w:rsid w:val="00AB3D82"/>
    <w:rsid w:val="00AB448A"/>
    <w:rsid w:val="00AB4955"/>
    <w:rsid w:val="00AB4A13"/>
    <w:rsid w:val="00AB4A40"/>
    <w:rsid w:val="00AB4BAA"/>
    <w:rsid w:val="00AB4E58"/>
    <w:rsid w:val="00AB50CD"/>
    <w:rsid w:val="00AB516E"/>
    <w:rsid w:val="00AB5544"/>
    <w:rsid w:val="00AB589B"/>
    <w:rsid w:val="00AB59A7"/>
    <w:rsid w:val="00AB5B5A"/>
    <w:rsid w:val="00AB6953"/>
    <w:rsid w:val="00AB69CF"/>
    <w:rsid w:val="00AB6D55"/>
    <w:rsid w:val="00AB7264"/>
    <w:rsid w:val="00AB73D5"/>
    <w:rsid w:val="00AB75FC"/>
    <w:rsid w:val="00AB77C2"/>
    <w:rsid w:val="00AB78DA"/>
    <w:rsid w:val="00AB7E19"/>
    <w:rsid w:val="00AB7E7F"/>
    <w:rsid w:val="00AC1775"/>
    <w:rsid w:val="00AC1D3B"/>
    <w:rsid w:val="00AC21E9"/>
    <w:rsid w:val="00AC330A"/>
    <w:rsid w:val="00AC3C56"/>
    <w:rsid w:val="00AC483B"/>
    <w:rsid w:val="00AC4B28"/>
    <w:rsid w:val="00AC4BB7"/>
    <w:rsid w:val="00AC4E24"/>
    <w:rsid w:val="00AC517C"/>
    <w:rsid w:val="00AC52C8"/>
    <w:rsid w:val="00AC5B3F"/>
    <w:rsid w:val="00AC5DBA"/>
    <w:rsid w:val="00AC5DF0"/>
    <w:rsid w:val="00AC6735"/>
    <w:rsid w:val="00AC6C80"/>
    <w:rsid w:val="00AC6FFF"/>
    <w:rsid w:val="00AD00EA"/>
    <w:rsid w:val="00AD0636"/>
    <w:rsid w:val="00AD06EA"/>
    <w:rsid w:val="00AD0845"/>
    <w:rsid w:val="00AD0CAF"/>
    <w:rsid w:val="00AD0FCA"/>
    <w:rsid w:val="00AD14B9"/>
    <w:rsid w:val="00AD16AA"/>
    <w:rsid w:val="00AD17DB"/>
    <w:rsid w:val="00AD218B"/>
    <w:rsid w:val="00AD25AD"/>
    <w:rsid w:val="00AD2C6C"/>
    <w:rsid w:val="00AD324A"/>
    <w:rsid w:val="00AD3296"/>
    <w:rsid w:val="00AD3352"/>
    <w:rsid w:val="00AD36A1"/>
    <w:rsid w:val="00AD3A11"/>
    <w:rsid w:val="00AD3A9B"/>
    <w:rsid w:val="00AD46F9"/>
    <w:rsid w:val="00AD47DE"/>
    <w:rsid w:val="00AD5237"/>
    <w:rsid w:val="00AD56A4"/>
    <w:rsid w:val="00AD62DA"/>
    <w:rsid w:val="00AD63A5"/>
    <w:rsid w:val="00AD6437"/>
    <w:rsid w:val="00AD6584"/>
    <w:rsid w:val="00AD67B7"/>
    <w:rsid w:val="00AD67D4"/>
    <w:rsid w:val="00AD6CDA"/>
    <w:rsid w:val="00AD6EAF"/>
    <w:rsid w:val="00AD78A0"/>
    <w:rsid w:val="00AD7C4B"/>
    <w:rsid w:val="00AD7EF8"/>
    <w:rsid w:val="00AD7FB9"/>
    <w:rsid w:val="00AE01B3"/>
    <w:rsid w:val="00AE033C"/>
    <w:rsid w:val="00AE0461"/>
    <w:rsid w:val="00AE0AEC"/>
    <w:rsid w:val="00AE0DB1"/>
    <w:rsid w:val="00AE1242"/>
    <w:rsid w:val="00AE15F9"/>
    <w:rsid w:val="00AE1E7F"/>
    <w:rsid w:val="00AE2275"/>
    <w:rsid w:val="00AE2A83"/>
    <w:rsid w:val="00AE2D30"/>
    <w:rsid w:val="00AE2FF8"/>
    <w:rsid w:val="00AE3097"/>
    <w:rsid w:val="00AE335C"/>
    <w:rsid w:val="00AE3813"/>
    <w:rsid w:val="00AE4322"/>
    <w:rsid w:val="00AE43C5"/>
    <w:rsid w:val="00AE45AD"/>
    <w:rsid w:val="00AE49F9"/>
    <w:rsid w:val="00AE4C64"/>
    <w:rsid w:val="00AE4E59"/>
    <w:rsid w:val="00AE585B"/>
    <w:rsid w:val="00AE5C6D"/>
    <w:rsid w:val="00AE5E49"/>
    <w:rsid w:val="00AE60E7"/>
    <w:rsid w:val="00AE6711"/>
    <w:rsid w:val="00AE6BF9"/>
    <w:rsid w:val="00AE7036"/>
    <w:rsid w:val="00AE7037"/>
    <w:rsid w:val="00AF0046"/>
    <w:rsid w:val="00AF094B"/>
    <w:rsid w:val="00AF12C7"/>
    <w:rsid w:val="00AF16A1"/>
    <w:rsid w:val="00AF192D"/>
    <w:rsid w:val="00AF1C71"/>
    <w:rsid w:val="00AF1EFC"/>
    <w:rsid w:val="00AF225E"/>
    <w:rsid w:val="00AF2968"/>
    <w:rsid w:val="00AF2B47"/>
    <w:rsid w:val="00AF32C2"/>
    <w:rsid w:val="00AF3529"/>
    <w:rsid w:val="00AF397E"/>
    <w:rsid w:val="00AF4786"/>
    <w:rsid w:val="00AF4D7D"/>
    <w:rsid w:val="00AF4EEC"/>
    <w:rsid w:val="00AF5373"/>
    <w:rsid w:val="00AF56EA"/>
    <w:rsid w:val="00AF5A1A"/>
    <w:rsid w:val="00AF5B49"/>
    <w:rsid w:val="00AF64F3"/>
    <w:rsid w:val="00AF6E76"/>
    <w:rsid w:val="00AF7037"/>
    <w:rsid w:val="00AF71F9"/>
    <w:rsid w:val="00AF7AD1"/>
    <w:rsid w:val="00AF7DAA"/>
    <w:rsid w:val="00AF7F41"/>
    <w:rsid w:val="00B00237"/>
    <w:rsid w:val="00B006B6"/>
    <w:rsid w:val="00B00EAF"/>
    <w:rsid w:val="00B00F07"/>
    <w:rsid w:val="00B00F94"/>
    <w:rsid w:val="00B015B1"/>
    <w:rsid w:val="00B015DF"/>
    <w:rsid w:val="00B01A36"/>
    <w:rsid w:val="00B0200F"/>
    <w:rsid w:val="00B0209A"/>
    <w:rsid w:val="00B02136"/>
    <w:rsid w:val="00B02321"/>
    <w:rsid w:val="00B02471"/>
    <w:rsid w:val="00B0265F"/>
    <w:rsid w:val="00B030A8"/>
    <w:rsid w:val="00B0359A"/>
    <w:rsid w:val="00B03C4A"/>
    <w:rsid w:val="00B04293"/>
    <w:rsid w:val="00B042C0"/>
    <w:rsid w:val="00B04484"/>
    <w:rsid w:val="00B045F3"/>
    <w:rsid w:val="00B04712"/>
    <w:rsid w:val="00B0498C"/>
    <w:rsid w:val="00B04D72"/>
    <w:rsid w:val="00B05366"/>
    <w:rsid w:val="00B0544A"/>
    <w:rsid w:val="00B0578D"/>
    <w:rsid w:val="00B0588C"/>
    <w:rsid w:val="00B05928"/>
    <w:rsid w:val="00B05EB5"/>
    <w:rsid w:val="00B060CC"/>
    <w:rsid w:val="00B0611D"/>
    <w:rsid w:val="00B0615F"/>
    <w:rsid w:val="00B0651C"/>
    <w:rsid w:val="00B0671F"/>
    <w:rsid w:val="00B06861"/>
    <w:rsid w:val="00B068B3"/>
    <w:rsid w:val="00B06C01"/>
    <w:rsid w:val="00B06DF9"/>
    <w:rsid w:val="00B06F72"/>
    <w:rsid w:val="00B070F0"/>
    <w:rsid w:val="00B0714E"/>
    <w:rsid w:val="00B076D2"/>
    <w:rsid w:val="00B07C5F"/>
    <w:rsid w:val="00B10104"/>
    <w:rsid w:val="00B105D0"/>
    <w:rsid w:val="00B108EA"/>
    <w:rsid w:val="00B109CD"/>
    <w:rsid w:val="00B10B38"/>
    <w:rsid w:val="00B10BB7"/>
    <w:rsid w:val="00B11656"/>
    <w:rsid w:val="00B11659"/>
    <w:rsid w:val="00B118F3"/>
    <w:rsid w:val="00B11942"/>
    <w:rsid w:val="00B11C5C"/>
    <w:rsid w:val="00B11E50"/>
    <w:rsid w:val="00B12075"/>
    <w:rsid w:val="00B1214A"/>
    <w:rsid w:val="00B1273C"/>
    <w:rsid w:val="00B12C84"/>
    <w:rsid w:val="00B12EE5"/>
    <w:rsid w:val="00B134D3"/>
    <w:rsid w:val="00B1354E"/>
    <w:rsid w:val="00B13AD7"/>
    <w:rsid w:val="00B14074"/>
    <w:rsid w:val="00B144FF"/>
    <w:rsid w:val="00B1470C"/>
    <w:rsid w:val="00B14A23"/>
    <w:rsid w:val="00B14F02"/>
    <w:rsid w:val="00B1504A"/>
    <w:rsid w:val="00B15622"/>
    <w:rsid w:val="00B160B8"/>
    <w:rsid w:val="00B1612A"/>
    <w:rsid w:val="00B168F5"/>
    <w:rsid w:val="00B17579"/>
    <w:rsid w:val="00B17714"/>
    <w:rsid w:val="00B17916"/>
    <w:rsid w:val="00B179F2"/>
    <w:rsid w:val="00B17BBB"/>
    <w:rsid w:val="00B200F3"/>
    <w:rsid w:val="00B201A6"/>
    <w:rsid w:val="00B20282"/>
    <w:rsid w:val="00B20909"/>
    <w:rsid w:val="00B20BB1"/>
    <w:rsid w:val="00B2114F"/>
    <w:rsid w:val="00B2192D"/>
    <w:rsid w:val="00B21F0D"/>
    <w:rsid w:val="00B22164"/>
    <w:rsid w:val="00B222B2"/>
    <w:rsid w:val="00B22774"/>
    <w:rsid w:val="00B22DBD"/>
    <w:rsid w:val="00B22F3B"/>
    <w:rsid w:val="00B23041"/>
    <w:rsid w:val="00B23C14"/>
    <w:rsid w:val="00B23F5F"/>
    <w:rsid w:val="00B243F7"/>
    <w:rsid w:val="00B2451A"/>
    <w:rsid w:val="00B24680"/>
    <w:rsid w:val="00B246F1"/>
    <w:rsid w:val="00B24A03"/>
    <w:rsid w:val="00B24D65"/>
    <w:rsid w:val="00B24DA2"/>
    <w:rsid w:val="00B24F29"/>
    <w:rsid w:val="00B2526B"/>
    <w:rsid w:val="00B254BF"/>
    <w:rsid w:val="00B25E67"/>
    <w:rsid w:val="00B2669E"/>
    <w:rsid w:val="00B26FF5"/>
    <w:rsid w:val="00B27135"/>
    <w:rsid w:val="00B27328"/>
    <w:rsid w:val="00B27774"/>
    <w:rsid w:val="00B278B7"/>
    <w:rsid w:val="00B27C09"/>
    <w:rsid w:val="00B30120"/>
    <w:rsid w:val="00B30126"/>
    <w:rsid w:val="00B305CB"/>
    <w:rsid w:val="00B30F75"/>
    <w:rsid w:val="00B310AA"/>
    <w:rsid w:val="00B310CA"/>
    <w:rsid w:val="00B3116B"/>
    <w:rsid w:val="00B315DE"/>
    <w:rsid w:val="00B317EA"/>
    <w:rsid w:val="00B31949"/>
    <w:rsid w:val="00B32361"/>
    <w:rsid w:val="00B32462"/>
    <w:rsid w:val="00B32601"/>
    <w:rsid w:val="00B328F8"/>
    <w:rsid w:val="00B32BA6"/>
    <w:rsid w:val="00B32DBF"/>
    <w:rsid w:val="00B330FE"/>
    <w:rsid w:val="00B331D4"/>
    <w:rsid w:val="00B33424"/>
    <w:rsid w:val="00B33A82"/>
    <w:rsid w:val="00B34088"/>
    <w:rsid w:val="00B34458"/>
    <w:rsid w:val="00B3463D"/>
    <w:rsid w:val="00B34912"/>
    <w:rsid w:val="00B3546E"/>
    <w:rsid w:val="00B3551B"/>
    <w:rsid w:val="00B35639"/>
    <w:rsid w:val="00B35823"/>
    <w:rsid w:val="00B35BA6"/>
    <w:rsid w:val="00B35D5E"/>
    <w:rsid w:val="00B3611F"/>
    <w:rsid w:val="00B36668"/>
    <w:rsid w:val="00B36E87"/>
    <w:rsid w:val="00B36EB3"/>
    <w:rsid w:val="00B37172"/>
    <w:rsid w:val="00B37177"/>
    <w:rsid w:val="00B3723E"/>
    <w:rsid w:val="00B3783E"/>
    <w:rsid w:val="00B379F9"/>
    <w:rsid w:val="00B37B8C"/>
    <w:rsid w:val="00B4039B"/>
    <w:rsid w:val="00B404D2"/>
    <w:rsid w:val="00B408F5"/>
    <w:rsid w:val="00B40BC5"/>
    <w:rsid w:val="00B40E3F"/>
    <w:rsid w:val="00B4105B"/>
    <w:rsid w:val="00B413F6"/>
    <w:rsid w:val="00B416AD"/>
    <w:rsid w:val="00B417F5"/>
    <w:rsid w:val="00B41BF3"/>
    <w:rsid w:val="00B41C4A"/>
    <w:rsid w:val="00B4247D"/>
    <w:rsid w:val="00B426B8"/>
    <w:rsid w:val="00B42C58"/>
    <w:rsid w:val="00B43235"/>
    <w:rsid w:val="00B43CC6"/>
    <w:rsid w:val="00B43CD4"/>
    <w:rsid w:val="00B43F8E"/>
    <w:rsid w:val="00B44149"/>
    <w:rsid w:val="00B44288"/>
    <w:rsid w:val="00B44573"/>
    <w:rsid w:val="00B4459F"/>
    <w:rsid w:val="00B446F7"/>
    <w:rsid w:val="00B44795"/>
    <w:rsid w:val="00B4511D"/>
    <w:rsid w:val="00B45227"/>
    <w:rsid w:val="00B456AB"/>
    <w:rsid w:val="00B458C2"/>
    <w:rsid w:val="00B46040"/>
    <w:rsid w:val="00B4605A"/>
    <w:rsid w:val="00B46983"/>
    <w:rsid w:val="00B469D2"/>
    <w:rsid w:val="00B4769E"/>
    <w:rsid w:val="00B47813"/>
    <w:rsid w:val="00B47D36"/>
    <w:rsid w:val="00B500C0"/>
    <w:rsid w:val="00B506A2"/>
    <w:rsid w:val="00B507C9"/>
    <w:rsid w:val="00B513EE"/>
    <w:rsid w:val="00B5158A"/>
    <w:rsid w:val="00B51A08"/>
    <w:rsid w:val="00B51F9D"/>
    <w:rsid w:val="00B521BA"/>
    <w:rsid w:val="00B52502"/>
    <w:rsid w:val="00B526B5"/>
    <w:rsid w:val="00B528C3"/>
    <w:rsid w:val="00B52AF0"/>
    <w:rsid w:val="00B52AF6"/>
    <w:rsid w:val="00B52B87"/>
    <w:rsid w:val="00B52C83"/>
    <w:rsid w:val="00B52F8E"/>
    <w:rsid w:val="00B53130"/>
    <w:rsid w:val="00B53278"/>
    <w:rsid w:val="00B536A0"/>
    <w:rsid w:val="00B53990"/>
    <w:rsid w:val="00B539EE"/>
    <w:rsid w:val="00B53B48"/>
    <w:rsid w:val="00B53CA3"/>
    <w:rsid w:val="00B542EF"/>
    <w:rsid w:val="00B542FF"/>
    <w:rsid w:val="00B54338"/>
    <w:rsid w:val="00B545D3"/>
    <w:rsid w:val="00B5460B"/>
    <w:rsid w:val="00B5487B"/>
    <w:rsid w:val="00B54940"/>
    <w:rsid w:val="00B54993"/>
    <w:rsid w:val="00B54B20"/>
    <w:rsid w:val="00B54F23"/>
    <w:rsid w:val="00B55763"/>
    <w:rsid w:val="00B55E7B"/>
    <w:rsid w:val="00B56240"/>
    <w:rsid w:val="00B56284"/>
    <w:rsid w:val="00B57080"/>
    <w:rsid w:val="00B574D9"/>
    <w:rsid w:val="00B57790"/>
    <w:rsid w:val="00B579F5"/>
    <w:rsid w:val="00B60149"/>
    <w:rsid w:val="00B6017D"/>
    <w:rsid w:val="00B60260"/>
    <w:rsid w:val="00B60715"/>
    <w:rsid w:val="00B60A04"/>
    <w:rsid w:val="00B60BDF"/>
    <w:rsid w:val="00B611D9"/>
    <w:rsid w:val="00B61256"/>
    <w:rsid w:val="00B6151B"/>
    <w:rsid w:val="00B6166B"/>
    <w:rsid w:val="00B617C8"/>
    <w:rsid w:val="00B61C74"/>
    <w:rsid w:val="00B61D9C"/>
    <w:rsid w:val="00B62080"/>
    <w:rsid w:val="00B63A3F"/>
    <w:rsid w:val="00B6441B"/>
    <w:rsid w:val="00B6505A"/>
    <w:rsid w:val="00B658CD"/>
    <w:rsid w:val="00B65A02"/>
    <w:rsid w:val="00B66195"/>
    <w:rsid w:val="00B6627E"/>
    <w:rsid w:val="00B66740"/>
    <w:rsid w:val="00B6684E"/>
    <w:rsid w:val="00B66F1D"/>
    <w:rsid w:val="00B672BC"/>
    <w:rsid w:val="00B67307"/>
    <w:rsid w:val="00B6758C"/>
    <w:rsid w:val="00B6785F"/>
    <w:rsid w:val="00B67EC2"/>
    <w:rsid w:val="00B70844"/>
    <w:rsid w:val="00B70ED2"/>
    <w:rsid w:val="00B71864"/>
    <w:rsid w:val="00B71B7B"/>
    <w:rsid w:val="00B71E4F"/>
    <w:rsid w:val="00B721C0"/>
    <w:rsid w:val="00B722B0"/>
    <w:rsid w:val="00B736C2"/>
    <w:rsid w:val="00B73C10"/>
    <w:rsid w:val="00B73EBB"/>
    <w:rsid w:val="00B740C7"/>
    <w:rsid w:val="00B74453"/>
    <w:rsid w:val="00B745E3"/>
    <w:rsid w:val="00B7521C"/>
    <w:rsid w:val="00B75A7A"/>
    <w:rsid w:val="00B75F84"/>
    <w:rsid w:val="00B75FD6"/>
    <w:rsid w:val="00B76375"/>
    <w:rsid w:val="00B763C3"/>
    <w:rsid w:val="00B763E1"/>
    <w:rsid w:val="00B7671C"/>
    <w:rsid w:val="00B771B8"/>
    <w:rsid w:val="00B7749F"/>
    <w:rsid w:val="00B77634"/>
    <w:rsid w:val="00B8017D"/>
    <w:rsid w:val="00B804B6"/>
    <w:rsid w:val="00B80769"/>
    <w:rsid w:val="00B80915"/>
    <w:rsid w:val="00B80AA9"/>
    <w:rsid w:val="00B810FA"/>
    <w:rsid w:val="00B811A8"/>
    <w:rsid w:val="00B81623"/>
    <w:rsid w:val="00B8182B"/>
    <w:rsid w:val="00B81A4C"/>
    <w:rsid w:val="00B825EF"/>
    <w:rsid w:val="00B828C8"/>
    <w:rsid w:val="00B83DEF"/>
    <w:rsid w:val="00B84029"/>
    <w:rsid w:val="00B8471D"/>
    <w:rsid w:val="00B8472F"/>
    <w:rsid w:val="00B8476C"/>
    <w:rsid w:val="00B8485E"/>
    <w:rsid w:val="00B84ECB"/>
    <w:rsid w:val="00B84F87"/>
    <w:rsid w:val="00B85A00"/>
    <w:rsid w:val="00B85B5E"/>
    <w:rsid w:val="00B85BC3"/>
    <w:rsid w:val="00B85BC6"/>
    <w:rsid w:val="00B86865"/>
    <w:rsid w:val="00B869E3"/>
    <w:rsid w:val="00B8744F"/>
    <w:rsid w:val="00B87450"/>
    <w:rsid w:val="00B87785"/>
    <w:rsid w:val="00B87800"/>
    <w:rsid w:val="00B87997"/>
    <w:rsid w:val="00B90275"/>
    <w:rsid w:val="00B9130E"/>
    <w:rsid w:val="00B916D6"/>
    <w:rsid w:val="00B9187E"/>
    <w:rsid w:val="00B91BC6"/>
    <w:rsid w:val="00B91E54"/>
    <w:rsid w:val="00B92587"/>
    <w:rsid w:val="00B92B6D"/>
    <w:rsid w:val="00B92DC6"/>
    <w:rsid w:val="00B92DE1"/>
    <w:rsid w:val="00B93188"/>
    <w:rsid w:val="00B931BC"/>
    <w:rsid w:val="00B937D7"/>
    <w:rsid w:val="00B93B74"/>
    <w:rsid w:val="00B93C72"/>
    <w:rsid w:val="00B93EB2"/>
    <w:rsid w:val="00B94080"/>
    <w:rsid w:val="00B9421B"/>
    <w:rsid w:val="00B9466C"/>
    <w:rsid w:val="00B94A35"/>
    <w:rsid w:val="00B94C9C"/>
    <w:rsid w:val="00B94E8B"/>
    <w:rsid w:val="00B9554A"/>
    <w:rsid w:val="00B9556A"/>
    <w:rsid w:val="00B955D8"/>
    <w:rsid w:val="00B956D3"/>
    <w:rsid w:val="00B95C16"/>
    <w:rsid w:val="00B9608E"/>
    <w:rsid w:val="00B96303"/>
    <w:rsid w:val="00B96514"/>
    <w:rsid w:val="00B96D7C"/>
    <w:rsid w:val="00B96D80"/>
    <w:rsid w:val="00B96E31"/>
    <w:rsid w:val="00B96F50"/>
    <w:rsid w:val="00B97B23"/>
    <w:rsid w:val="00B97BEA"/>
    <w:rsid w:val="00BA00F4"/>
    <w:rsid w:val="00BA05E7"/>
    <w:rsid w:val="00BA0752"/>
    <w:rsid w:val="00BA0B0C"/>
    <w:rsid w:val="00BA0BCB"/>
    <w:rsid w:val="00BA0F12"/>
    <w:rsid w:val="00BA164E"/>
    <w:rsid w:val="00BA1AB4"/>
    <w:rsid w:val="00BA1BD7"/>
    <w:rsid w:val="00BA20F8"/>
    <w:rsid w:val="00BA24CA"/>
    <w:rsid w:val="00BA2509"/>
    <w:rsid w:val="00BA27D9"/>
    <w:rsid w:val="00BA2AF4"/>
    <w:rsid w:val="00BA2F7F"/>
    <w:rsid w:val="00BA32FA"/>
    <w:rsid w:val="00BA35BD"/>
    <w:rsid w:val="00BA3719"/>
    <w:rsid w:val="00BA3B57"/>
    <w:rsid w:val="00BA4A9D"/>
    <w:rsid w:val="00BA4B11"/>
    <w:rsid w:val="00BA5860"/>
    <w:rsid w:val="00BA5C89"/>
    <w:rsid w:val="00BA6770"/>
    <w:rsid w:val="00BA68E2"/>
    <w:rsid w:val="00BA6A31"/>
    <w:rsid w:val="00BA6DF6"/>
    <w:rsid w:val="00BB02ED"/>
    <w:rsid w:val="00BB05F4"/>
    <w:rsid w:val="00BB0BC7"/>
    <w:rsid w:val="00BB1510"/>
    <w:rsid w:val="00BB18AF"/>
    <w:rsid w:val="00BB190D"/>
    <w:rsid w:val="00BB1B7F"/>
    <w:rsid w:val="00BB1DCD"/>
    <w:rsid w:val="00BB23E7"/>
    <w:rsid w:val="00BB2C4E"/>
    <w:rsid w:val="00BB2D80"/>
    <w:rsid w:val="00BB2DBD"/>
    <w:rsid w:val="00BB3467"/>
    <w:rsid w:val="00BB3578"/>
    <w:rsid w:val="00BB3C6A"/>
    <w:rsid w:val="00BB43FD"/>
    <w:rsid w:val="00BB45E5"/>
    <w:rsid w:val="00BB4979"/>
    <w:rsid w:val="00BB57AE"/>
    <w:rsid w:val="00BB58F9"/>
    <w:rsid w:val="00BB5AC9"/>
    <w:rsid w:val="00BB5C7F"/>
    <w:rsid w:val="00BB61D5"/>
    <w:rsid w:val="00BB626A"/>
    <w:rsid w:val="00BB655B"/>
    <w:rsid w:val="00BB6639"/>
    <w:rsid w:val="00BB6836"/>
    <w:rsid w:val="00BB6E88"/>
    <w:rsid w:val="00BB74B8"/>
    <w:rsid w:val="00BB7B1D"/>
    <w:rsid w:val="00BB7C05"/>
    <w:rsid w:val="00BB7C58"/>
    <w:rsid w:val="00BC0BD6"/>
    <w:rsid w:val="00BC0DFF"/>
    <w:rsid w:val="00BC13FE"/>
    <w:rsid w:val="00BC1431"/>
    <w:rsid w:val="00BC156D"/>
    <w:rsid w:val="00BC268A"/>
    <w:rsid w:val="00BC2770"/>
    <w:rsid w:val="00BC2B73"/>
    <w:rsid w:val="00BC303B"/>
    <w:rsid w:val="00BC3196"/>
    <w:rsid w:val="00BC37F4"/>
    <w:rsid w:val="00BC3851"/>
    <w:rsid w:val="00BC4210"/>
    <w:rsid w:val="00BC47DF"/>
    <w:rsid w:val="00BC4F65"/>
    <w:rsid w:val="00BC5453"/>
    <w:rsid w:val="00BC55FB"/>
    <w:rsid w:val="00BC5779"/>
    <w:rsid w:val="00BC59A5"/>
    <w:rsid w:val="00BC5B31"/>
    <w:rsid w:val="00BC677D"/>
    <w:rsid w:val="00BC6828"/>
    <w:rsid w:val="00BD0B03"/>
    <w:rsid w:val="00BD0BA2"/>
    <w:rsid w:val="00BD0CF8"/>
    <w:rsid w:val="00BD0EF0"/>
    <w:rsid w:val="00BD0FC6"/>
    <w:rsid w:val="00BD12CB"/>
    <w:rsid w:val="00BD1530"/>
    <w:rsid w:val="00BD1B53"/>
    <w:rsid w:val="00BD24D2"/>
    <w:rsid w:val="00BD2769"/>
    <w:rsid w:val="00BD3186"/>
    <w:rsid w:val="00BD3630"/>
    <w:rsid w:val="00BD367C"/>
    <w:rsid w:val="00BD37BE"/>
    <w:rsid w:val="00BD3B7F"/>
    <w:rsid w:val="00BD41D0"/>
    <w:rsid w:val="00BD4407"/>
    <w:rsid w:val="00BD4B13"/>
    <w:rsid w:val="00BD4C3D"/>
    <w:rsid w:val="00BD4CFA"/>
    <w:rsid w:val="00BD4F5A"/>
    <w:rsid w:val="00BD53BB"/>
    <w:rsid w:val="00BD54F7"/>
    <w:rsid w:val="00BD5570"/>
    <w:rsid w:val="00BD5ED0"/>
    <w:rsid w:val="00BD5F8E"/>
    <w:rsid w:val="00BD601E"/>
    <w:rsid w:val="00BD6A62"/>
    <w:rsid w:val="00BD6D18"/>
    <w:rsid w:val="00BD6FF1"/>
    <w:rsid w:val="00BD7FE9"/>
    <w:rsid w:val="00BE0218"/>
    <w:rsid w:val="00BE02E1"/>
    <w:rsid w:val="00BE089B"/>
    <w:rsid w:val="00BE0916"/>
    <w:rsid w:val="00BE0CFC"/>
    <w:rsid w:val="00BE0DCF"/>
    <w:rsid w:val="00BE0FD0"/>
    <w:rsid w:val="00BE196C"/>
    <w:rsid w:val="00BE1FE5"/>
    <w:rsid w:val="00BE205C"/>
    <w:rsid w:val="00BE236C"/>
    <w:rsid w:val="00BE289D"/>
    <w:rsid w:val="00BE2B63"/>
    <w:rsid w:val="00BE31A8"/>
    <w:rsid w:val="00BE329A"/>
    <w:rsid w:val="00BE38F0"/>
    <w:rsid w:val="00BE3D19"/>
    <w:rsid w:val="00BE419C"/>
    <w:rsid w:val="00BE4257"/>
    <w:rsid w:val="00BE50F1"/>
    <w:rsid w:val="00BE5F76"/>
    <w:rsid w:val="00BE63D6"/>
    <w:rsid w:val="00BE63FD"/>
    <w:rsid w:val="00BE69CE"/>
    <w:rsid w:val="00BE6A41"/>
    <w:rsid w:val="00BE6F22"/>
    <w:rsid w:val="00BE78BC"/>
    <w:rsid w:val="00BE7DDA"/>
    <w:rsid w:val="00BF0264"/>
    <w:rsid w:val="00BF12ED"/>
    <w:rsid w:val="00BF1315"/>
    <w:rsid w:val="00BF1595"/>
    <w:rsid w:val="00BF2482"/>
    <w:rsid w:val="00BF256F"/>
    <w:rsid w:val="00BF2C4A"/>
    <w:rsid w:val="00BF2CE2"/>
    <w:rsid w:val="00BF2E89"/>
    <w:rsid w:val="00BF304A"/>
    <w:rsid w:val="00BF31D6"/>
    <w:rsid w:val="00BF3680"/>
    <w:rsid w:val="00BF3A1A"/>
    <w:rsid w:val="00BF3DED"/>
    <w:rsid w:val="00BF410F"/>
    <w:rsid w:val="00BF498E"/>
    <w:rsid w:val="00BF51EB"/>
    <w:rsid w:val="00BF529A"/>
    <w:rsid w:val="00BF55F1"/>
    <w:rsid w:val="00BF5AA8"/>
    <w:rsid w:val="00BF60DA"/>
    <w:rsid w:val="00BF614F"/>
    <w:rsid w:val="00BF66F0"/>
    <w:rsid w:val="00BF6E75"/>
    <w:rsid w:val="00BF7BA0"/>
    <w:rsid w:val="00BF7EE2"/>
    <w:rsid w:val="00C00371"/>
    <w:rsid w:val="00C004FE"/>
    <w:rsid w:val="00C00BDC"/>
    <w:rsid w:val="00C00D3A"/>
    <w:rsid w:val="00C00D3D"/>
    <w:rsid w:val="00C00D4A"/>
    <w:rsid w:val="00C00ED1"/>
    <w:rsid w:val="00C014EB"/>
    <w:rsid w:val="00C014EE"/>
    <w:rsid w:val="00C01B86"/>
    <w:rsid w:val="00C02212"/>
    <w:rsid w:val="00C024BC"/>
    <w:rsid w:val="00C02F26"/>
    <w:rsid w:val="00C03225"/>
    <w:rsid w:val="00C033F2"/>
    <w:rsid w:val="00C034C7"/>
    <w:rsid w:val="00C03889"/>
    <w:rsid w:val="00C03B8E"/>
    <w:rsid w:val="00C03EE5"/>
    <w:rsid w:val="00C04744"/>
    <w:rsid w:val="00C04787"/>
    <w:rsid w:val="00C048AA"/>
    <w:rsid w:val="00C048E8"/>
    <w:rsid w:val="00C04E3B"/>
    <w:rsid w:val="00C05028"/>
    <w:rsid w:val="00C0568F"/>
    <w:rsid w:val="00C05A7B"/>
    <w:rsid w:val="00C05BA6"/>
    <w:rsid w:val="00C05DE2"/>
    <w:rsid w:val="00C0691C"/>
    <w:rsid w:val="00C0708C"/>
    <w:rsid w:val="00C071E2"/>
    <w:rsid w:val="00C07288"/>
    <w:rsid w:val="00C0742E"/>
    <w:rsid w:val="00C07494"/>
    <w:rsid w:val="00C079F0"/>
    <w:rsid w:val="00C07A85"/>
    <w:rsid w:val="00C07E36"/>
    <w:rsid w:val="00C10022"/>
    <w:rsid w:val="00C102A8"/>
    <w:rsid w:val="00C109B2"/>
    <w:rsid w:val="00C10FB6"/>
    <w:rsid w:val="00C10FF8"/>
    <w:rsid w:val="00C11088"/>
    <w:rsid w:val="00C1122A"/>
    <w:rsid w:val="00C11778"/>
    <w:rsid w:val="00C11886"/>
    <w:rsid w:val="00C11B4C"/>
    <w:rsid w:val="00C11C1C"/>
    <w:rsid w:val="00C121E2"/>
    <w:rsid w:val="00C12347"/>
    <w:rsid w:val="00C124D7"/>
    <w:rsid w:val="00C1289C"/>
    <w:rsid w:val="00C128C0"/>
    <w:rsid w:val="00C12926"/>
    <w:rsid w:val="00C12BE9"/>
    <w:rsid w:val="00C12E8C"/>
    <w:rsid w:val="00C12F66"/>
    <w:rsid w:val="00C130D4"/>
    <w:rsid w:val="00C137E1"/>
    <w:rsid w:val="00C1385D"/>
    <w:rsid w:val="00C1397A"/>
    <w:rsid w:val="00C13DA2"/>
    <w:rsid w:val="00C1475C"/>
    <w:rsid w:val="00C14B4D"/>
    <w:rsid w:val="00C154AC"/>
    <w:rsid w:val="00C156B9"/>
    <w:rsid w:val="00C157E5"/>
    <w:rsid w:val="00C159AD"/>
    <w:rsid w:val="00C15E2F"/>
    <w:rsid w:val="00C16698"/>
    <w:rsid w:val="00C167B3"/>
    <w:rsid w:val="00C16EAF"/>
    <w:rsid w:val="00C17E45"/>
    <w:rsid w:val="00C17F6A"/>
    <w:rsid w:val="00C20288"/>
    <w:rsid w:val="00C20318"/>
    <w:rsid w:val="00C2041B"/>
    <w:rsid w:val="00C20996"/>
    <w:rsid w:val="00C20CE6"/>
    <w:rsid w:val="00C21177"/>
    <w:rsid w:val="00C213A3"/>
    <w:rsid w:val="00C216EC"/>
    <w:rsid w:val="00C2222D"/>
    <w:rsid w:val="00C2278A"/>
    <w:rsid w:val="00C22BFE"/>
    <w:rsid w:val="00C22EE6"/>
    <w:rsid w:val="00C22F8B"/>
    <w:rsid w:val="00C22FD6"/>
    <w:rsid w:val="00C233ED"/>
    <w:rsid w:val="00C23564"/>
    <w:rsid w:val="00C238EB"/>
    <w:rsid w:val="00C23A36"/>
    <w:rsid w:val="00C23C01"/>
    <w:rsid w:val="00C240C1"/>
    <w:rsid w:val="00C24314"/>
    <w:rsid w:val="00C245A1"/>
    <w:rsid w:val="00C24DE5"/>
    <w:rsid w:val="00C259E9"/>
    <w:rsid w:val="00C25C47"/>
    <w:rsid w:val="00C262EC"/>
    <w:rsid w:val="00C265D9"/>
    <w:rsid w:val="00C269AB"/>
    <w:rsid w:val="00C269F0"/>
    <w:rsid w:val="00C26A4D"/>
    <w:rsid w:val="00C26E75"/>
    <w:rsid w:val="00C27084"/>
    <w:rsid w:val="00C2712E"/>
    <w:rsid w:val="00C2775A"/>
    <w:rsid w:val="00C277F6"/>
    <w:rsid w:val="00C308B2"/>
    <w:rsid w:val="00C3150E"/>
    <w:rsid w:val="00C31D25"/>
    <w:rsid w:val="00C31E2F"/>
    <w:rsid w:val="00C325F1"/>
    <w:rsid w:val="00C3276B"/>
    <w:rsid w:val="00C3299E"/>
    <w:rsid w:val="00C32FFD"/>
    <w:rsid w:val="00C33B59"/>
    <w:rsid w:val="00C33BDA"/>
    <w:rsid w:val="00C33F34"/>
    <w:rsid w:val="00C34155"/>
    <w:rsid w:val="00C34549"/>
    <w:rsid w:val="00C34A92"/>
    <w:rsid w:val="00C35275"/>
    <w:rsid w:val="00C352F1"/>
    <w:rsid w:val="00C35707"/>
    <w:rsid w:val="00C35AF7"/>
    <w:rsid w:val="00C361E8"/>
    <w:rsid w:val="00C3636D"/>
    <w:rsid w:val="00C369F7"/>
    <w:rsid w:val="00C36FB1"/>
    <w:rsid w:val="00C36FE2"/>
    <w:rsid w:val="00C371FC"/>
    <w:rsid w:val="00C3793A"/>
    <w:rsid w:val="00C37BC5"/>
    <w:rsid w:val="00C37F1E"/>
    <w:rsid w:val="00C40610"/>
    <w:rsid w:val="00C40A05"/>
    <w:rsid w:val="00C40C7C"/>
    <w:rsid w:val="00C40DDB"/>
    <w:rsid w:val="00C4116F"/>
    <w:rsid w:val="00C412AE"/>
    <w:rsid w:val="00C41848"/>
    <w:rsid w:val="00C41B01"/>
    <w:rsid w:val="00C41E7E"/>
    <w:rsid w:val="00C42543"/>
    <w:rsid w:val="00C42D92"/>
    <w:rsid w:val="00C4354F"/>
    <w:rsid w:val="00C43A03"/>
    <w:rsid w:val="00C43AFA"/>
    <w:rsid w:val="00C43B24"/>
    <w:rsid w:val="00C43B66"/>
    <w:rsid w:val="00C43DFC"/>
    <w:rsid w:val="00C43F29"/>
    <w:rsid w:val="00C44817"/>
    <w:rsid w:val="00C44894"/>
    <w:rsid w:val="00C448E0"/>
    <w:rsid w:val="00C449E1"/>
    <w:rsid w:val="00C44AC7"/>
    <w:rsid w:val="00C44CED"/>
    <w:rsid w:val="00C44E21"/>
    <w:rsid w:val="00C454E3"/>
    <w:rsid w:val="00C457A1"/>
    <w:rsid w:val="00C45B92"/>
    <w:rsid w:val="00C45D95"/>
    <w:rsid w:val="00C461CA"/>
    <w:rsid w:val="00C46411"/>
    <w:rsid w:val="00C46EE8"/>
    <w:rsid w:val="00C47068"/>
    <w:rsid w:val="00C47099"/>
    <w:rsid w:val="00C473A0"/>
    <w:rsid w:val="00C47675"/>
    <w:rsid w:val="00C4781A"/>
    <w:rsid w:val="00C47DA0"/>
    <w:rsid w:val="00C5005C"/>
    <w:rsid w:val="00C50982"/>
    <w:rsid w:val="00C50E36"/>
    <w:rsid w:val="00C50EBA"/>
    <w:rsid w:val="00C51D5E"/>
    <w:rsid w:val="00C52071"/>
    <w:rsid w:val="00C52143"/>
    <w:rsid w:val="00C5242E"/>
    <w:rsid w:val="00C525C6"/>
    <w:rsid w:val="00C52DD2"/>
    <w:rsid w:val="00C52DDE"/>
    <w:rsid w:val="00C52E37"/>
    <w:rsid w:val="00C5300E"/>
    <w:rsid w:val="00C5318C"/>
    <w:rsid w:val="00C53543"/>
    <w:rsid w:val="00C53B83"/>
    <w:rsid w:val="00C53E0E"/>
    <w:rsid w:val="00C53E27"/>
    <w:rsid w:val="00C53E33"/>
    <w:rsid w:val="00C53F7B"/>
    <w:rsid w:val="00C54B47"/>
    <w:rsid w:val="00C54D04"/>
    <w:rsid w:val="00C54E16"/>
    <w:rsid w:val="00C55D10"/>
    <w:rsid w:val="00C55D8B"/>
    <w:rsid w:val="00C567C5"/>
    <w:rsid w:val="00C56819"/>
    <w:rsid w:val="00C56A8C"/>
    <w:rsid w:val="00C56E0C"/>
    <w:rsid w:val="00C571D5"/>
    <w:rsid w:val="00C57565"/>
    <w:rsid w:val="00C576CD"/>
    <w:rsid w:val="00C577EA"/>
    <w:rsid w:val="00C6076C"/>
    <w:rsid w:val="00C6128A"/>
    <w:rsid w:val="00C612F5"/>
    <w:rsid w:val="00C61B18"/>
    <w:rsid w:val="00C61CAF"/>
    <w:rsid w:val="00C622DB"/>
    <w:rsid w:val="00C6262C"/>
    <w:rsid w:val="00C62662"/>
    <w:rsid w:val="00C62822"/>
    <w:rsid w:val="00C629CE"/>
    <w:rsid w:val="00C62FF2"/>
    <w:rsid w:val="00C6301C"/>
    <w:rsid w:val="00C631E2"/>
    <w:rsid w:val="00C638D4"/>
    <w:rsid w:val="00C63A1F"/>
    <w:rsid w:val="00C63B3F"/>
    <w:rsid w:val="00C63BE0"/>
    <w:rsid w:val="00C63CF1"/>
    <w:rsid w:val="00C64458"/>
    <w:rsid w:val="00C64484"/>
    <w:rsid w:val="00C64504"/>
    <w:rsid w:val="00C65158"/>
    <w:rsid w:val="00C652EB"/>
    <w:rsid w:val="00C653BD"/>
    <w:rsid w:val="00C65603"/>
    <w:rsid w:val="00C65B25"/>
    <w:rsid w:val="00C65CB7"/>
    <w:rsid w:val="00C66151"/>
    <w:rsid w:val="00C662BE"/>
    <w:rsid w:val="00C66389"/>
    <w:rsid w:val="00C671D2"/>
    <w:rsid w:val="00C67A00"/>
    <w:rsid w:val="00C67ED7"/>
    <w:rsid w:val="00C70061"/>
    <w:rsid w:val="00C70344"/>
    <w:rsid w:val="00C7045C"/>
    <w:rsid w:val="00C70A52"/>
    <w:rsid w:val="00C70E88"/>
    <w:rsid w:val="00C710DB"/>
    <w:rsid w:val="00C71515"/>
    <w:rsid w:val="00C71C0E"/>
    <w:rsid w:val="00C71C14"/>
    <w:rsid w:val="00C71C43"/>
    <w:rsid w:val="00C71CD3"/>
    <w:rsid w:val="00C71E59"/>
    <w:rsid w:val="00C72160"/>
    <w:rsid w:val="00C72465"/>
    <w:rsid w:val="00C72754"/>
    <w:rsid w:val="00C72E5F"/>
    <w:rsid w:val="00C72E79"/>
    <w:rsid w:val="00C7364B"/>
    <w:rsid w:val="00C73EED"/>
    <w:rsid w:val="00C741A7"/>
    <w:rsid w:val="00C7443F"/>
    <w:rsid w:val="00C749AB"/>
    <w:rsid w:val="00C74E77"/>
    <w:rsid w:val="00C74FB6"/>
    <w:rsid w:val="00C75301"/>
    <w:rsid w:val="00C75E75"/>
    <w:rsid w:val="00C761F0"/>
    <w:rsid w:val="00C761FB"/>
    <w:rsid w:val="00C76456"/>
    <w:rsid w:val="00C76584"/>
    <w:rsid w:val="00C7691C"/>
    <w:rsid w:val="00C76EB7"/>
    <w:rsid w:val="00C7703E"/>
    <w:rsid w:val="00C77119"/>
    <w:rsid w:val="00C772CC"/>
    <w:rsid w:val="00C77474"/>
    <w:rsid w:val="00C7749E"/>
    <w:rsid w:val="00C80184"/>
    <w:rsid w:val="00C80374"/>
    <w:rsid w:val="00C808BD"/>
    <w:rsid w:val="00C81049"/>
    <w:rsid w:val="00C811A4"/>
    <w:rsid w:val="00C81414"/>
    <w:rsid w:val="00C81D25"/>
    <w:rsid w:val="00C81E40"/>
    <w:rsid w:val="00C81EA3"/>
    <w:rsid w:val="00C820F1"/>
    <w:rsid w:val="00C8250B"/>
    <w:rsid w:val="00C825E6"/>
    <w:rsid w:val="00C83494"/>
    <w:rsid w:val="00C8352D"/>
    <w:rsid w:val="00C8380B"/>
    <w:rsid w:val="00C84248"/>
    <w:rsid w:val="00C8465B"/>
    <w:rsid w:val="00C85569"/>
    <w:rsid w:val="00C86177"/>
    <w:rsid w:val="00C86571"/>
    <w:rsid w:val="00C86858"/>
    <w:rsid w:val="00C86DBC"/>
    <w:rsid w:val="00C870D7"/>
    <w:rsid w:val="00C87874"/>
    <w:rsid w:val="00C87DAD"/>
    <w:rsid w:val="00C90629"/>
    <w:rsid w:val="00C907AF"/>
    <w:rsid w:val="00C90E35"/>
    <w:rsid w:val="00C91341"/>
    <w:rsid w:val="00C92100"/>
    <w:rsid w:val="00C92C72"/>
    <w:rsid w:val="00C930A6"/>
    <w:rsid w:val="00C93627"/>
    <w:rsid w:val="00C937CB"/>
    <w:rsid w:val="00C93EF9"/>
    <w:rsid w:val="00C946C1"/>
    <w:rsid w:val="00C946E8"/>
    <w:rsid w:val="00C948E6"/>
    <w:rsid w:val="00C94912"/>
    <w:rsid w:val="00C94C04"/>
    <w:rsid w:val="00C94DD6"/>
    <w:rsid w:val="00C95233"/>
    <w:rsid w:val="00C952A4"/>
    <w:rsid w:val="00C95369"/>
    <w:rsid w:val="00C95A00"/>
    <w:rsid w:val="00C95C10"/>
    <w:rsid w:val="00C95C1A"/>
    <w:rsid w:val="00C95CA4"/>
    <w:rsid w:val="00C95D3D"/>
    <w:rsid w:val="00C96E46"/>
    <w:rsid w:val="00C97082"/>
    <w:rsid w:val="00C975A3"/>
    <w:rsid w:val="00C97D99"/>
    <w:rsid w:val="00C97F87"/>
    <w:rsid w:val="00CA00F7"/>
    <w:rsid w:val="00CA02A8"/>
    <w:rsid w:val="00CA04D5"/>
    <w:rsid w:val="00CA0698"/>
    <w:rsid w:val="00CA0D8F"/>
    <w:rsid w:val="00CA1035"/>
    <w:rsid w:val="00CA120B"/>
    <w:rsid w:val="00CA1603"/>
    <w:rsid w:val="00CA1630"/>
    <w:rsid w:val="00CA1E58"/>
    <w:rsid w:val="00CA1E66"/>
    <w:rsid w:val="00CA1E6C"/>
    <w:rsid w:val="00CA1ECC"/>
    <w:rsid w:val="00CA1F8E"/>
    <w:rsid w:val="00CA2093"/>
    <w:rsid w:val="00CA245C"/>
    <w:rsid w:val="00CA29D1"/>
    <w:rsid w:val="00CA2A20"/>
    <w:rsid w:val="00CA2A8A"/>
    <w:rsid w:val="00CA2C7E"/>
    <w:rsid w:val="00CA3304"/>
    <w:rsid w:val="00CA378F"/>
    <w:rsid w:val="00CA3CDB"/>
    <w:rsid w:val="00CA4080"/>
    <w:rsid w:val="00CA412B"/>
    <w:rsid w:val="00CA4200"/>
    <w:rsid w:val="00CA42C8"/>
    <w:rsid w:val="00CA4480"/>
    <w:rsid w:val="00CA4888"/>
    <w:rsid w:val="00CA49F0"/>
    <w:rsid w:val="00CA4CAF"/>
    <w:rsid w:val="00CA53C6"/>
    <w:rsid w:val="00CA53DC"/>
    <w:rsid w:val="00CA5A65"/>
    <w:rsid w:val="00CA6005"/>
    <w:rsid w:val="00CA68FA"/>
    <w:rsid w:val="00CA69A4"/>
    <w:rsid w:val="00CA6CBF"/>
    <w:rsid w:val="00CA7315"/>
    <w:rsid w:val="00CA7399"/>
    <w:rsid w:val="00CA7498"/>
    <w:rsid w:val="00CA7AFD"/>
    <w:rsid w:val="00CB02E4"/>
    <w:rsid w:val="00CB0CF2"/>
    <w:rsid w:val="00CB0EF4"/>
    <w:rsid w:val="00CB1436"/>
    <w:rsid w:val="00CB160E"/>
    <w:rsid w:val="00CB1657"/>
    <w:rsid w:val="00CB19FC"/>
    <w:rsid w:val="00CB1C44"/>
    <w:rsid w:val="00CB20E8"/>
    <w:rsid w:val="00CB2118"/>
    <w:rsid w:val="00CB2271"/>
    <w:rsid w:val="00CB2505"/>
    <w:rsid w:val="00CB250F"/>
    <w:rsid w:val="00CB2669"/>
    <w:rsid w:val="00CB285A"/>
    <w:rsid w:val="00CB2D24"/>
    <w:rsid w:val="00CB30B5"/>
    <w:rsid w:val="00CB30C7"/>
    <w:rsid w:val="00CB3491"/>
    <w:rsid w:val="00CB37BE"/>
    <w:rsid w:val="00CB4218"/>
    <w:rsid w:val="00CB4360"/>
    <w:rsid w:val="00CB480F"/>
    <w:rsid w:val="00CB49D5"/>
    <w:rsid w:val="00CB4B34"/>
    <w:rsid w:val="00CB4D3F"/>
    <w:rsid w:val="00CB516D"/>
    <w:rsid w:val="00CB535B"/>
    <w:rsid w:val="00CB556B"/>
    <w:rsid w:val="00CB5E4F"/>
    <w:rsid w:val="00CB6017"/>
    <w:rsid w:val="00CB6240"/>
    <w:rsid w:val="00CB6575"/>
    <w:rsid w:val="00CB6A12"/>
    <w:rsid w:val="00CB734B"/>
    <w:rsid w:val="00CB7547"/>
    <w:rsid w:val="00CB79DA"/>
    <w:rsid w:val="00CC0026"/>
    <w:rsid w:val="00CC0031"/>
    <w:rsid w:val="00CC0ABF"/>
    <w:rsid w:val="00CC1248"/>
    <w:rsid w:val="00CC18AB"/>
    <w:rsid w:val="00CC287F"/>
    <w:rsid w:val="00CC2BEB"/>
    <w:rsid w:val="00CC3680"/>
    <w:rsid w:val="00CC36C1"/>
    <w:rsid w:val="00CC38A7"/>
    <w:rsid w:val="00CC38F8"/>
    <w:rsid w:val="00CC3B2E"/>
    <w:rsid w:val="00CC3E59"/>
    <w:rsid w:val="00CC3F2B"/>
    <w:rsid w:val="00CC42B5"/>
    <w:rsid w:val="00CC4D82"/>
    <w:rsid w:val="00CC4F86"/>
    <w:rsid w:val="00CC4FE1"/>
    <w:rsid w:val="00CC4FF5"/>
    <w:rsid w:val="00CC5412"/>
    <w:rsid w:val="00CC560B"/>
    <w:rsid w:val="00CC5A0F"/>
    <w:rsid w:val="00CC615E"/>
    <w:rsid w:val="00CC67A6"/>
    <w:rsid w:val="00CC6BB2"/>
    <w:rsid w:val="00CC6F30"/>
    <w:rsid w:val="00CC7689"/>
    <w:rsid w:val="00CC78AB"/>
    <w:rsid w:val="00CC78E1"/>
    <w:rsid w:val="00CC7CD2"/>
    <w:rsid w:val="00CC7F7E"/>
    <w:rsid w:val="00CD0C56"/>
    <w:rsid w:val="00CD0D02"/>
    <w:rsid w:val="00CD115D"/>
    <w:rsid w:val="00CD15A9"/>
    <w:rsid w:val="00CD164B"/>
    <w:rsid w:val="00CD1A40"/>
    <w:rsid w:val="00CD1D93"/>
    <w:rsid w:val="00CD1EED"/>
    <w:rsid w:val="00CD2056"/>
    <w:rsid w:val="00CD20AF"/>
    <w:rsid w:val="00CD2833"/>
    <w:rsid w:val="00CD2872"/>
    <w:rsid w:val="00CD380D"/>
    <w:rsid w:val="00CD38B5"/>
    <w:rsid w:val="00CD421F"/>
    <w:rsid w:val="00CD4324"/>
    <w:rsid w:val="00CD4763"/>
    <w:rsid w:val="00CD496C"/>
    <w:rsid w:val="00CD4CCF"/>
    <w:rsid w:val="00CD4F78"/>
    <w:rsid w:val="00CD5143"/>
    <w:rsid w:val="00CD5504"/>
    <w:rsid w:val="00CD5B70"/>
    <w:rsid w:val="00CD6046"/>
    <w:rsid w:val="00CD60E1"/>
    <w:rsid w:val="00CD6905"/>
    <w:rsid w:val="00CD6B5A"/>
    <w:rsid w:val="00CD701A"/>
    <w:rsid w:val="00CD7387"/>
    <w:rsid w:val="00CD764B"/>
    <w:rsid w:val="00CD7737"/>
    <w:rsid w:val="00CD7A0B"/>
    <w:rsid w:val="00CD7E73"/>
    <w:rsid w:val="00CE02B5"/>
    <w:rsid w:val="00CE08E6"/>
    <w:rsid w:val="00CE0A76"/>
    <w:rsid w:val="00CE0F3E"/>
    <w:rsid w:val="00CE1053"/>
    <w:rsid w:val="00CE1307"/>
    <w:rsid w:val="00CE223E"/>
    <w:rsid w:val="00CE240B"/>
    <w:rsid w:val="00CE2946"/>
    <w:rsid w:val="00CE2C22"/>
    <w:rsid w:val="00CE34E6"/>
    <w:rsid w:val="00CE3733"/>
    <w:rsid w:val="00CE386B"/>
    <w:rsid w:val="00CE395E"/>
    <w:rsid w:val="00CE3A40"/>
    <w:rsid w:val="00CE3A91"/>
    <w:rsid w:val="00CE3E74"/>
    <w:rsid w:val="00CE4169"/>
    <w:rsid w:val="00CE4579"/>
    <w:rsid w:val="00CE4ADC"/>
    <w:rsid w:val="00CE4B05"/>
    <w:rsid w:val="00CE4EA1"/>
    <w:rsid w:val="00CE50AD"/>
    <w:rsid w:val="00CE50C2"/>
    <w:rsid w:val="00CE5237"/>
    <w:rsid w:val="00CE54E1"/>
    <w:rsid w:val="00CE5928"/>
    <w:rsid w:val="00CE5969"/>
    <w:rsid w:val="00CE59B6"/>
    <w:rsid w:val="00CE5E5B"/>
    <w:rsid w:val="00CE6129"/>
    <w:rsid w:val="00CE6200"/>
    <w:rsid w:val="00CE66DE"/>
    <w:rsid w:val="00CE685B"/>
    <w:rsid w:val="00CE6886"/>
    <w:rsid w:val="00CE6CCD"/>
    <w:rsid w:val="00CE72CC"/>
    <w:rsid w:val="00CE7928"/>
    <w:rsid w:val="00CE7A03"/>
    <w:rsid w:val="00CE7EB8"/>
    <w:rsid w:val="00CF04F6"/>
    <w:rsid w:val="00CF0515"/>
    <w:rsid w:val="00CF0546"/>
    <w:rsid w:val="00CF0E10"/>
    <w:rsid w:val="00CF1574"/>
    <w:rsid w:val="00CF18D3"/>
    <w:rsid w:val="00CF1DB4"/>
    <w:rsid w:val="00CF26D4"/>
    <w:rsid w:val="00CF2AAC"/>
    <w:rsid w:val="00CF2B73"/>
    <w:rsid w:val="00CF3440"/>
    <w:rsid w:val="00CF363A"/>
    <w:rsid w:val="00CF367E"/>
    <w:rsid w:val="00CF3F1F"/>
    <w:rsid w:val="00CF3FFE"/>
    <w:rsid w:val="00CF4125"/>
    <w:rsid w:val="00CF4227"/>
    <w:rsid w:val="00CF4478"/>
    <w:rsid w:val="00CF4F72"/>
    <w:rsid w:val="00CF5080"/>
    <w:rsid w:val="00CF5384"/>
    <w:rsid w:val="00CF550C"/>
    <w:rsid w:val="00CF5629"/>
    <w:rsid w:val="00CF576E"/>
    <w:rsid w:val="00CF5820"/>
    <w:rsid w:val="00CF6AB6"/>
    <w:rsid w:val="00CF6FD7"/>
    <w:rsid w:val="00CF712A"/>
    <w:rsid w:val="00CF7302"/>
    <w:rsid w:val="00CF7C3C"/>
    <w:rsid w:val="00CF7E94"/>
    <w:rsid w:val="00CF7EFB"/>
    <w:rsid w:val="00CF7F9A"/>
    <w:rsid w:val="00D00A1E"/>
    <w:rsid w:val="00D00BCF"/>
    <w:rsid w:val="00D00D12"/>
    <w:rsid w:val="00D010B6"/>
    <w:rsid w:val="00D0125D"/>
    <w:rsid w:val="00D01376"/>
    <w:rsid w:val="00D017A2"/>
    <w:rsid w:val="00D01972"/>
    <w:rsid w:val="00D01AFC"/>
    <w:rsid w:val="00D01B91"/>
    <w:rsid w:val="00D01F4B"/>
    <w:rsid w:val="00D02667"/>
    <w:rsid w:val="00D026F3"/>
    <w:rsid w:val="00D0279A"/>
    <w:rsid w:val="00D027CE"/>
    <w:rsid w:val="00D028A3"/>
    <w:rsid w:val="00D02CEE"/>
    <w:rsid w:val="00D03044"/>
    <w:rsid w:val="00D0347F"/>
    <w:rsid w:val="00D03A1B"/>
    <w:rsid w:val="00D03F74"/>
    <w:rsid w:val="00D04A90"/>
    <w:rsid w:val="00D04C62"/>
    <w:rsid w:val="00D04C7C"/>
    <w:rsid w:val="00D05AF5"/>
    <w:rsid w:val="00D05B3F"/>
    <w:rsid w:val="00D05E87"/>
    <w:rsid w:val="00D06298"/>
    <w:rsid w:val="00D063FD"/>
    <w:rsid w:val="00D066BF"/>
    <w:rsid w:val="00D06C65"/>
    <w:rsid w:val="00D06E63"/>
    <w:rsid w:val="00D07238"/>
    <w:rsid w:val="00D1008B"/>
    <w:rsid w:val="00D10399"/>
    <w:rsid w:val="00D10A23"/>
    <w:rsid w:val="00D10B52"/>
    <w:rsid w:val="00D10D0C"/>
    <w:rsid w:val="00D10E8B"/>
    <w:rsid w:val="00D115DD"/>
    <w:rsid w:val="00D11E46"/>
    <w:rsid w:val="00D1221A"/>
    <w:rsid w:val="00D12479"/>
    <w:rsid w:val="00D124BD"/>
    <w:rsid w:val="00D13438"/>
    <w:rsid w:val="00D1361D"/>
    <w:rsid w:val="00D1373B"/>
    <w:rsid w:val="00D13CA0"/>
    <w:rsid w:val="00D14718"/>
    <w:rsid w:val="00D15645"/>
    <w:rsid w:val="00D15960"/>
    <w:rsid w:val="00D15E02"/>
    <w:rsid w:val="00D166FF"/>
    <w:rsid w:val="00D167EF"/>
    <w:rsid w:val="00D16BBF"/>
    <w:rsid w:val="00D16FEC"/>
    <w:rsid w:val="00D1700C"/>
    <w:rsid w:val="00D176FA"/>
    <w:rsid w:val="00D17E3B"/>
    <w:rsid w:val="00D20C0E"/>
    <w:rsid w:val="00D213E9"/>
    <w:rsid w:val="00D220CD"/>
    <w:rsid w:val="00D22132"/>
    <w:rsid w:val="00D222FC"/>
    <w:rsid w:val="00D224AA"/>
    <w:rsid w:val="00D224C7"/>
    <w:rsid w:val="00D2274D"/>
    <w:rsid w:val="00D22A17"/>
    <w:rsid w:val="00D22AD7"/>
    <w:rsid w:val="00D22DC1"/>
    <w:rsid w:val="00D23232"/>
    <w:rsid w:val="00D232F9"/>
    <w:rsid w:val="00D233EA"/>
    <w:rsid w:val="00D237AB"/>
    <w:rsid w:val="00D23CF0"/>
    <w:rsid w:val="00D23E3C"/>
    <w:rsid w:val="00D23E72"/>
    <w:rsid w:val="00D23F1C"/>
    <w:rsid w:val="00D23F60"/>
    <w:rsid w:val="00D2489B"/>
    <w:rsid w:val="00D24BEC"/>
    <w:rsid w:val="00D250DC"/>
    <w:rsid w:val="00D25596"/>
    <w:rsid w:val="00D25717"/>
    <w:rsid w:val="00D259E3"/>
    <w:rsid w:val="00D26745"/>
    <w:rsid w:val="00D267C8"/>
    <w:rsid w:val="00D267FF"/>
    <w:rsid w:val="00D27289"/>
    <w:rsid w:val="00D27310"/>
    <w:rsid w:val="00D27473"/>
    <w:rsid w:val="00D274A0"/>
    <w:rsid w:val="00D27EE9"/>
    <w:rsid w:val="00D30093"/>
    <w:rsid w:val="00D304F0"/>
    <w:rsid w:val="00D3056C"/>
    <w:rsid w:val="00D3124B"/>
    <w:rsid w:val="00D312C3"/>
    <w:rsid w:val="00D3157C"/>
    <w:rsid w:val="00D31957"/>
    <w:rsid w:val="00D31E8D"/>
    <w:rsid w:val="00D3206B"/>
    <w:rsid w:val="00D32317"/>
    <w:rsid w:val="00D32A54"/>
    <w:rsid w:val="00D33066"/>
    <w:rsid w:val="00D3312C"/>
    <w:rsid w:val="00D33368"/>
    <w:rsid w:val="00D333A1"/>
    <w:rsid w:val="00D33546"/>
    <w:rsid w:val="00D338DF"/>
    <w:rsid w:val="00D33A2B"/>
    <w:rsid w:val="00D33C0D"/>
    <w:rsid w:val="00D33F93"/>
    <w:rsid w:val="00D343C3"/>
    <w:rsid w:val="00D344C4"/>
    <w:rsid w:val="00D34DAF"/>
    <w:rsid w:val="00D34DE4"/>
    <w:rsid w:val="00D350D1"/>
    <w:rsid w:val="00D3510F"/>
    <w:rsid w:val="00D35417"/>
    <w:rsid w:val="00D35613"/>
    <w:rsid w:val="00D359C0"/>
    <w:rsid w:val="00D35A6E"/>
    <w:rsid w:val="00D35CCC"/>
    <w:rsid w:val="00D36385"/>
    <w:rsid w:val="00D366EE"/>
    <w:rsid w:val="00D367BD"/>
    <w:rsid w:val="00D368EA"/>
    <w:rsid w:val="00D36D27"/>
    <w:rsid w:val="00D372E1"/>
    <w:rsid w:val="00D37433"/>
    <w:rsid w:val="00D37559"/>
    <w:rsid w:val="00D375B4"/>
    <w:rsid w:val="00D37823"/>
    <w:rsid w:val="00D4032D"/>
    <w:rsid w:val="00D407F3"/>
    <w:rsid w:val="00D408ED"/>
    <w:rsid w:val="00D40952"/>
    <w:rsid w:val="00D40BB5"/>
    <w:rsid w:val="00D40C19"/>
    <w:rsid w:val="00D40C24"/>
    <w:rsid w:val="00D40DED"/>
    <w:rsid w:val="00D40E7A"/>
    <w:rsid w:val="00D40F41"/>
    <w:rsid w:val="00D41A62"/>
    <w:rsid w:val="00D41FA6"/>
    <w:rsid w:val="00D42165"/>
    <w:rsid w:val="00D423D9"/>
    <w:rsid w:val="00D42586"/>
    <w:rsid w:val="00D428E1"/>
    <w:rsid w:val="00D429F5"/>
    <w:rsid w:val="00D42C33"/>
    <w:rsid w:val="00D42C49"/>
    <w:rsid w:val="00D42DE6"/>
    <w:rsid w:val="00D4326D"/>
    <w:rsid w:val="00D43624"/>
    <w:rsid w:val="00D43A33"/>
    <w:rsid w:val="00D445C0"/>
    <w:rsid w:val="00D4487F"/>
    <w:rsid w:val="00D44902"/>
    <w:rsid w:val="00D449EE"/>
    <w:rsid w:val="00D44CEF"/>
    <w:rsid w:val="00D44FC0"/>
    <w:rsid w:val="00D4629B"/>
    <w:rsid w:val="00D462AB"/>
    <w:rsid w:val="00D462D4"/>
    <w:rsid w:val="00D469ED"/>
    <w:rsid w:val="00D47993"/>
    <w:rsid w:val="00D47A2E"/>
    <w:rsid w:val="00D509FA"/>
    <w:rsid w:val="00D50E5B"/>
    <w:rsid w:val="00D50FD9"/>
    <w:rsid w:val="00D5122A"/>
    <w:rsid w:val="00D51308"/>
    <w:rsid w:val="00D517D4"/>
    <w:rsid w:val="00D51C4F"/>
    <w:rsid w:val="00D51CE4"/>
    <w:rsid w:val="00D520B7"/>
    <w:rsid w:val="00D52AAD"/>
    <w:rsid w:val="00D530B1"/>
    <w:rsid w:val="00D53597"/>
    <w:rsid w:val="00D53621"/>
    <w:rsid w:val="00D53D86"/>
    <w:rsid w:val="00D53ED2"/>
    <w:rsid w:val="00D53F00"/>
    <w:rsid w:val="00D542F2"/>
    <w:rsid w:val="00D5487A"/>
    <w:rsid w:val="00D54BD2"/>
    <w:rsid w:val="00D54CF7"/>
    <w:rsid w:val="00D551B5"/>
    <w:rsid w:val="00D554AE"/>
    <w:rsid w:val="00D55CC9"/>
    <w:rsid w:val="00D55DFD"/>
    <w:rsid w:val="00D5600E"/>
    <w:rsid w:val="00D56CFB"/>
    <w:rsid w:val="00D57202"/>
    <w:rsid w:val="00D5770A"/>
    <w:rsid w:val="00D5782D"/>
    <w:rsid w:val="00D57D65"/>
    <w:rsid w:val="00D6036F"/>
    <w:rsid w:val="00D60791"/>
    <w:rsid w:val="00D60F6B"/>
    <w:rsid w:val="00D615C6"/>
    <w:rsid w:val="00D61D90"/>
    <w:rsid w:val="00D61E8A"/>
    <w:rsid w:val="00D62133"/>
    <w:rsid w:val="00D62144"/>
    <w:rsid w:val="00D622AD"/>
    <w:rsid w:val="00D623D9"/>
    <w:rsid w:val="00D62667"/>
    <w:rsid w:val="00D6280A"/>
    <w:rsid w:val="00D63797"/>
    <w:rsid w:val="00D638B4"/>
    <w:rsid w:val="00D638F0"/>
    <w:rsid w:val="00D63BB6"/>
    <w:rsid w:val="00D63BDF"/>
    <w:rsid w:val="00D63CAF"/>
    <w:rsid w:val="00D63CB6"/>
    <w:rsid w:val="00D63DAC"/>
    <w:rsid w:val="00D640B6"/>
    <w:rsid w:val="00D641D7"/>
    <w:rsid w:val="00D645C8"/>
    <w:rsid w:val="00D6536D"/>
    <w:rsid w:val="00D66197"/>
    <w:rsid w:val="00D6631A"/>
    <w:rsid w:val="00D66600"/>
    <w:rsid w:val="00D6784D"/>
    <w:rsid w:val="00D67935"/>
    <w:rsid w:val="00D70069"/>
    <w:rsid w:val="00D70230"/>
    <w:rsid w:val="00D70A17"/>
    <w:rsid w:val="00D7196C"/>
    <w:rsid w:val="00D719F8"/>
    <w:rsid w:val="00D71F94"/>
    <w:rsid w:val="00D72320"/>
    <w:rsid w:val="00D724B6"/>
    <w:rsid w:val="00D72506"/>
    <w:rsid w:val="00D72D09"/>
    <w:rsid w:val="00D72D92"/>
    <w:rsid w:val="00D73377"/>
    <w:rsid w:val="00D73491"/>
    <w:rsid w:val="00D73A65"/>
    <w:rsid w:val="00D73C9A"/>
    <w:rsid w:val="00D73FE1"/>
    <w:rsid w:val="00D740D7"/>
    <w:rsid w:val="00D74359"/>
    <w:rsid w:val="00D7442D"/>
    <w:rsid w:val="00D747F6"/>
    <w:rsid w:val="00D74A59"/>
    <w:rsid w:val="00D74BA9"/>
    <w:rsid w:val="00D75188"/>
    <w:rsid w:val="00D752CB"/>
    <w:rsid w:val="00D76DA7"/>
    <w:rsid w:val="00D76E55"/>
    <w:rsid w:val="00D76E5C"/>
    <w:rsid w:val="00D772F7"/>
    <w:rsid w:val="00D779C5"/>
    <w:rsid w:val="00D77B64"/>
    <w:rsid w:val="00D77CA2"/>
    <w:rsid w:val="00D817C8"/>
    <w:rsid w:val="00D81FA6"/>
    <w:rsid w:val="00D82BBE"/>
    <w:rsid w:val="00D83142"/>
    <w:rsid w:val="00D83636"/>
    <w:rsid w:val="00D83C4E"/>
    <w:rsid w:val="00D83E82"/>
    <w:rsid w:val="00D83F80"/>
    <w:rsid w:val="00D841C7"/>
    <w:rsid w:val="00D845E1"/>
    <w:rsid w:val="00D846B4"/>
    <w:rsid w:val="00D848D5"/>
    <w:rsid w:val="00D85446"/>
    <w:rsid w:val="00D854C2"/>
    <w:rsid w:val="00D858C6"/>
    <w:rsid w:val="00D859AC"/>
    <w:rsid w:val="00D85A64"/>
    <w:rsid w:val="00D864DD"/>
    <w:rsid w:val="00D87195"/>
    <w:rsid w:val="00D871EE"/>
    <w:rsid w:val="00D90180"/>
    <w:rsid w:val="00D90566"/>
    <w:rsid w:val="00D90B1E"/>
    <w:rsid w:val="00D91025"/>
    <w:rsid w:val="00D919F1"/>
    <w:rsid w:val="00D91A9F"/>
    <w:rsid w:val="00D92004"/>
    <w:rsid w:val="00D9285C"/>
    <w:rsid w:val="00D928C3"/>
    <w:rsid w:val="00D92E49"/>
    <w:rsid w:val="00D9370E"/>
    <w:rsid w:val="00D93D04"/>
    <w:rsid w:val="00D94001"/>
    <w:rsid w:val="00D941F2"/>
    <w:rsid w:val="00D94C29"/>
    <w:rsid w:val="00D94E3A"/>
    <w:rsid w:val="00D94EDF"/>
    <w:rsid w:val="00D952E1"/>
    <w:rsid w:val="00D9537D"/>
    <w:rsid w:val="00D95B5D"/>
    <w:rsid w:val="00D95C37"/>
    <w:rsid w:val="00D95DE0"/>
    <w:rsid w:val="00D95F65"/>
    <w:rsid w:val="00D964F9"/>
    <w:rsid w:val="00D9665A"/>
    <w:rsid w:val="00D969BC"/>
    <w:rsid w:val="00D96AE1"/>
    <w:rsid w:val="00D96B33"/>
    <w:rsid w:val="00D96F1E"/>
    <w:rsid w:val="00D96F93"/>
    <w:rsid w:val="00D9789D"/>
    <w:rsid w:val="00D97A2C"/>
    <w:rsid w:val="00DA0016"/>
    <w:rsid w:val="00DA0227"/>
    <w:rsid w:val="00DA04FA"/>
    <w:rsid w:val="00DA067C"/>
    <w:rsid w:val="00DA0E3D"/>
    <w:rsid w:val="00DA106A"/>
    <w:rsid w:val="00DA1574"/>
    <w:rsid w:val="00DA18B7"/>
    <w:rsid w:val="00DA253A"/>
    <w:rsid w:val="00DA25FE"/>
    <w:rsid w:val="00DA28DD"/>
    <w:rsid w:val="00DA2F91"/>
    <w:rsid w:val="00DA387A"/>
    <w:rsid w:val="00DA3FBD"/>
    <w:rsid w:val="00DA3FF8"/>
    <w:rsid w:val="00DA42B4"/>
    <w:rsid w:val="00DA42BE"/>
    <w:rsid w:val="00DA43B1"/>
    <w:rsid w:val="00DA45F2"/>
    <w:rsid w:val="00DA4B41"/>
    <w:rsid w:val="00DA5389"/>
    <w:rsid w:val="00DA5A85"/>
    <w:rsid w:val="00DA620C"/>
    <w:rsid w:val="00DA74E4"/>
    <w:rsid w:val="00DA7B96"/>
    <w:rsid w:val="00DB02E9"/>
    <w:rsid w:val="00DB06CC"/>
    <w:rsid w:val="00DB0E0F"/>
    <w:rsid w:val="00DB10EA"/>
    <w:rsid w:val="00DB15FF"/>
    <w:rsid w:val="00DB1607"/>
    <w:rsid w:val="00DB177E"/>
    <w:rsid w:val="00DB2611"/>
    <w:rsid w:val="00DB2D79"/>
    <w:rsid w:val="00DB2E6F"/>
    <w:rsid w:val="00DB3196"/>
    <w:rsid w:val="00DB34AF"/>
    <w:rsid w:val="00DB3924"/>
    <w:rsid w:val="00DB3F36"/>
    <w:rsid w:val="00DB400F"/>
    <w:rsid w:val="00DB41C6"/>
    <w:rsid w:val="00DB4A77"/>
    <w:rsid w:val="00DB5C63"/>
    <w:rsid w:val="00DB618C"/>
    <w:rsid w:val="00DB6A06"/>
    <w:rsid w:val="00DB6B2E"/>
    <w:rsid w:val="00DB6D36"/>
    <w:rsid w:val="00DB74C0"/>
    <w:rsid w:val="00DB7555"/>
    <w:rsid w:val="00DB75F2"/>
    <w:rsid w:val="00DB784B"/>
    <w:rsid w:val="00DB7D46"/>
    <w:rsid w:val="00DC0399"/>
    <w:rsid w:val="00DC0C76"/>
    <w:rsid w:val="00DC131C"/>
    <w:rsid w:val="00DC1BE0"/>
    <w:rsid w:val="00DC21FE"/>
    <w:rsid w:val="00DC2261"/>
    <w:rsid w:val="00DC26BD"/>
    <w:rsid w:val="00DC2BA5"/>
    <w:rsid w:val="00DC2BED"/>
    <w:rsid w:val="00DC3348"/>
    <w:rsid w:val="00DC3B82"/>
    <w:rsid w:val="00DC3E7F"/>
    <w:rsid w:val="00DC3F2B"/>
    <w:rsid w:val="00DC4139"/>
    <w:rsid w:val="00DC4235"/>
    <w:rsid w:val="00DC4B2F"/>
    <w:rsid w:val="00DC4C4D"/>
    <w:rsid w:val="00DC542D"/>
    <w:rsid w:val="00DC5506"/>
    <w:rsid w:val="00DC581D"/>
    <w:rsid w:val="00DC5A05"/>
    <w:rsid w:val="00DC5AA9"/>
    <w:rsid w:val="00DC5CB0"/>
    <w:rsid w:val="00DC5CB4"/>
    <w:rsid w:val="00DC600E"/>
    <w:rsid w:val="00DC67DF"/>
    <w:rsid w:val="00DC6942"/>
    <w:rsid w:val="00DC6C03"/>
    <w:rsid w:val="00DC70C2"/>
    <w:rsid w:val="00DC75E5"/>
    <w:rsid w:val="00DC76C2"/>
    <w:rsid w:val="00DC785B"/>
    <w:rsid w:val="00DC797E"/>
    <w:rsid w:val="00DC7AF3"/>
    <w:rsid w:val="00DC7C93"/>
    <w:rsid w:val="00DD0193"/>
    <w:rsid w:val="00DD0E3A"/>
    <w:rsid w:val="00DD136F"/>
    <w:rsid w:val="00DD1A96"/>
    <w:rsid w:val="00DD1BBB"/>
    <w:rsid w:val="00DD1DAB"/>
    <w:rsid w:val="00DD1F28"/>
    <w:rsid w:val="00DD2459"/>
    <w:rsid w:val="00DD24D7"/>
    <w:rsid w:val="00DD2610"/>
    <w:rsid w:val="00DD293A"/>
    <w:rsid w:val="00DD2B41"/>
    <w:rsid w:val="00DD2B53"/>
    <w:rsid w:val="00DD2BCD"/>
    <w:rsid w:val="00DD2C17"/>
    <w:rsid w:val="00DD3784"/>
    <w:rsid w:val="00DD4075"/>
    <w:rsid w:val="00DD41DE"/>
    <w:rsid w:val="00DD48A7"/>
    <w:rsid w:val="00DD494D"/>
    <w:rsid w:val="00DD49FF"/>
    <w:rsid w:val="00DD52C9"/>
    <w:rsid w:val="00DD5AB9"/>
    <w:rsid w:val="00DD5FAD"/>
    <w:rsid w:val="00DD6020"/>
    <w:rsid w:val="00DD6DCF"/>
    <w:rsid w:val="00DD6F1E"/>
    <w:rsid w:val="00DD7100"/>
    <w:rsid w:val="00DD72F1"/>
    <w:rsid w:val="00DD79D6"/>
    <w:rsid w:val="00DD7B2D"/>
    <w:rsid w:val="00DD7BFD"/>
    <w:rsid w:val="00DE0043"/>
    <w:rsid w:val="00DE0297"/>
    <w:rsid w:val="00DE061D"/>
    <w:rsid w:val="00DE0698"/>
    <w:rsid w:val="00DE098D"/>
    <w:rsid w:val="00DE0CD0"/>
    <w:rsid w:val="00DE1368"/>
    <w:rsid w:val="00DE1986"/>
    <w:rsid w:val="00DE20C4"/>
    <w:rsid w:val="00DE22E1"/>
    <w:rsid w:val="00DE2406"/>
    <w:rsid w:val="00DE252E"/>
    <w:rsid w:val="00DE257C"/>
    <w:rsid w:val="00DE282C"/>
    <w:rsid w:val="00DE29CC"/>
    <w:rsid w:val="00DE2CA1"/>
    <w:rsid w:val="00DE3B29"/>
    <w:rsid w:val="00DE3C16"/>
    <w:rsid w:val="00DE3CF6"/>
    <w:rsid w:val="00DE4187"/>
    <w:rsid w:val="00DE42E0"/>
    <w:rsid w:val="00DE44B8"/>
    <w:rsid w:val="00DE4989"/>
    <w:rsid w:val="00DE4B81"/>
    <w:rsid w:val="00DE5181"/>
    <w:rsid w:val="00DE5A1B"/>
    <w:rsid w:val="00DE5BAD"/>
    <w:rsid w:val="00DE5BB4"/>
    <w:rsid w:val="00DE5C6C"/>
    <w:rsid w:val="00DE5FB1"/>
    <w:rsid w:val="00DE617C"/>
    <w:rsid w:val="00DE6A3E"/>
    <w:rsid w:val="00DE6D4B"/>
    <w:rsid w:val="00DE708C"/>
    <w:rsid w:val="00DE778E"/>
    <w:rsid w:val="00DE7D5D"/>
    <w:rsid w:val="00DF0185"/>
    <w:rsid w:val="00DF02BF"/>
    <w:rsid w:val="00DF0379"/>
    <w:rsid w:val="00DF093C"/>
    <w:rsid w:val="00DF0DAD"/>
    <w:rsid w:val="00DF11D7"/>
    <w:rsid w:val="00DF127E"/>
    <w:rsid w:val="00DF12EA"/>
    <w:rsid w:val="00DF1310"/>
    <w:rsid w:val="00DF18F0"/>
    <w:rsid w:val="00DF1E45"/>
    <w:rsid w:val="00DF1F16"/>
    <w:rsid w:val="00DF25E2"/>
    <w:rsid w:val="00DF2A21"/>
    <w:rsid w:val="00DF2A2E"/>
    <w:rsid w:val="00DF2D82"/>
    <w:rsid w:val="00DF2E2B"/>
    <w:rsid w:val="00DF2EA3"/>
    <w:rsid w:val="00DF2F76"/>
    <w:rsid w:val="00DF3F8B"/>
    <w:rsid w:val="00DF42D0"/>
    <w:rsid w:val="00DF4473"/>
    <w:rsid w:val="00DF4549"/>
    <w:rsid w:val="00DF4F99"/>
    <w:rsid w:val="00DF50D0"/>
    <w:rsid w:val="00DF51C8"/>
    <w:rsid w:val="00DF576D"/>
    <w:rsid w:val="00DF58D2"/>
    <w:rsid w:val="00DF5D28"/>
    <w:rsid w:val="00DF5DE4"/>
    <w:rsid w:val="00DF65DA"/>
    <w:rsid w:val="00DF6A38"/>
    <w:rsid w:val="00DF6D83"/>
    <w:rsid w:val="00DF752F"/>
    <w:rsid w:val="00DF7597"/>
    <w:rsid w:val="00E0069C"/>
    <w:rsid w:val="00E00986"/>
    <w:rsid w:val="00E00E00"/>
    <w:rsid w:val="00E0110A"/>
    <w:rsid w:val="00E011CA"/>
    <w:rsid w:val="00E01229"/>
    <w:rsid w:val="00E012FA"/>
    <w:rsid w:val="00E01345"/>
    <w:rsid w:val="00E015E7"/>
    <w:rsid w:val="00E01C9D"/>
    <w:rsid w:val="00E02AFF"/>
    <w:rsid w:val="00E02E06"/>
    <w:rsid w:val="00E032EA"/>
    <w:rsid w:val="00E034E2"/>
    <w:rsid w:val="00E03728"/>
    <w:rsid w:val="00E03FB0"/>
    <w:rsid w:val="00E040F6"/>
    <w:rsid w:val="00E04865"/>
    <w:rsid w:val="00E056B4"/>
    <w:rsid w:val="00E0602D"/>
    <w:rsid w:val="00E061EE"/>
    <w:rsid w:val="00E066CB"/>
    <w:rsid w:val="00E06A69"/>
    <w:rsid w:val="00E070BE"/>
    <w:rsid w:val="00E074F1"/>
    <w:rsid w:val="00E07A00"/>
    <w:rsid w:val="00E07FE3"/>
    <w:rsid w:val="00E10048"/>
    <w:rsid w:val="00E1020F"/>
    <w:rsid w:val="00E10652"/>
    <w:rsid w:val="00E10A62"/>
    <w:rsid w:val="00E10DDC"/>
    <w:rsid w:val="00E10EA5"/>
    <w:rsid w:val="00E10F0A"/>
    <w:rsid w:val="00E11112"/>
    <w:rsid w:val="00E1145B"/>
    <w:rsid w:val="00E116C8"/>
    <w:rsid w:val="00E1207D"/>
    <w:rsid w:val="00E1223B"/>
    <w:rsid w:val="00E12436"/>
    <w:rsid w:val="00E12E7A"/>
    <w:rsid w:val="00E130FE"/>
    <w:rsid w:val="00E14038"/>
    <w:rsid w:val="00E14428"/>
    <w:rsid w:val="00E1454F"/>
    <w:rsid w:val="00E14550"/>
    <w:rsid w:val="00E147B4"/>
    <w:rsid w:val="00E14A34"/>
    <w:rsid w:val="00E14BF5"/>
    <w:rsid w:val="00E14D57"/>
    <w:rsid w:val="00E15303"/>
    <w:rsid w:val="00E1580B"/>
    <w:rsid w:val="00E1661C"/>
    <w:rsid w:val="00E166E5"/>
    <w:rsid w:val="00E16B5B"/>
    <w:rsid w:val="00E1713D"/>
    <w:rsid w:val="00E17198"/>
    <w:rsid w:val="00E171C8"/>
    <w:rsid w:val="00E1737D"/>
    <w:rsid w:val="00E174D1"/>
    <w:rsid w:val="00E1767C"/>
    <w:rsid w:val="00E17B9A"/>
    <w:rsid w:val="00E17D20"/>
    <w:rsid w:val="00E200C9"/>
    <w:rsid w:val="00E202B9"/>
    <w:rsid w:val="00E20302"/>
    <w:rsid w:val="00E2052C"/>
    <w:rsid w:val="00E20DA8"/>
    <w:rsid w:val="00E2100D"/>
    <w:rsid w:val="00E21358"/>
    <w:rsid w:val="00E218CF"/>
    <w:rsid w:val="00E2195C"/>
    <w:rsid w:val="00E219DD"/>
    <w:rsid w:val="00E21C50"/>
    <w:rsid w:val="00E21CED"/>
    <w:rsid w:val="00E22D05"/>
    <w:rsid w:val="00E22E17"/>
    <w:rsid w:val="00E2376A"/>
    <w:rsid w:val="00E23A8F"/>
    <w:rsid w:val="00E23AF0"/>
    <w:rsid w:val="00E24312"/>
    <w:rsid w:val="00E24646"/>
    <w:rsid w:val="00E246BA"/>
    <w:rsid w:val="00E246FE"/>
    <w:rsid w:val="00E24762"/>
    <w:rsid w:val="00E249BB"/>
    <w:rsid w:val="00E250EF"/>
    <w:rsid w:val="00E25C7F"/>
    <w:rsid w:val="00E25DB0"/>
    <w:rsid w:val="00E26011"/>
    <w:rsid w:val="00E265D4"/>
    <w:rsid w:val="00E26B77"/>
    <w:rsid w:val="00E26E08"/>
    <w:rsid w:val="00E27142"/>
    <w:rsid w:val="00E27168"/>
    <w:rsid w:val="00E274D9"/>
    <w:rsid w:val="00E30654"/>
    <w:rsid w:val="00E30A8C"/>
    <w:rsid w:val="00E30BCC"/>
    <w:rsid w:val="00E31532"/>
    <w:rsid w:val="00E31979"/>
    <w:rsid w:val="00E327B9"/>
    <w:rsid w:val="00E32D4D"/>
    <w:rsid w:val="00E336C8"/>
    <w:rsid w:val="00E33C50"/>
    <w:rsid w:val="00E33D58"/>
    <w:rsid w:val="00E3453D"/>
    <w:rsid w:val="00E34A02"/>
    <w:rsid w:val="00E34DB6"/>
    <w:rsid w:val="00E34FFC"/>
    <w:rsid w:val="00E351B2"/>
    <w:rsid w:val="00E354A5"/>
    <w:rsid w:val="00E355BB"/>
    <w:rsid w:val="00E35988"/>
    <w:rsid w:val="00E363C2"/>
    <w:rsid w:val="00E36516"/>
    <w:rsid w:val="00E36682"/>
    <w:rsid w:val="00E36DA8"/>
    <w:rsid w:val="00E36F12"/>
    <w:rsid w:val="00E37C6A"/>
    <w:rsid w:val="00E4048D"/>
    <w:rsid w:val="00E405A4"/>
    <w:rsid w:val="00E40968"/>
    <w:rsid w:val="00E40CD7"/>
    <w:rsid w:val="00E412BD"/>
    <w:rsid w:val="00E41619"/>
    <w:rsid w:val="00E41673"/>
    <w:rsid w:val="00E41CC5"/>
    <w:rsid w:val="00E420AD"/>
    <w:rsid w:val="00E42384"/>
    <w:rsid w:val="00E42521"/>
    <w:rsid w:val="00E426FA"/>
    <w:rsid w:val="00E42736"/>
    <w:rsid w:val="00E427B2"/>
    <w:rsid w:val="00E43239"/>
    <w:rsid w:val="00E437A4"/>
    <w:rsid w:val="00E438B4"/>
    <w:rsid w:val="00E43A47"/>
    <w:rsid w:val="00E43B12"/>
    <w:rsid w:val="00E43CC3"/>
    <w:rsid w:val="00E43DED"/>
    <w:rsid w:val="00E4476F"/>
    <w:rsid w:val="00E44E97"/>
    <w:rsid w:val="00E44EA7"/>
    <w:rsid w:val="00E451A0"/>
    <w:rsid w:val="00E455EA"/>
    <w:rsid w:val="00E4577F"/>
    <w:rsid w:val="00E46062"/>
    <w:rsid w:val="00E46AD0"/>
    <w:rsid w:val="00E46E0B"/>
    <w:rsid w:val="00E4773D"/>
    <w:rsid w:val="00E477CE"/>
    <w:rsid w:val="00E500EB"/>
    <w:rsid w:val="00E5067D"/>
    <w:rsid w:val="00E506FF"/>
    <w:rsid w:val="00E50955"/>
    <w:rsid w:val="00E50C85"/>
    <w:rsid w:val="00E50D20"/>
    <w:rsid w:val="00E50E4F"/>
    <w:rsid w:val="00E510F7"/>
    <w:rsid w:val="00E51213"/>
    <w:rsid w:val="00E51383"/>
    <w:rsid w:val="00E513E8"/>
    <w:rsid w:val="00E51513"/>
    <w:rsid w:val="00E51F8A"/>
    <w:rsid w:val="00E520F7"/>
    <w:rsid w:val="00E52164"/>
    <w:rsid w:val="00E52698"/>
    <w:rsid w:val="00E537B6"/>
    <w:rsid w:val="00E537BE"/>
    <w:rsid w:val="00E53FB8"/>
    <w:rsid w:val="00E5494D"/>
    <w:rsid w:val="00E5533E"/>
    <w:rsid w:val="00E55357"/>
    <w:rsid w:val="00E554B7"/>
    <w:rsid w:val="00E55521"/>
    <w:rsid w:val="00E55C41"/>
    <w:rsid w:val="00E562C1"/>
    <w:rsid w:val="00E563E3"/>
    <w:rsid w:val="00E568D5"/>
    <w:rsid w:val="00E56A5E"/>
    <w:rsid w:val="00E56C7A"/>
    <w:rsid w:val="00E5770C"/>
    <w:rsid w:val="00E577DC"/>
    <w:rsid w:val="00E57B95"/>
    <w:rsid w:val="00E57D5E"/>
    <w:rsid w:val="00E57F7B"/>
    <w:rsid w:val="00E57F9E"/>
    <w:rsid w:val="00E6046D"/>
    <w:rsid w:val="00E606A9"/>
    <w:rsid w:val="00E6079B"/>
    <w:rsid w:val="00E60843"/>
    <w:rsid w:val="00E610AE"/>
    <w:rsid w:val="00E614F1"/>
    <w:rsid w:val="00E61736"/>
    <w:rsid w:val="00E61A0A"/>
    <w:rsid w:val="00E61EAA"/>
    <w:rsid w:val="00E62659"/>
    <w:rsid w:val="00E629F5"/>
    <w:rsid w:val="00E62A39"/>
    <w:rsid w:val="00E62B53"/>
    <w:rsid w:val="00E632B5"/>
    <w:rsid w:val="00E635A7"/>
    <w:rsid w:val="00E636F3"/>
    <w:rsid w:val="00E639D9"/>
    <w:rsid w:val="00E63D1C"/>
    <w:rsid w:val="00E63E7F"/>
    <w:rsid w:val="00E63F5A"/>
    <w:rsid w:val="00E64147"/>
    <w:rsid w:val="00E645A0"/>
    <w:rsid w:val="00E65219"/>
    <w:rsid w:val="00E65764"/>
    <w:rsid w:val="00E6595E"/>
    <w:rsid w:val="00E6601B"/>
    <w:rsid w:val="00E66268"/>
    <w:rsid w:val="00E665D7"/>
    <w:rsid w:val="00E6672A"/>
    <w:rsid w:val="00E66CF7"/>
    <w:rsid w:val="00E674A7"/>
    <w:rsid w:val="00E6793E"/>
    <w:rsid w:val="00E67C60"/>
    <w:rsid w:val="00E67EAF"/>
    <w:rsid w:val="00E67F53"/>
    <w:rsid w:val="00E71110"/>
    <w:rsid w:val="00E711DF"/>
    <w:rsid w:val="00E71D73"/>
    <w:rsid w:val="00E71F68"/>
    <w:rsid w:val="00E72115"/>
    <w:rsid w:val="00E7229B"/>
    <w:rsid w:val="00E723B3"/>
    <w:rsid w:val="00E725BC"/>
    <w:rsid w:val="00E72956"/>
    <w:rsid w:val="00E729B9"/>
    <w:rsid w:val="00E72D72"/>
    <w:rsid w:val="00E731B4"/>
    <w:rsid w:val="00E7360D"/>
    <w:rsid w:val="00E73B58"/>
    <w:rsid w:val="00E73C85"/>
    <w:rsid w:val="00E7448B"/>
    <w:rsid w:val="00E74BC8"/>
    <w:rsid w:val="00E74CE4"/>
    <w:rsid w:val="00E74EBC"/>
    <w:rsid w:val="00E7547C"/>
    <w:rsid w:val="00E759E9"/>
    <w:rsid w:val="00E75CB5"/>
    <w:rsid w:val="00E76404"/>
    <w:rsid w:val="00E76BDA"/>
    <w:rsid w:val="00E77374"/>
    <w:rsid w:val="00E77776"/>
    <w:rsid w:val="00E77B74"/>
    <w:rsid w:val="00E77BF8"/>
    <w:rsid w:val="00E80272"/>
    <w:rsid w:val="00E8090C"/>
    <w:rsid w:val="00E809A8"/>
    <w:rsid w:val="00E80CD8"/>
    <w:rsid w:val="00E81055"/>
    <w:rsid w:val="00E81279"/>
    <w:rsid w:val="00E81591"/>
    <w:rsid w:val="00E81846"/>
    <w:rsid w:val="00E82101"/>
    <w:rsid w:val="00E8251B"/>
    <w:rsid w:val="00E82B48"/>
    <w:rsid w:val="00E82DA2"/>
    <w:rsid w:val="00E82DB1"/>
    <w:rsid w:val="00E82FBC"/>
    <w:rsid w:val="00E83099"/>
    <w:rsid w:val="00E835FD"/>
    <w:rsid w:val="00E83B24"/>
    <w:rsid w:val="00E83FC2"/>
    <w:rsid w:val="00E841DB"/>
    <w:rsid w:val="00E846C2"/>
    <w:rsid w:val="00E851D6"/>
    <w:rsid w:val="00E853F9"/>
    <w:rsid w:val="00E85802"/>
    <w:rsid w:val="00E85827"/>
    <w:rsid w:val="00E85C6F"/>
    <w:rsid w:val="00E85CE0"/>
    <w:rsid w:val="00E85EB0"/>
    <w:rsid w:val="00E8616B"/>
    <w:rsid w:val="00E866DC"/>
    <w:rsid w:val="00E8678F"/>
    <w:rsid w:val="00E867D6"/>
    <w:rsid w:val="00E86E7C"/>
    <w:rsid w:val="00E871B9"/>
    <w:rsid w:val="00E8721D"/>
    <w:rsid w:val="00E87DD3"/>
    <w:rsid w:val="00E87FEA"/>
    <w:rsid w:val="00E903DF"/>
    <w:rsid w:val="00E90B68"/>
    <w:rsid w:val="00E90EB7"/>
    <w:rsid w:val="00E90FE7"/>
    <w:rsid w:val="00E910BA"/>
    <w:rsid w:val="00E911DF"/>
    <w:rsid w:val="00E915AE"/>
    <w:rsid w:val="00E9164A"/>
    <w:rsid w:val="00E91745"/>
    <w:rsid w:val="00E91A23"/>
    <w:rsid w:val="00E91F16"/>
    <w:rsid w:val="00E92067"/>
    <w:rsid w:val="00E92406"/>
    <w:rsid w:val="00E9299D"/>
    <w:rsid w:val="00E92BC7"/>
    <w:rsid w:val="00E930E1"/>
    <w:rsid w:val="00E93835"/>
    <w:rsid w:val="00E94739"/>
    <w:rsid w:val="00E94751"/>
    <w:rsid w:val="00E94B43"/>
    <w:rsid w:val="00E94D70"/>
    <w:rsid w:val="00E94F4E"/>
    <w:rsid w:val="00E950EB"/>
    <w:rsid w:val="00E95225"/>
    <w:rsid w:val="00E95228"/>
    <w:rsid w:val="00E9545B"/>
    <w:rsid w:val="00E95CAB"/>
    <w:rsid w:val="00E96198"/>
    <w:rsid w:val="00E96450"/>
    <w:rsid w:val="00E96732"/>
    <w:rsid w:val="00E96FC0"/>
    <w:rsid w:val="00EA0376"/>
    <w:rsid w:val="00EA03C9"/>
    <w:rsid w:val="00EA0457"/>
    <w:rsid w:val="00EA04DA"/>
    <w:rsid w:val="00EA09DE"/>
    <w:rsid w:val="00EA0B66"/>
    <w:rsid w:val="00EA0BC1"/>
    <w:rsid w:val="00EA0F08"/>
    <w:rsid w:val="00EA139F"/>
    <w:rsid w:val="00EA1497"/>
    <w:rsid w:val="00EA1FD4"/>
    <w:rsid w:val="00EA2357"/>
    <w:rsid w:val="00EA246A"/>
    <w:rsid w:val="00EA26D3"/>
    <w:rsid w:val="00EA2739"/>
    <w:rsid w:val="00EA28E3"/>
    <w:rsid w:val="00EA2AEF"/>
    <w:rsid w:val="00EA2B9E"/>
    <w:rsid w:val="00EA3542"/>
    <w:rsid w:val="00EA373F"/>
    <w:rsid w:val="00EA3AF3"/>
    <w:rsid w:val="00EA4893"/>
    <w:rsid w:val="00EA562B"/>
    <w:rsid w:val="00EA56C1"/>
    <w:rsid w:val="00EA5B3D"/>
    <w:rsid w:val="00EA638A"/>
    <w:rsid w:val="00EA668C"/>
    <w:rsid w:val="00EA672E"/>
    <w:rsid w:val="00EA6A14"/>
    <w:rsid w:val="00EA7170"/>
    <w:rsid w:val="00EA7399"/>
    <w:rsid w:val="00EA782E"/>
    <w:rsid w:val="00EA7A9E"/>
    <w:rsid w:val="00EA7B6E"/>
    <w:rsid w:val="00EA7C81"/>
    <w:rsid w:val="00EB006E"/>
    <w:rsid w:val="00EB021B"/>
    <w:rsid w:val="00EB062F"/>
    <w:rsid w:val="00EB0E1F"/>
    <w:rsid w:val="00EB166A"/>
    <w:rsid w:val="00EB178C"/>
    <w:rsid w:val="00EB1917"/>
    <w:rsid w:val="00EB1C42"/>
    <w:rsid w:val="00EB1D65"/>
    <w:rsid w:val="00EB22F5"/>
    <w:rsid w:val="00EB245E"/>
    <w:rsid w:val="00EB2545"/>
    <w:rsid w:val="00EB29DD"/>
    <w:rsid w:val="00EB2E70"/>
    <w:rsid w:val="00EB3682"/>
    <w:rsid w:val="00EB3E28"/>
    <w:rsid w:val="00EB3F13"/>
    <w:rsid w:val="00EB404B"/>
    <w:rsid w:val="00EB411A"/>
    <w:rsid w:val="00EB41AB"/>
    <w:rsid w:val="00EB433A"/>
    <w:rsid w:val="00EB4821"/>
    <w:rsid w:val="00EB48D8"/>
    <w:rsid w:val="00EB4A2D"/>
    <w:rsid w:val="00EB4D6C"/>
    <w:rsid w:val="00EB5149"/>
    <w:rsid w:val="00EB5D43"/>
    <w:rsid w:val="00EB5E42"/>
    <w:rsid w:val="00EB6260"/>
    <w:rsid w:val="00EB6308"/>
    <w:rsid w:val="00EB64A6"/>
    <w:rsid w:val="00EB66E3"/>
    <w:rsid w:val="00EB6BBE"/>
    <w:rsid w:val="00EB704B"/>
    <w:rsid w:val="00EB7E2A"/>
    <w:rsid w:val="00EC0090"/>
    <w:rsid w:val="00EC01D0"/>
    <w:rsid w:val="00EC041E"/>
    <w:rsid w:val="00EC0488"/>
    <w:rsid w:val="00EC0B14"/>
    <w:rsid w:val="00EC0D89"/>
    <w:rsid w:val="00EC1486"/>
    <w:rsid w:val="00EC165D"/>
    <w:rsid w:val="00EC16EC"/>
    <w:rsid w:val="00EC170D"/>
    <w:rsid w:val="00EC17BE"/>
    <w:rsid w:val="00EC1944"/>
    <w:rsid w:val="00EC201D"/>
    <w:rsid w:val="00EC22D3"/>
    <w:rsid w:val="00EC2783"/>
    <w:rsid w:val="00EC2D83"/>
    <w:rsid w:val="00EC2F9F"/>
    <w:rsid w:val="00EC3261"/>
    <w:rsid w:val="00EC364B"/>
    <w:rsid w:val="00EC36D0"/>
    <w:rsid w:val="00EC3736"/>
    <w:rsid w:val="00EC373C"/>
    <w:rsid w:val="00EC385C"/>
    <w:rsid w:val="00EC3906"/>
    <w:rsid w:val="00EC399A"/>
    <w:rsid w:val="00EC3D7C"/>
    <w:rsid w:val="00EC3E82"/>
    <w:rsid w:val="00EC4038"/>
    <w:rsid w:val="00EC46EE"/>
    <w:rsid w:val="00EC4D66"/>
    <w:rsid w:val="00EC4FA3"/>
    <w:rsid w:val="00EC557E"/>
    <w:rsid w:val="00EC566F"/>
    <w:rsid w:val="00EC5A99"/>
    <w:rsid w:val="00EC5B62"/>
    <w:rsid w:val="00EC6388"/>
    <w:rsid w:val="00EC66DA"/>
    <w:rsid w:val="00EC6996"/>
    <w:rsid w:val="00EC6CEB"/>
    <w:rsid w:val="00EC7286"/>
    <w:rsid w:val="00ED0218"/>
    <w:rsid w:val="00ED02CA"/>
    <w:rsid w:val="00ED0429"/>
    <w:rsid w:val="00ED0DD5"/>
    <w:rsid w:val="00ED0F3D"/>
    <w:rsid w:val="00ED1259"/>
    <w:rsid w:val="00ED1273"/>
    <w:rsid w:val="00ED1358"/>
    <w:rsid w:val="00ED15D8"/>
    <w:rsid w:val="00ED16D0"/>
    <w:rsid w:val="00ED1A53"/>
    <w:rsid w:val="00ED1A6F"/>
    <w:rsid w:val="00ED1B8C"/>
    <w:rsid w:val="00ED1F0F"/>
    <w:rsid w:val="00ED28CC"/>
    <w:rsid w:val="00ED29A9"/>
    <w:rsid w:val="00ED2A90"/>
    <w:rsid w:val="00ED2ED3"/>
    <w:rsid w:val="00ED31BA"/>
    <w:rsid w:val="00ED379A"/>
    <w:rsid w:val="00ED3F47"/>
    <w:rsid w:val="00ED456C"/>
    <w:rsid w:val="00ED4BF5"/>
    <w:rsid w:val="00ED5055"/>
    <w:rsid w:val="00ED593D"/>
    <w:rsid w:val="00ED636F"/>
    <w:rsid w:val="00ED6528"/>
    <w:rsid w:val="00ED6DED"/>
    <w:rsid w:val="00ED7063"/>
    <w:rsid w:val="00ED709F"/>
    <w:rsid w:val="00ED73D3"/>
    <w:rsid w:val="00ED755A"/>
    <w:rsid w:val="00ED77CD"/>
    <w:rsid w:val="00ED7F16"/>
    <w:rsid w:val="00EE0504"/>
    <w:rsid w:val="00EE118A"/>
    <w:rsid w:val="00EE162D"/>
    <w:rsid w:val="00EE16E4"/>
    <w:rsid w:val="00EE1A5D"/>
    <w:rsid w:val="00EE1C43"/>
    <w:rsid w:val="00EE220A"/>
    <w:rsid w:val="00EE2657"/>
    <w:rsid w:val="00EE281F"/>
    <w:rsid w:val="00EE2CE8"/>
    <w:rsid w:val="00EE2EBB"/>
    <w:rsid w:val="00EE32C8"/>
    <w:rsid w:val="00EE379E"/>
    <w:rsid w:val="00EE3801"/>
    <w:rsid w:val="00EE3AFD"/>
    <w:rsid w:val="00EE3DC0"/>
    <w:rsid w:val="00EE4336"/>
    <w:rsid w:val="00EE4735"/>
    <w:rsid w:val="00EE4B9B"/>
    <w:rsid w:val="00EE4BF7"/>
    <w:rsid w:val="00EE4E20"/>
    <w:rsid w:val="00EE5026"/>
    <w:rsid w:val="00EE5154"/>
    <w:rsid w:val="00EE51F9"/>
    <w:rsid w:val="00EE5484"/>
    <w:rsid w:val="00EE5AAF"/>
    <w:rsid w:val="00EE5C1B"/>
    <w:rsid w:val="00EE5CD3"/>
    <w:rsid w:val="00EE5DAD"/>
    <w:rsid w:val="00EE6576"/>
    <w:rsid w:val="00EE7082"/>
    <w:rsid w:val="00EE7264"/>
    <w:rsid w:val="00EE74DB"/>
    <w:rsid w:val="00EF0975"/>
    <w:rsid w:val="00EF0C90"/>
    <w:rsid w:val="00EF0D30"/>
    <w:rsid w:val="00EF0D3C"/>
    <w:rsid w:val="00EF153B"/>
    <w:rsid w:val="00EF1586"/>
    <w:rsid w:val="00EF170C"/>
    <w:rsid w:val="00EF2312"/>
    <w:rsid w:val="00EF231F"/>
    <w:rsid w:val="00EF2527"/>
    <w:rsid w:val="00EF2D18"/>
    <w:rsid w:val="00EF2D70"/>
    <w:rsid w:val="00EF2E42"/>
    <w:rsid w:val="00EF340D"/>
    <w:rsid w:val="00EF359A"/>
    <w:rsid w:val="00EF36C2"/>
    <w:rsid w:val="00EF36E3"/>
    <w:rsid w:val="00EF39A3"/>
    <w:rsid w:val="00EF3E1B"/>
    <w:rsid w:val="00EF3EE7"/>
    <w:rsid w:val="00EF4290"/>
    <w:rsid w:val="00EF4B99"/>
    <w:rsid w:val="00EF4FD4"/>
    <w:rsid w:val="00EF534F"/>
    <w:rsid w:val="00EF53F3"/>
    <w:rsid w:val="00EF5AF3"/>
    <w:rsid w:val="00EF5CD8"/>
    <w:rsid w:val="00EF6628"/>
    <w:rsid w:val="00EF6A52"/>
    <w:rsid w:val="00EF6C22"/>
    <w:rsid w:val="00EF6CEA"/>
    <w:rsid w:val="00EF6D6C"/>
    <w:rsid w:val="00EF7A04"/>
    <w:rsid w:val="00F003C3"/>
    <w:rsid w:val="00F00AEB"/>
    <w:rsid w:val="00F00D2C"/>
    <w:rsid w:val="00F00DDE"/>
    <w:rsid w:val="00F00FB1"/>
    <w:rsid w:val="00F01027"/>
    <w:rsid w:val="00F0118F"/>
    <w:rsid w:val="00F024BD"/>
    <w:rsid w:val="00F024C4"/>
    <w:rsid w:val="00F024FC"/>
    <w:rsid w:val="00F03314"/>
    <w:rsid w:val="00F03985"/>
    <w:rsid w:val="00F0402A"/>
    <w:rsid w:val="00F0421B"/>
    <w:rsid w:val="00F04291"/>
    <w:rsid w:val="00F043BD"/>
    <w:rsid w:val="00F04421"/>
    <w:rsid w:val="00F04691"/>
    <w:rsid w:val="00F0479A"/>
    <w:rsid w:val="00F047F6"/>
    <w:rsid w:val="00F048AC"/>
    <w:rsid w:val="00F04BAB"/>
    <w:rsid w:val="00F04D1C"/>
    <w:rsid w:val="00F05CEE"/>
    <w:rsid w:val="00F063A9"/>
    <w:rsid w:val="00F065FF"/>
    <w:rsid w:val="00F0677A"/>
    <w:rsid w:val="00F067DE"/>
    <w:rsid w:val="00F06C5A"/>
    <w:rsid w:val="00F07118"/>
    <w:rsid w:val="00F0797D"/>
    <w:rsid w:val="00F07DC4"/>
    <w:rsid w:val="00F105ED"/>
    <w:rsid w:val="00F10E0B"/>
    <w:rsid w:val="00F10F60"/>
    <w:rsid w:val="00F11116"/>
    <w:rsid w:val="00F114EB"/>
    <w:rsid w:val="00F117C7"/>
    <w:rsid w:val="00F119DB"/>
    <w:rsid w:val="00F120D5"/>
    <w:rsid w:val="00F12106"/>
    <w:rsid w:val="00F121EC"/>
    <w:rsid w:val="00F12270"/>
    <w:rsid w:val="00F12963"/>
    <w:rsid w:val="00F12B11"/>
    <w:rsid w:val="00F1331B"/>
    <w:rsid w:val="00F1385C"/>
    <w:rsid w:val="00F13AB1"/>
    <w:rsid w:val="00F13D25"/>
    <w:rsid w:val="00F14DF7"/>
    <w:rsid w:val="00F15239"/>
    <w:rsid w:val="00F15817"/>
    <w:rsid w:val="00F15981"/>
    <w:rsid w:val="00F15A8F"/>
    <w:rsid w:val="00F15B8D"/>
    <w:rsid w:val="00F15F20"/>
    <w:rsid w:val="00F160EB"/>
    <w:rsid w:val="00F16389"/>
    <w:rsid w:val="00F16D33"/>
    <w:rsid w:val="00F17938"/>
    <w:rsid w:val="00F17A6B"/>
    <w:rsid w:val="00F17AA3"/>
    <w:rsid w:val="00F17BB5"/>
    <w:rsid w:val="00F202E8"/>
    <w:rsid w:val="00F2080D"/>
    <w:rsid w:val="00F21033"/>
    <w:rsid w:val="00F21235"/>
    <w:rsid w:val="00F21ABE"/>
    <w:rsid w:val="00F21CBE"/>
    <w:rsid w:val="00F22616"/>
    <w:rsid w:val="00F22635"/>
    <w:rsid w:val="00F226FB"/>
    <w:rsid w:val="00F22A16"/>
    <w:rsid w:val="00F22E90"/>
    <w:rsid w:val="00F23529"/>
    <w:rsid w:val="00F23805"/>
    <w:rsid w:val="00F23FA1"/>
    <w:rsid w:val="00F2410F"/>
    <w:rsid w:val="00F2447D"/>
    <w:rsid w:val="00F244C7"/>
    <w:rsid w:val="00F2492F"/>
    <w:rsid w:val="00F2525D"/>
    <w:rsid w:val="00F25426"/>
    <w:rsid w:val="00F2543D"/>
    <w:rsid w:val="00F25E02"/>
    <w:rsid w:val="00F25FBA"/>
    <w:rsid w:val="00F26039"/>
    <w:rsid w:val="00F261F6"/>
    <w:rsid w:val="00F2627B"/>
    <w:rsid w:val="00F26371"/>
    <w:rsid w:val="00F2665B"/>
    <w:rsid w:val="00F26752"/>
    <w:rsid w:val="00F26A76"/>
    <w:rsid w:val="00F26FFD"/>
    <w:rsid w:val="00F273D4"/>
    <w:rsid w:val="00F2746D"/>
    <w:rsid w:val="00F2776A"/>
    <w:rsid w:val="00F27898"/>
    <w:rsid w:val="00F27C5D"/>
    <w:rsid w:val="00F27CD2"/>
    <w:rsid w:val="00F3014D"/>
    <w:rsid w:val="00F30428"/>
    <w:rsid w:val="00F3066F"/>
    <w:rsid w:val="00F30D9E"/>
    <w:rsid w:val="00F30F61"/>
    <w:rsid w:val="00F30F9A"/>
    <w:rsid w:val="00F31091"/>
    <w:rsid w:val="00F3133E"/>
    <w:rsid w:val="00F329B8"/>
    <w:rsid w:val="00F32A16"/>
    <w:rsid w:val="00F32D77"/>
    <w:rsid w:val="00F33453"/>
    <w:rsid w:val="00F3360D"/>
    <w:rsid w:val="00F33646"/>
    <w:rsid w:val="00F33AB4"/>
    <w:rsid w:val="00F340A4"/>
    <w:rsid w:val="00F340F6"/>
    <w:rsid w:val="00F34558"/>
    <w:rsid w:val="00F34919"/>
    <w:rsid w:val="00F34BA2"/>
    <w:rsid w:val="00F34ED6"/>
    <w:rsid w:val="00F353B9"/>
    <w:rsid w:val="00F353E4"/>
    <w:rsid w:val="00F354B8"/>
    <w:rsid w:val="00F35913"/>
    <w:rsid w:val="00F35962"/>
    <w:rsid w:val="00F35E9C"/>
    <w:rsid w:val="00F361B1"/>
    <w:rsid w:val="00F400F4"/>
    <w:rsid w:val="00F4025C"/>
    <w:rsid w:val="00F402F1"/>
    <w:rsid w:val="00F403F3"/>
    <w:rsid w:val="00F40AC7"/>
    <w:rsid w:val="00F40CCE"/>
    <w:rsid w:val="00F40DE3"/>
    <w:rsid w:val="00F40FCC"/>
    <w:rsid w:val="00F410E7"/>
    <w:rsid w:val="00F411A7"/>
    <w:rsid w:val="00F412C1"/>
    <w:rsid w:val="00F41547"/>
    <w:rsid w:val="00F417B8"/>
    <w:rsid w:val="00F41863"/>
    <w:rsid w:val="00F4188C"/>
    <w:rsid w:val="00F41964"/>
    <w:rsid w:val="00F41AC9"/>
    <w:rsid w:val="00F41CAC"/>
    <w:rsid w:val="00F42BE4"/>
    <w:rsid w:val="00F432B9"/>
    <w:rsid w:val="00F43896"/>
    <w:rsid w:val="00F43ABE"/>
    <w:rsid w:val="00F44248"/>
    <w:rsid w:val="00F4439D"/>
    <w:rsid w:val="00F443BA"/>
    <w:rsid w:val="00F4485D"/>
    <w:rsid w:val="00F44961"/>
    <w:rsid w:val="00F4579E"/>
    <w:rsid w:val="00F45839"/>
    <w:rsid w:val="00F45EA9"/>
    <w:rsid w:val="00F46028"/>
    <w:rsid w:val="00F461F9"/>
    <w:rsid w:val="00F464A3"/>
    <w:rsid w:val="00F46BB2"/>
    <w:rsid w:val="00F47384"/>
    <w:rsid w:val="00F47FF0"/>
    <w:rsid w:val="00F507A7"/>
    <w:rsid w:val="00F50ABD"/>
    <w:rsid w:val="00F50B52"/>
    <w:rsid w:val="00F50B6B"/>
    <w:rsid w:val="00F520F2"/>
    <w:rsid w:val="00F524DC"/>
    <w:rsid w:val="00F52D0F"/>
    <w:rsid w:val="00F52D5B"/>
    <w:rsid w:val="00F535B6"/>
    <w:rsid w:val="00F5363B"/>
    <w:rsid w:val="00F53CFA"/>
    <w:rsid w:val="00F53D70"/>
    <w:rsid w:val="00F54169"/>
    <w:rsid w:val="00F5436C"/>
    <w:rsid w:val="00F543ED"/>
    <w:rsid w:val="00F548D5"/>
    <w:rsid w:val="00F54935"/>
    <w:rsid w:val="00F556B7"/>
    <w:rsid w:val="00F55746"/>
    <w:rsid w:val="00F557C9"/>
    <w:rsid w:val="00F55CFB"/>
    <w:rsid w:val="00F55EC2"/>
    <w:rsid w:val="00F560EE"/>
    <w:rsid w:val="00F56452"/>
    <w:rsid w:val="00F56E41"/>
    <w:rsid w:val="00F570FD"/>
    <w:rsid w:val="00F57200"/>
    <w:rsid w:val="00F57422"/>
    <w:rsid w:val="00F57A4E"/>
    <w:rsid w:val="00F60579"/>
    <w:rsid w:val="00F60A70"/>
    <w:rsid w:val="00F60EB3"/>
    <w:rsid w:val="00F60FAB"/>
    <w:rsid w:val="00F6164A"/>
    <w:rsid w:val="00F61A1D"/>
    <w:rsid w:val="00F61B05"/>
    <w:rsid w:val="00F61BD3"/>
    <w:rsid w:val="00F624AD"/>
    <w:rsid w:val="00F62532"/>
    <w:rsid w:val="00F62981"/>
    <w:rsid w:val="00F62A0D"/>
    <w:rsid w:val="00F62F9B"/>
    <w:rsid w:val="00F62F9D"/>
    <w:rsid w:val="00F6350C"/>
    <w:rsid w:val="00F63CFC"/>
    <w:rsid w:val="00F63DE2"/>
    <w:rsid w:val="00F63E53"/>
    <w:rsid w:val="00F640B1"/>
    <w:rsid w:val="00F64238"/>
    <w:rsid w:val="00F647A9"/>
    <w:rsid w:val="00F647F2"/>
    <w:rsid w:val="00F64BFE"/>
    <w:rsid w:val="00F64CF2"/>
    <w:rsid w:val="00F64DDB"/>
    <w:rsid w:val="00F64DE2"/>
    <w:rsid w:val="00F65211"/>
    <w:rsid w:val="00F65227"/>
    <w:rsid w:val="00F65471"/>
    <w:rsid w:val="00F659AF"/>
    <w:rsid w:val="00F65D2F"/>
    <w:rsid w:val="00F66317"/>
    <w:rsid w:val="00F66496"/>
    <w:rsid w:val="00F664D8"/>
    <w:rsid w:val="00F666B2"/>
    <w:rsid w:val="00F67020"/>
    <w:rsid w:val="00F6736E"/>
    <w:rsid w:val="00F673D2"/>
    <w:rsid w:val="00F67508"/>
    <w:rsid w:val="00F677E5"/>
    <w:rsid w:val="00F67897"/>
    <w:rsid w:val="00F67A23"/>
    <w:rsid w:val="00F67FC6"/>
    <w:rsid w:val="00F7009B"/>
    <w:rsid w:val="00F703A7"/>
    <w:rsid w:val="00F70B6E"/>
    <w:rsid w:val="00F71096"/>
    <w:rsid w:val="00F71194"/>
    <w:rsid w:val="00F71398"/>
    <w:rsid w:val="00F715F3"/>
    <w:rsid w:val="00F71ABF"/>
    <w:rsid w:val="00F71CD8"/>
    <w:rsid w:val="00F71CF1"/>
    <w:rsid w:val="00F720C4"/>
    <w:rsid w:val="00F72297"/>
    <w:rsid w:val="00F7250E"/>
    <w:rsid w:val="00F72537"/>
    <w:rsid w:val="00F725A2"/>
    <w:rsid w:val="00F72E2A"/>
    <w:rsid w:val="00F732F8"/>
    <w:rsid w:val="00F73B2D"/>
    <w:rsid w:val="00F73B9E"/>
    <w:rsid w:val="00F73D7D"/>
    <w:rsid w:val="00F74030"/>
    <w:rsid w:val="00F74C98"/>
    <w:rsid w:val="00F74CF5"/>
    <w:rsid w:val="00F7516A"/>
    <w:rsid w:val="00F752C5"/>
    <w:rsid w:val="00F75EAD"/>
    <w:rsid w:val="00F760F3"/>
    <w:rsid w:val="00F76A7F"/>
    <w:rsid w:val="00F76D7E"/>
    <w:rsid w:val="00F77560"/>
    <w:rsid w:val="00F7772C"/>
    <w:rsid w:val="00F77DD8"/>
    <w:rsid w:val="00F80094"/>
    <w:rsid w:val="00F800E7"/>
    <w:rsid w:val="00F802BB"/>
    <w:rsid w:val="00F804B4"/>
    <w:rsid w:val="00F80818"/>
    <w:rsid w:val="00F80D93"/>
    <w:rsid w:val="00F812F8"/>
    <w:rsid w:val="00F81457"/>
    <w:rsid w:val="00F81D5B"/>
    <w:rsid w:val="00F828EA"/>
    <w:rsid w:val="00F82CBA"/>
    <w:rsid w:val="00F82E2D"/>
    <w:rsid w:val="00F847C1"/>
    <w:rsid w:val="00F858C6"/>
    <w:rsid w:val="00F85C02"/>
    <w:rsid w:val="00F85F42"/>
    <w:rsid w:val="00F8667D"/>
    <w:rsid w:val="00F87B9A"/>
    <w:rsid w:val="00F87C59"/>
    <w:rsid w:val="00F87E69"/>
    <w:rsid w:val="00F90BB6"/>
    <w:rsid w:val="00F9146B"/>
    <w:rsid w:val="00F91585"/>
    <w:rsid w:val="00F9160C"/>
    <w:rsid w:val="00F91651"/>
    <w:rsid w:val="00F91C40"/>
    <w:rsid w:val="00F91FE9"/>
    <w:rsid w:val="00F925B3"/>
    <w:rsid w:val="00F93083"/>
    <w:rsid w:val="00F93179"/>
    <w:rsid w:val="00F931D0"/>
    <w:rsid w:val="00F93783"/>
    <w:rsid w:val="00F944CB"/>
    <w:rsid w:val="00F94DD5"/>
    <w:rsid w:val="00F95182"/>
    <w:rsid w:val="00F9537D"/>
    <w:rsid w:val="00F95393"/>
    <w:rsid w:val="00F95434"/>
    <w:rsid w:val="00F9584B"/>
    <w:rsid w:val="00F959EB"/>
    <w:rsid w:val="00F95E69"/>
    <w:rsid w:val="00F95EC7"/>
    <w:rsid w:val="00F95ED7"/>
    <w:rsid w:val="00F96317"/>
    <w:rsid w:val="00F9670C"/>
    <w:rsid w:val="00F96777"/>
    <w:rsid w:val="00F9683D"/>
    <w:rsid w:val="00F96ABC"/>
    <w:rsid w:val="00F96FE2"/>
    <w:rsid w:val="00F97A6F"/>
    <w:rsid w:val="00F97AA7"/>
    <w:rsid w:val="00F97ED3"/>
    <w:rsid w:val="00FA046C"/>
    <w:rsid w:val="00FA080D"/>
    <w:rsid w:val="00FA0C19"/>
    <w:rsid w:val="00FA0CA5"/>
    <w:rsid w:val="00FA0D5E"/>
    <w:rsid w:val="00FA18F9"/>
    <w:rsid w:val="00FA1D3E"/>
    <w:rsid w:val="00FA2533"/>
    <w:rsid w:val="00FA2D13"/>
    <w:rsid w:val="00FA2F43"/>
    <w:rsid w:val="00FA3074"/>
    <w:rsid w:val="00FA3095"/>
    <w:rsid w:val="00FA30A8"/>
    <w:rsid w:val="00FA3227"/>
    <w:rsid w:val="00FA3A15"/>
    <w:rsid w:val="00FA3CDA"/>
    <w:rsid w:val="00FA3F9C"/>
    <w:rsid w:val="00FA435F"/>
    <w:rsid w:val="00FA4386"/>
    <w:rsid w:val="00FA4772"/>
    <w:rsid w:val="00FA4C09"/>
    <w:rsid w:val="00FA4D3E"/>
    <w:rsid w:val="00FA4EFC"/>
    <w:rsid w:val="00FA500B"/>
    <w:rsid w:val="00FA5024"/>
    <w:rsid w:val="00FA5075"/>
    <w:rsid w:val="00FA57F1"/>
    <w:rsid w:val="00FA5A47"/>
    <w:rsid w:val="00FA5BA4"/>
    <w:rsid w:val="00FA5D2D"/>
    <w:rsid w:val="00FA601D"/>
    <w:rsid w:val="00FA6069"/>
    <w:rsid w:val="00FA6505"/>
    <w:rsid w:val="00FA6EE7"/>
    <w:rsid w:val="00FA70C1"/>
    <w:rsid w:val="00FA7D8B"/>
    <w:rsid w:val="00FA7DCF"/>
    <w:rsid w:val="00FA7EC6"/>
    <w:rsid w:val="00FB02FC"/>
    <w:rsid w:val="00FB030A"/>
    <w:rsid w:val="00FB041A"/>
    <w:rsid w:val="00FB09C6"/>
    <w:rsid w:val="00FB0E46"/>
    <w:rsid w:val="00FB0E83"/>
    <w:rsid w:val="00FB112C"/>
    <w:rsid w:val="00FB134A"/>
    <w:rsid w:val="00FB19A7"/>
    <w:rsid w:val="00FB19B8"/>
    <w:rsid w:val="00FB22FC"/>
    <w:rsid w:val="00FB235C"/>
    <w:rsid w:val="00FB2721"/>
    <w:rsid w:val="00FB2791"/>
    <w:rsid w:val="00FB2BED"/>
    <w:rsid w:val="00FB2CF3"/>
    <w:rsid w:val="00FB30A8"/>
    <w:rsid w:val="00FB357C"/>
    <w:rsid w:val="00FB3659"/>
    <w:rsid w:val="00FB3899"/>
    <w:rsid w:val="00FB3A81"/>
    <w:rsid w:val="00FB3AE3"/>
    <w:rsid w:val="00FB3BE9"/>
    <w:rsid w:val="00FB3EB0"/>
    <w:rsid w:val="00FB402D"/>
    <w:rsid w:val="00FB4449"/>
    <w:rsid w:val="00FB4B14"/>
    <w:rsid w:val="00FB57F2"/>
    <w:rsid w:val="00FB5BC8"/>
    <w:rsid w:val="00FB6071"/>
    <w:rsid w:val="00FB67A8"/>
    <w:rsid w:val="00FB68EC"/>
    <w:rsid w:val="00FB6FD0"/>
    <w:rsid w:val="00FB7A4B"/>
    <w:rsid w:val="00FB7E57"/>
    <w:rsid w:val="00FB7FBC"/>
    <w:rsid w:val="00FC0196"/>
    <w:rsid w:val="00FC0A2C"/>
    <w:rsid w:val="00FC0D52"/>
    <w:rsid w:val="00FC0F9F"/>
    <w:rsid w:val="00FC1DC7"/>
    <w:rsid w:val="00FC1FFE"/>
    <w:rsid w:val="00FC2105"/>
    <w:rsid w:val="00FC2338"/>
    <w:rsid w:val="00FC236F"/>
    <w:rsid w:val="00FC267A"/>
    <w:rsid w:val="00FC27D5"/>
    <w:rsid w:val="00FC2D59"/>
    <w:rsid w:val="00FC2D90"/>
    <w:rsid w:val="00FC323C"/>
    <w:rsid w:val="00FC428B"/>
    <w:rsid w:val="00FC449C"/>
    <w:rsid w:val="00FC4842"/>
    <w:rsid w:val="00FC486C"/>
    <w:rsid w:val="00FC4B29"/>
    <w:rsid w:val="00FC4C30"/>
    <w:rsid w:val="00FC5080"/>
    <w:rsid w:val="00FC54D1"/>
    <w:rsid w:val="00FC62A0"/>
    <w:rsid w:val="00FC65EB"/>
    <w:rsid w:val="00FC6706"/>
    <w:rsid w:val="00FC68B5"/>
    <w:rsid w:val="00FC6AAA"/>
    <w:rsid w:val="00FC6DBA"/>
    <w:rsid w:val="00FC6F2C"/>
    <w:rsid w:val="00FC76F9"/>
    <w:rsid w:val="00FC7C30"/>
    <w:rsid w:val="00FC7F15"/>
    <w:rsid w:val="00FD05B4"/>
    <w:rsid w:val="00FD0896"/>
    <w:rsid w:val="00FD09E4"/>
    <w:rsid w:val="00FD0AE4"/>
    <w:rsid w:val="00FD13AA"/>
    <w:rsid w:val="00FD163D"/>
    <w:rsid w:val="00FD16AF"/>
    <w:rsid w:val="00FD181E"/>
    <w:rsid w:val="00FD191C"/>
    <w:rsid w:val="00FD1AF0"/>
    <w:rsid w:val="00FD1B45"/>
    <w:rsid w:val="00FD244A"/>
    <w:rsid w:val="00FD2F6F"/>
    <w:rsid w:val="00FD32C6"/>
    <w:rsid w:val="00FD35AC"/>
    <w:rsid w:val="00FD3707"/>
    <w:rsid w:val="00FD37E8"/>
    <w:rsid w:val="00FD38A9"/>
    <w:rsid w:val="00FD38B4"/>
    <w:rsid w:val="00FD39A0"/>
    <w:rsid w:val="00FD3AD6"/>
    <w:rsid w:val="00FD3B0F"/>
    <w:rsid w:val="00FD3B93"/>
    <w:rsid w:val="00FD4886"/>
    <w:rsid w:val="00FD4A88"/>
    <w:rsid w:val="00FD4DCB"/>
    <w:rsid w:val="00FD5361"/>
    <w:rsid w:val="00FD5701"/>
    <w:rsid w:val="00FD60D3"/>
    <w:rsid w:val="00FD6988"/>
    <w:rsid w:val="00FD732D"/>
    <w:rsid w:val="00FD79BB"/>
    <w:rsid w:val="00FD7A89"/>
    <w:rsid w:val="00FD7ACF"/>
    <w:rsid w:val="00FE07C9"/>
    <w:rsid w:val="00FE0AAA"/>
    <w:rsid w:val="00FE130B"/>
    <w:rsid w:val="00FE17B5"/>
    <w:rsid w:val="00FE1A3B"/>
    <w:rsid w:val="00FE1B96"/>
    <w:rsid w:val="00FE1DAD"/>
    <w:rsid w:val="00FE1E06"/>
    <w:rsid w:val="00FE1EA1"/>
    <w:rsid w:val="00FE25B0"/>
    <w:rsid w:val="00FE2844"/>
    <w:rsid w:val="00FE29A5"/>
    <w:rsid w:val="00FE2D2F"/>
    <w:rsid w:val="00FE2FD4"/>
    <w:rsid w:val="00FE33B5"/>
    <w:rsid w:val="00FE345E"/>
    <w:rsid w:val="00FE3BD9"/>
    <w:rsid w:val="00FE3C55"/>
    <w:rsid w:val="00FE4633"/>
    <w:rsid w:val="00FE4672"/>
    <w:rsid w:val="00FE4D87"/>
    <w:rsid w:val="00FE4F1B"/>
    <w:rsid w:val="00FE5259"/>
    <w:rsid w:val="00FE5387"/>
    <w:rsid w:val="00FE5516"/>
    <w:rsid w:val="00FE5D91"/>
    <w:rsid w:val="00FE6323"/>
    <w:rsid w:val="00FE6398"/>
    <w:rsid w:val="00FE6732"/>
    <w:rsid w:val="00FE6C50"/>
    <w:rsid w:val="00FE78C5"/>
    <w:rsid w:val="00FE7EAA"/>
    <w:rsid w:val="00FF05A1"/>
    <w:rsid w:val="00FF0683"/>
    <w:rsid w:val="00FF12B5"/>
    <w:rsid w:val="00FF16EB"/>
    <w:rsid w:val="00FF1847"/>
    <w:rsid w:val="00FF2B69"/>
    <w:rsid w:val="00FF2DF1"/>
    <w:rsid w:val="00FF3196"/>
    <w:rsid w:val="00FF32EA"/>
    <w:rsid w:val="00FF3516"/>
    <w:rsid w:val="00FF3A46"/>
    <w:rsid w:val="00FF3DD7"/>
    <w:rsid w:val="00FF3EC1"/>
    <w:rsid w:val="00FF3FAE"/>
    <w:rsid w:val="00FF422B"/>
    <w:rsid w:val="00FF4733"/>
    <w:rsid w:val="00FF47E9"/>
    <w:rsid w:val="00FF4AFA"/>
    <w:rsid w:val="00FF52FC"/>
    <w:rsid w:val="00FF595C"/>
    <w:rsid w:val="00FF5A93"/>
    <w:rsid w:val="00FF6B73"/>
    <w:rsid w:val="00FF6B75"/>
    <w:rsid w:val="00FF6C56"/>
    <w:rsid w:val="00FF74BF"/>
    <w:rsid w:val="00FF7980"/>
    <w:rsid w:val="00FF7A34"/>
    <w:rsid w:val="00FF7CAE"/>
    <w:rsid w:val="035D434B"/>
    <w:rsid w:val="09F98998"/>
    <w:rsid w:val="0ABCF87C"/>
    <w:rsid w:val="0C9F15D9"/>
    <w:rsid w:val="12B3D140"/>
    <w:rsid w:val="13CCA6DE"/>
    <w:rsid w:val="14BE862F"/>
    <w:rsid w:val="1B7D8BDD"/>
    <w:rsid w:val="1F0E4D9F"/>
    <w:rsid w:val="204C9BDD"/>
    <w:rsid w:val="26E63B6E"/>
    <w:rsid w:val="2756140D"/>
    <w:rsid w:val="2B3C7A07"/>
    <w:rsid w:val="2C0E9A9C"/>
    <w:rsid w:val="2D9F9F81"/>
    <w:rsid w:val="2DB604E5"/>
    <w:rsid w:val="30999EF0"/>
    <w:rsid w:val="34B695B9"/>
    <w:rsid w:val="3557CBBA"/>
    <w:rsid w:val="3D70029C"/>
    <w:rsid w:val="4374C4AF"/>
    <w:rsid w:val="467E1A0D"/>
    <w:rsid w:val="550C80D0"/>
    <w:rsid w:val="57C4F0D5"/>
    <w:rsid w:val="6DF8F25F"/>
    <w:rsid w:val="71A0EEA3"/>
    <w:rsid w:val="72B77026"/>
    <w:rsid w:val="78774E2E"/>
    <w:rsid w:val="7F8DD3D2"/>
    <w:rsid w:val="7FFE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9357"/>
  <w15:chartTrackingRefBased/>
  <w15:docId w15:val="{BEE9626A-8C6A-40CD-A405-B3D378A4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2C2"/>
  </w:style>
  <w:style w:type="paragraph" w:styleId="Heading1">
    <w:name w:val="heading 1"/>
    <w:basedOn w:val="Normal"/>
    <w:next w:val="Normal"/>
    <w:link w:val="Heading1Char"/>
    <w:uiPriority w:val="9"/>
    <w:qFormat/>
    <w:rsid w:val="00A94685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288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73A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73A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73A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73A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73A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73A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73A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5A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E1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AF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11FD7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11FD7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4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947A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C76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456"/>
  </w:style>
  <w:style w:type="paragraph" w:styleId="Footer">
    <w:name w:val="footer"/>
    <w:basedOn w:val="Normal"/>
    <w:link w:val="FooterChar"/>
    <w:uiPriority w:val="99"/>
    <w:unhideWhenUsed/>
    <w:rsid w:val="00C76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456"/>
  </w:style>
  <w:style w:type="paragraph" w:customStyle="1" w:styleId="Codesnippet">
    <w:name w:val="Code snippet"/>
    <w:basedOn w:val="Normal"/>
    <w:link w:val="CodesnippetChar"/>
    <w:qFormat/>
    <w:rsid w:val="0003137A"/>
    <w:pPr>
      <w:spacing w:line="240" w:lineRule="auto"/>
      <w:ind w:left="720"/>
      <w:contextualSpacing/>
    </w:pPr>
    <w:rPr>
      <w:rFonts w:ascii="Courier New" w:hAnsi="Courier New" w:cs="Courier New"/>
    </w:rPr>
  </w:style>
  <w:style w:type="character" w:customStyle="1" w:styleId="CodesnippetChar">
    <w:name w:val="Code snippet Char"/>
    <w:basedOn w:val="DefaultParagraphFont"/>
    <w:link w:val="Codesnippet"/>
    <w:rsid w:val="0003137A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C072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353BE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1578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760EB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72E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2E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2E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E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E7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20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20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2027"/>
    <w:rPr>
      <w:vertAlign w:val="superscript"/>
    </w:rPr>
  </w:style>
  <w:style w:type="paragraph" w:styleId="TOC1">
    <w:name w:val="toc 1"/>
    <w:basedOn w:val="Normal"/>
    <w:next w:val="Normal"/>
    <w:uiPriority w:val="39"/>
    <w:rsid w:val="00F624AD"/>
    <w:pPr>
      <w:tabs>
        <w:tab w:val="right" w:leader="dot" w:pos="9360"/>
      </w:tabs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uiPriority w:val="39"/>
    <w:rsid w:val="00F624AD"/>
    <w:pPr>
      <w:tabs>
        <w:tab w:val="right" w:leader="dot" w:pos="9360"/>
      </w:tabs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</w:rPr>
  </w:style>
  <w:style w:type="character" w:styleId="PlaceholderText">
    <w:name w:val="Placeholder Text"/>
    <w:basedOn w:val="DefaultParagraphFont"/>
    <w:uiPriority w:val="99"/>
    <w:semiHidden/>
    <w:rsid w:val="007C443F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B8182B"/>
    <w:pPr>
      <w:spacing w:after="0"/>
    </w:pPr>
  </w:style>
  <w:style w:type="paragraph" w:styleId="NoSpacing">
    <w:name w:val="No Spacing"/>
    <w:uiPriority w:val="1"/>
    <w:qFormat/>
    <w:rsid w:val="00BA164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D57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7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7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7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7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7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7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6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437A4"/>
    <w:pPr>
      <w:spacing w:after="100"/>
      <w:ind w:left="440"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26" Type="http://schemas.openxmlformats.org/officeDocument/2006/relationships/image" Target="media/image5.png"/><Relationship Id="rId39" Type="http://schemas.openxmlformats.org/officeDocument/2006/relationships/theme" Target="theme/theme1.xml"/><Relationship Id="rId21" Type="http://schemas.microsoft.com/office/2016/09/relationships/commentsIds" Target="commentsIds.xml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hub.com/easyuc/EasyUC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github.com/easyuc/EasyUC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comments" Target="comments.xm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microsoft.com/office/2018/08/relationships/commentsExtensible" Target="commentsExtensible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oter" Target="footer5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8C84B-7E0F-4AD8-B558-9130A68D2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16744</Words>
  <Characters>95443</Characters>
  <Application>Microsoft Office Word</Application>
  <DocSecurity>0</DocSecurity>
  <Lines>795</Lines>
  <Paragraphs>223</Paragraphs>
  <ScaleCrop>false</ScaleCrop>
  <Company/>
  <LinksUpToDate>false</LinksUpToDate>
  <CharactersWithSpaces>111964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EasyUC User Guide</dc:title>
  <dc:subject/>
  <dc:creator>Graham, Robert</dc:creator>
  <cp:keywords/>
  <dc:description/>
  <cp:lastModifiedBy>Clark, Michael</cp:lastModifiedBy>
  <cp:revision>2779</cp:revision>
  <dcterms:created xsi:type="dcterms:W3CDTF">2022-04-11T20:49:00Z</dcterms:created>
  <dcterms:modified xsi:type="dcterms:W3CDTF">2024-09-11T14:31:00Z</dcterms:modified>
</cp:coreProperties>
</file>